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833CA" w14:textId="77777777" w:rsidR="00CE1193" w:rsidRPr="00617EF0" w:rsidRDefault="00CE1193" w:rsidP="00D3128F">
      <w:pPr>
        <w:pStyle w:val="Header"/>
        <w:spacing w:line="360" w:lineRule="auto"/>
        <w:rPr>
          <w:i/>
          <w:iCs/>
          <w:lang w:val="en-GB"/>
        </w:rPr>
      </w:pPr>
      <w:r w:rsidRPr="00617EF0">
        <w:rPr>
          <w:i/>
          <w:iCs/>
          <w:lang w:val="en-GB"/>
        </w:rPr>
        <w:t>Research article</w:t>
      </w:r>
    </w:p>
    <w:p w14:paraId="1F812E87" w14:textId="77777777" w:rsidR="001B262D" w:rsidRPr="00F66F0B" w:rsidRDefault="001B262D" w:rsidP="00D3128F">
      <w:pPr>
        <w:spacing w:line="360" w:lineRule="auto"/>
        <w:rPr>
          <w:rFonts w:eastAsia="Arial"/>
          <w:b/>
          <w:sz w:val="28"/>
          <w:szCs w:val="32"/>
          <w:lang w:val="en-GB" w:eastAsia="zh-CN"/>
        </w:rPr>
      </w:pPr>
    </w:p>
    <w:p w14:paraId="5233AE62" w14:textId="67C65839" w:rsidR="001B262D" w:rsidRPr="00617EF0" w:rsidRDefault="001B262D" w:rsidP="00D3128F">
      <w:pPr>
        <w:spacing w:line="360" w:lineRule="auto"/>
        <w:jc w:val="center"/>
        <w:outlineLvl w:val="0"/>
        <w:rPr>
          <w:lang w:val="en-GB"/>
        </w:rPr>
      </w:pPr>
      <w:r w:rsidRPr="00F66F0B">
        <w:rPr>
          <w:rFonts w:eastAsia="Arial"/>
          <w:b/>
          <w:sz w:val="28"/>
          <w:szCs w:val="32"/>
          <w:lang w:val="en-GB" w:eastAsia="zh-CN"/>
        </w:rPr>
        <w:t xml:space="preserve">ProtModel: estimation of the best-fitting substitution model by </w:t>
      </w:r>
      <w:commentRangeStart w:id="0"/>
      <w:r w:rsidRPr="00F66F0B">
        <w:rPr>
          <w:rFonts w:eastAsia="Arial"/>
          <w:b/>
          <w:sz w:val="28"/>
          <w:szCs w:val="32"/>
          <w:lang w:val="en-GB" w:eastAsia="zh-CN"/>
        </w:rPr>
        <w:t>approximate</w:t>
      </w:r>
      <w:commentRangeEnd w:id="0"/>
      <w:r w:rsidR="00041FC4" w:rsidRPr="00617EF0">
        <w:rPr>
          <w:rStyle w:val="CommentReference"/>
          <w:lang w:val="en-GB"/>
        </w:rPr>
        <w:commentReference w:id="0"/>
      </w:r>
      <w:r w:rsidRPr="00F66F0B">
        <w:rPr>
          <w:rFonts w:eastAsia="Arial"/>
          <w:b/>
          <w:sz w:val="28"/>
          <w:szCs w:val="32"/>
          <w:lang w:val="en-GB" w:eastAsia="zh-CN"/>
        </w:rPr>
        <w:t xml:space="preserve"> Bayesian computation</w:t>
      </w:r>
    </w:p>
    <w:p w14:paraId="23B5D240" w14:textId="2565EB82" w:rsidR="001B262D" w:rsidRPr="00343B1C" w:rsidRDefault="001B262D" w:rsidP="00D3128F">
      <w:pPr>
        <w:spacing w:line="360" w:lineRule="auto"/>
        <w:jc w:val="center"/>
        <w:outlineLvl w:val="0"/>
        <w:rPr>
          <w:lang w:val="pt-BR"/>
        </w:rPr>
      </w:pPr>
      <w:r w:rsidRPr="00343B1C">
        <w:rPr>
          <w:lang w:val="pt-BR"/>
        </w:rPr>
        <w:t>David Ferreiro</w:t>
      </w:r>
      <w:r w:rsidRPr="00343B1C">
        <w:rPr>
          <w:vertAlign w:val="superscript"/>
          <w:lang w:val="pt-BR"/>
        </w:rPr>
        <w:t>1,2</w:t>
      </w:r>
      <w:r w:rsidR="00D40C9F" w:rsidRPr="00343B1C">
        <w:rPr>
          <w:lang w:val="pt-BR"/>
        </w:rPr>
        <w:t>, Catarina Branco</w:t>
      </w:r>
      <w:r w:rsidR="00D40C9F" w:rsidRPr="00343B1C">
        <w:rPr>
          <w:vertAlign w:val="superscript"/>
          <w:lang w:val="pt-BR"/>
        </w:rPr>
        <w:t>1,2</w:t>
      </w:r>
      <w:r w:rsidR="00D40C9F" w:rsidRPr="00343B1C">
        <w:rPr>
          <w:lang w:val="pt-BR"/>
        </w:rPr>
        <w:t xml:space="preserve">, Ugo </w:t>
      </w:r>
      <w:commentRangeStart w:id="1"/>
      <w:r w:rsidR="00D40C9F" w:rsidRPr="00343B1C">
        <w:rPr>
          <w:lang w:val="pt-BR"/>
        </w:rPr>
        <w:t>Bastolla</w:t>
      </w:r>
      <w:commentRangeEnd w:id="1"/>
      <w:r w:rsidR="00D40C9F" w:rsidRPr="00617EF0">
        <w:rPr>
          <w:rStyle w:val="CommentReference"/>
          <w:lang w:val="en-GB"/>
        </w:rPr>
        <w:commentReference w:id="1"/>
      </w:r>
      <w:r w:rsidR="00D40C9F" w:rsidRPr="00343B1C">
        <w:rPr>
          <w:lang w:val="pt-BR"/>
        </w:rPr>
        <w:t xml:space="preserve"> </w:t>
      </w:r>
      <w:r w:rsidRPr="00343B1C">
        <w:rPr>
          <w:lang w:val="pt-BR"/>
        </w:rPr>
        <w:t>and Miguel Arenas</w:t>
      </w:r>
      <w:r w:rsidRPr="00343B1C">
        <w:rPr>
          <w:vertAlign w:val="superscript"/>
          <w:lang w:val="pt-BR"/>
        </w:rPr>
        <w:t>1,2,3*</w:t>
      </w:r>
    </w:p>
    <w:p w14:paraId="114FA344" w14:textId="77777777" w:rsidR="001B262D" w:rsidRPr="00343B1C" w:rsidRDefault="001B262D" w:rsidP="00D3128F">
      <w:pPr>
        <w:spacing w:line="360" w:lineRule="auto"/>
        <w:jc w:val="center"/>
        <w:rPr>
          <w:lang w:val="pt-BR"/>
        </w:rPr>
      </w:pPr>
    </w:p>
    <w:p w14:paraId="37371C27" w14:textId="77777777" w:rsidR="001B262D" w:rsidRPr="00F66F0B" w:rsidRDefault="001B262D" w:rsidP="00D3128F">
      <w:pPr>
        <w:widowControl w:val="0"/>
        <w:autoSpaceDE w:val="0"/>
        <w:autoSpaceDN w:val="0"/>
        <w:adjustRightInd w:val="0"/>
        <w:spacing w:line="360" w:lineRule="auto"/>
        <w:rPr>
          <w:lang w:val="en-GB"/>
        </w:rPr>
      </w:pPr>
      <w:r w:rsidRPr="00F66F0B">
        <w:rPr>
          <w:vertAlign w:val="superscript"/>
          <w:lang w:val="en-GB"/>
        </w:rPr>
        <w:t>1</w:t>
      </w:r>
      <w:r w:rsidRPr="00F66F0B">
        <w:rPr>
          <w:lang w:val="en-GB"/>
        </w:rPr>
        <w:t>CINBIO, University of Vigo, 36310 Vigo, Spain.</w:t>
      </w:r>
    </w:p>
    <w:p w14:paraId="583FE3B3" w14:textId="77777777" w:rsidR="001B262D" w:rsidRPr="00F66F0B" w:rsidRDefault="001B262D" w:rsidP="00D3128F">
      <w:pPr>
        <w:widowControl w:val="0"/>
        <w:autoSpaceDE w:val="0"/>
        <w:autoSpaceDN w:val="0"/>
        <w:adjustRightInd w:val="0"/>
        <w:spacing w:line="360" w:lineRule="auto"/>
        <w:rPr>
          <w:lang w:val="en-GB"/>
        </w:rPr>
      </w:pPr>
      <w:r w:rsidRPr="00F66F0B">
        <w:rPr>
          <w:vertAlign w:val="superscript"/>
          <w:lang w:val="en-GB"/>
        </w:rPr>
        <w:t>2</w:t>
      </w:r>
      <w:r w:rsidRPr="00F66F0B">
        <w:rPr>
          <w:lang w:val="en-GB"/>
        </w:rPr>
        <w:t>Department of Biochemistry, Genetics and Immunology, University of Vigo, Vigo, Spain.</w:t>
      </w:r>
    </w:p>
    <w:p w14:paraId="032BF10E" w14:textId="5DF9B388" w:rsidR="001B262D" w:rsidRPr="00F66F0B" w:rsidRDefault="001B262D" w:rsidP="00D3128F">
      <w:pPr>
        <w:spacing w:line="360" w:lineRule="auto"/>
        <w:rPr>
          <w:lang w:val="en-GB"/>
        </w:rPr>
      </w:pPr>
      <w:r w:rsidRPr="00617EF0">
        <w:rPr>
          <w:vertAlign w:val="superscript"/>
          <w:lang w:val="en-GB"/>
        </w:rPr>
        <w:t>3</w:t>
      </w:r>
      <w:r w:rsidRPr="00617EF0">
        <w:rPr>
          <w:lang w:val="en-GB"/>
        </w:rPr>
        <w:t>Galicia Sur Health Research Institute (IIS Galicia Sur), 36310 Vigo, Spain.</w:t>
      </w:r>
    </w:p>
    <w:p w14:paraId="47CB4C60" w14:textId="77777777" w:rsidR="001B262D" w:rsidRPr="00F66F0B" w:rsidRDefault="001B262D" w:rsidP="00D3128F">
      <w:pPr>
        <w:spacing w:line="360" w:lineRule="auto"/>
        <w:rPr>
          <w:lang w:val="en-GB"/>
        </w:rPr>
      </w:pPr>
    </w:p>
    <w:p w14:paraId="5D3DD1BF" w14:textId="77777777" w:rsidR="001B262D" w:rsidRPr="00F66F0B" w:rsidRDefault="001B262D" w:rsidP="00D3128F">
      <w:pPr>
        <w:spacing w:line="360" w:lineRule="auto"/>
        <w:outlineLvl w:val="0"/>
        <w:rPr>
          <w:b/>
          <w:lang w:val="en-GB"/>
        </w:rPr>
      </w:pPr>
      <w:r w:rsidRPr="00F66F0B">
        <w:rPr>
          <w:b/>
          <w:lang w:val="en-GB"/>
        </w:rPr>
        <w:t>Email addresses:</w:t>
      </w:r>
    </w:p>
    <w:p w14:paraId="27A4792F" w14:textId="608E79CE" w:rsidR="001B262D" w:rsidRPr="00F66F0B" w:rsidRDefault="001B262D" w:rsidP="00D3128F">
      <w:pPr>
        <w:spacing w:line="360" w:lineRule="auto"/>
        <w:outlineLvl w:val="0"/>
        <w:rPr>
          <w:rStyle w:val="Hyperlink"/>
          <w:lang w:val="en-GB"/>
        </w:rPr>
      </w:pPr>
      <w:r w:rsidRPr="00F66F0B">
        <w:rPr>
          <w:b/>
          <w:lang w:val="en-GB"/>
        </w:rPr>
        <w:tab/>
      </w:r>
      <w:r w:rsidRPr="00F66F0B">
        <w:rPr>
          <w:bCs/>
          <w:lang w:val="en-GB"/>
        </w:rPr>
        <w:t xml:space="preserve">DF: </w:t>
      </w:r>
      <w:r w:rsidR="00000000">
        <w:fldChar w:fldCharType="begin"/>
      </w:r>
      <w:r w:rsidR="00000000" w:rsidRPr="00EA15B8">
        <w:rPr>
          <w:lang w:val="en-US"/>
          <w:rPrChange w:id="2" w:author="Catarina Brancoi" w:date="2022-09-14T09:46:00Z">
            <w:rPr/>
          </w:rPrChange>
        </w:rPr>
        <w:instrText xml:space="preserve"> HYPERLINK "mailto:david.ferreiro.garcia@uvigo.es" </w:instrText>
      </w:r>
      <w:r w:rsidR="00000000">
        <w:fldChar w:fldCharType="separate"/>
      </w:r>
      <w:r w:rsidRPr="00F66F0B">
        <w:rPr>
          <w:rStyle w:val="Hyperlink"/>
          <w:lang w:val="en-GB"/>
        </w:rPr>
        <w:t>david.ferreiro.garcia@uvigo.es</w:t>
      </w:r>
      <w:r w:rsidR="00000000">
        <w:rPr>
          <w:rStyle w:val="Hyperlink"/>
          <w:lang w:val="en-GB"/>
        </w:rPr>
        <w:fldChar w:fldCharType="end"/>
      </w:r>
    </w:p>
    <w:p w14:paraId="54E3CB6C" w14:textId="7C6E136C" w:rsidR="00CE1193" w:rsidRPr="00F66F0B" w:rsidRDefault="00CE1193" w:rsidP="00D3128F">
      <w:pPr>
        <w:spacing w:line="360" w:lineRule="auto"/>
        <w:ind w:firstLine="708"/>
        <w:outlineLvl w:val="0"/>
        <w:rPr>
          <w:rStyle w:val="Hyperlink"/>
          <w:lang w:val="en-GB"/>
        </w:rPr>
      </w:pPr>
      <w:r w:rsidRPr="00617EF0">
        <w:rPr>
          <w:rStyle w:val="Hyperlink"/>
          <w:color w:val="000000" w:themeColor="text1"/>
          <w:u w:val="none"/>
          <w:lang w:val="en-GB"/>
        </w:rPr>
        <w:t>CB:</w:t>
      </w:r>
      <w:r w:rsidRPr="00F66F0B">
        <w:rPr>
          <w:rStyle w:val="Hyperlink"/>
          <w:lang w:val="en-GB"/>
        </w:rPr>
        <w:t xml:space="preserve"> caraujo@uvigo.es</w:t>
      </w:r>
    </w:p>
    <w:p w14:paraId="694C71CB" w14:textId="77777777" w:rsidR="00CE1193" w:rsidRPr="00617EF0" w:rsidRDefault="00CE1193" w:rsidP="00D3128F">
      <w:pPr>
        <w:spacing w:line="360" w:lineRule="auto"/>
        <w:ind w:firstLine="708"/>
        <w:outlineLvl w:val="0"/>
        <w:rPr>
          <w:lang w:val="en-GB"/>
        </w:rPr>
      </w:pPr>
      <w:r w:rsidRPr="00617EF0">
        <w:rPr>
          <w:lang w:val="en-GB"/>
        </w:rPr>
        <w:t>UB:</w:t>
      </w:r>
    </w:p>
    <w:p w14:paraId="4879CE2F" w14:textId="3FB04B7B" w:rsidR="001B262D" w:rsidRPr="00617EF0" w:rsidRDefault="001B262D" w:rsidP="00D3128F">
      <w:pPr>
        <w:spacing w:line="360" w:lineRule="auto"/>
        <w:ind w:firstLine="708"/>
        <w:outlineLvl w:val="0"/>
        <w:rPr>
          <w:lang w:val="en-GB" w:eastAsia="es-ES"/>
        </w:rPr>
      </w:pPr>
      <w:r w:rsidRPr="00617EF0">
        <w:rPr>
          <w:lang w:val="en-GB"/>
        </w:rPr>
        <w:t xml:space="preserve">MA: </w:t>
      </w:r>
      <w:r w:rsidR="00000000">
        <w:fldChar w:fldCharType="begin"/>
      </w:r>
      <w:r w:rsidR="00000000" w:rsidRPr="00EA15B8">
        <w:rPr>
          <w:lang w:val="en-US"/>
          <w:rPrChange w:id="3" w:author="Catarina Brancoi" w:date="2022-09-14T09:46:00Z">
            <w:rPr/>
          </w:rPrChange>
        </w:rPr>
        <w:instrText xml:space="preserve"> HYPERLINK "mailto:marenas@uvigo.es" </w:instrText>
      </w:r>
      <w:r w:rsidR="00000000">
        <w:fldChar w:fldCharType="separate"/>
      </w:r>
      <w:r w:rsidRPr="00617EF0">
        <w:rPr>
          <w:rStyle w:val="Hyperlink"/>
          <w:lang w:val="en-GB" w:eastAsia="es-ES"/>
        </w:rPr>
        <w:t>marenas@uvigo.es</w:t>
      </w:r>
      <w:r w:rsidR="00000000">
        <w:rPr>
          <w:rStyle w:val="Hyperlink"/>
          <w:lang w:val="en-GB" w:eastAsia="es-ES"/>
        </w:rPr>
        <w:fldChar w:fldCharType="end"/>
      </w:r>
    </w:p>
    <w:p w14:paraId="03E7B227" w14:textId="77777777" w:rsidR="001B262D" w:rsidRPr="00617EF0" w:rsidRDefault="001B262D" w:rsidP="00D3128F">
      <w:pPr>
        <w:spacing w:line="360" w:lineRule="auto"/>
        <w:outlineLvl w:val="0"/>
        <w:rPr>
          <w:lang w:val="en-GB"/>
        </w:rPr>
      </w:pPr>
    </w:p>
    <w:p w14:paraId="6AAA23CF" w14:textId="77777777" w:rsidR="001B262D" w:rsidRPr="00F66F0B" w:rsidRDefault="001B262D" w:rsidP="00D3128F">
      <w:pPr>
        <w:spacing w:line="360" w:lineRule="auto"/>
        <w:outlineLvl w:val="0"/>
        <w:rPr>
          <w:b/>
          <w:lang w:val="en-GB"/>
        </w:rPr>
      </w:pPr>
      <w:r w:rsidRPr="00F66F0B">
        <w:rPr>
          <w:b/>
          <w:lang w:val="en-GB"/>
        </w:rPr>
        <w:t>* Corresponding author:</w:t>
      </w:r>
    </w:p>
    <w:p w14:paraId="1C2CAB65" w14:textId="77777777" w:rsidR="001B262D" w:rsidRPr="00F66F0B" w:rsidRDefault="001B262D" w:rsidP="00D3128F">
      <w:pPr>
        <w:autoSpaceDE w:val="0"/>
        <w:autoSpaceDN w:val="0"/>
        <w:adjustRightInd w:val="0"/>
        <w:spacing w:line="360" w:lineRule="auto"/>
        <w:rPr>
          <w:i/>
          <w:lang w:val="en-GB"/>
        </w:rPr>
      </w:pPr>
      <w:r w:rsidRPr="00F66F0B">
        <w:rPr>
          <w:i/>
          <w:lang w:val="en-GB"/>
        </w:rPr>
        <w:t>Miguel Arenas</w:t>
      </w:r>
    </w:p>
    <w:p w14:paraId="78B80A72" w14:textId="77777777" w:rsidR="001B262D" w:rsidRPr="00F66F0B" w:rsidRDefault="001B262D" w:rsidP="00D3128F">
      <w:pPr>
        <w:autoSpaceDE w:val="0"/>
        <w:autoSpaceDN w:val="0"/>
        <w:adjustRightInd w:val="0"/>
        <w:spacing w:line="360" w:lineRule="auto"/>
        <w:rPr>
          <w:i/>
          <w:lang w:val="en-GB"/>
        </w:rPr>
      </w:pPr>
      <w:r w:rsidRPr="00F66F0B">
        <w:rPr>
          <w:i/>
          <w:lang w:val="en-GB"/>
        </w:rPr>
        <w:t>Department of Biochemistry, Genetics and Immunology</w:t>
      </w:r>
    </w:p>
    <w:p w14:paraId="47759F90" w14:textId="77777777" w:rsidR="001B262D" w:rsidRPr="00F66F0B" w:rsidRDefault="001B262D" w:rsidP="00D3128F">
      <w:pPr>
        <w:autoSpaceDE w:val="0"/>
        <w:autoSpaceDN w:val="0"/>
        <w:adjustRightInd w:val="0"/>
        <w:spacing w:line="360" w:lineRule="auto"/>
        <w:rPr>
          <w:i/>
          <w:lang w:val="en-GB"/>
        </w:rPr>
      </w:pPr>
      <w:r w:rsidRPr="00F66F0B">
        <w:rPr>
          <w:i/>
          <w:lang w:val="en-GB"/>
        </w:rPr>
        <w:t>University of Vigo</w:t>
      </w:r>
    </w:p>
    <w:p w14:paraId="067743BD" w14:textId="77777777" w:rsidR="001B262D" w:rsidRPr="00F66F0B" w:rsidRDefault="001B262D" w:rsidP="00D3128F">
      <w:pPr>
        <w:autoSpaceDE w:val="0"/>
        <w:autoSpaceDN w:val="0"/>
        <w:adjustRightInd w:val="0"/>
        <w:spacing w:line="360" w:lineRule="auto"/>
        <w:rPr>
          <w:i/>
          <w:lang w:val="en-GB"/>
        </w:rPr>
      </w:pPr>
      <w:r w:rsidRPr="00F66F0B">
        <w:rPr>
          <w:i/>
          <w:lang w:val="en-GB"/>
        </w:rPr>
        <w:t>36310 Vigo, Spain</w:t>
      </w:r>
    </w:p>
    <w:p w14:paraId="286E56C5" w14:textId="77777777" w:rsidR="001B262D" w:rsidRPr="00F66F0B" w:rsidRDefault="001B262D" w:rsidP="00D3128F">
      <w:pPr>
        <w:autoSpaceDE w:val="0"/>
        <w:autoSpaceDN w:val="0"/>
        <w:adjustRightInd w:val="0"/>
        <w:spacing w:line="360" w:lineRule="auto"/>
        <w:rPr>
          <w:i/>
          <w:lang w:val="en-GB"/>
        </w:rPr>
      </w:pPr>
      <w:r w:rsidRPr="00F66F0B">
        <w:rPr>
          <w:i/>
          <w:lang w:val="en-GB"/>
        </w:rPr>
        <w:t>Email:</w:t>
      </w:r>
      <w:r w:rsidRPr="00F66F0B">
        <w:rPr>
          <w:i/>
          <w:iCs/>
          <w:lang w:val="en-GB"/>
        </w:rPr>
        <w:t xml:space="preserve"> </w:t>
      </w:r>
      <w:r w:rsidR="00000000">
        <w:fldChar w:fldCharType="begin"/>
      </w:r>
      <w:r w:rsidR="00000000" w:rsidRPr="00EA15B8">
        <w:rPr>
          <w:lang w:val="en-US"/>
          <w:rPrChange w:id="4" w:author="Catarina Brancoi" w:date="2022-09-14T09:46:00Z">
            <w:rPr/>
          </w:rPrChange>
        </w:rPr>
        <w:instrText xml:space="preserve"> HYPERLINK "mailto:marenas@uvigo.es" </w:instrText>
      </w:r>
      <w:r w:rsidR="00000000">
        <w:fldChar w:fldCharType="separate"/>
      </w:r>
      <w:r w:rsidRPr="00F66F0B">
        <w:rPr>
          <w:rStyle w:val="Hyperlink"/>
          <w:lang w:val="en-GB" w:eastAsia="es-ES"/>
        </w:rPr>
        <w:t>marenas@uvigo.es</w:t>
      </w:r>
      <w:r w:rsidR="00000000">
        <w:rPr>
          <w:rStyle w:val="Hyperlink"/>
          <w:lang w:val="en-GB" w:eastAsia="es-ES"/>
        </w:rPr>
        <w:fldChar w:fldCharType="end"/>
      </w:r>
    </w:p>
    <w:p w14:paraId="2C038462" w14:textId="77777777" w:rsidR="001B262D" w:rsidRPr="00F66F0B" w:rsidRDefault="001B262D" w:rsidP="00D3128F">
      <w:pPr>
        <w:pStyle w:val="Heading3"/>
        <w:spacing w:before="0"/>
        <w:rPr>
          <w:rFonts w:ascii="Times New Roman" w:hAnsi="Times New Roman"/>
          <w:bCs/>
          <w:i/>
          <w:lang w:val="en-GB"/>
        </w:rPr>
      </w:pPr>
      <w:r w:rsidRPr="00F66F0B">
        <w:rPr>
          <w:rFonts w:ascii="Times New Roman" w:hAnsi="Times New Roman"/>
          <w:i/>
          <w:lang w:val="en-GB"/>
        </w:rPr>
        <w:t>Phone: +34 986 130047</w:t>
      </w:r>
    </w:p>
    <w:p w14:paraId="1DFA5BA6" w14:textId="77777777" w:rsidR="001B262D" w:rsidRPr="00617EF0" w:rsidRDefault="001B262D" w:rsidP="00D3128F">
      <w:pPr>
        <w:spacing w:line="360" w:lineRule="auto"/>
        <w:rPr>
          <w:b/>
          <w:lang w:val="en-GB"/>
        </w:rPr>
      </w:pPr>
    </w:p>
    <w:p w14:paraId="289AC40D" w14:textId="2705C8C8" w:rsidR="001B262D" w:rsidRPr="00617EF0" w:rsidRDefault="001B262D" w:rsidP="00D3128F">
      <w:pPr>
        <w:spacing w:line="360" w:lineRule="auto"/>
        <w:rPr>
          <w:lang w:val="en-GB"/>
        </w:rPr>
      </w:pPr>
      <w:r w:rsidRPr="00617EF0">
        <w:rPr>
          <w:b/>
          <w:lang w:val="en-GB"/>
        </w:rPr>
        <w:t xml:space="preserve">Running head: </w:t>
      </w:r>
      <w:r w:rsidR="00F46246" w:rsidRPr="00617EF0">
        <w:rPr>
          <w:lang w:val="en-GB"/>
        </w:rPr>
        <w:t>Estimation of the best-fitting substitution model</w:t>
      </w:r>
    </w:p>
    <w:p w14:paraId="545FEAE8" w14:textId="2C6654FD" w:rsidR="001B262D" w:rsidRPr="00617EF0" w:rsidRDefault="001B262D" w:rsidP="00D3128F">
      <w:pPr>
        <w:spacing w:line="360" w:lineRule="auto"/>
        <w:rPr>
          <w:lang w:val="en-GB"/>
        </w:rPr>
      </w:pPr>
      <w:r w:rsidRPr="00617EF0">
        <w:rPr>
          <w:b/>
          <w:lang w:val="en-GB"/>
        </w:rPr>
        <w:t>Keywords:</w:t>
      </w:r>
      <w:r w:rsidRPr="00617EF0">
        <w:rPr>
          <w:lang w:val="en-GB"/>
        </w:rPr>
        <w:t xml:space="preserve"> </w:t>
      </w:r>
      <w:r w:rsidR="00F46246" w:rsidRPr="00617EF0">
        <w:rPr>
          <w:lang w:val="en-GB"/>
        </w:rPr>
        <w:t>Structural substitution models</w:t>
      </w:r>
      <w:r w:rsidRPr="00617EF0">
        <w:rPr>
          <w:lang w:val="en-GB"/>
        </w:rPr>
        <w:t xml:space="preserve">, </w:t>
      </w:r>
      <w:r w:rsidR="00F46246" w:rsidRPr="00617EF0">
        <w:rPr>
          <w:lang w:val="en-GB"/>
        </w:rPr>
        <w:t>Empirical substitution models</w:t>
      </w:r>
      <w:r w:rsidRPr="00617EF0">
        <w:rPr>
          <w:lang w:val="en-GB"/>
        </w:rPr>
        <w:t xml:space="preserve">, </w:t>
      </w:r>
      <w:r w:rsidR="00F46246" w:rsidRPr="00617EF0">
        <w:rPr>
          <w:lang w:val="en-GB"/>
        </w:rPr>
        <w:t>Approximate Bayesian computation</w:t>
      </w:r>
    </w:p>
    <w:p w14:paraId="7EC3AB5B" w14:textId="77777777" w:rsidR="001B262D" w:rsidRPr="00F66F0B" w:rsidRDefault="001B262D" w:rsidP="00D3128F">
      <w:pPr>
        <w:spacing w:line="360" w:lineRule="auto"/>
        <w:rPr>
          <w:rFonts w:eastAsiaTheme="majorEastAsia" w:cstheme="majorBidi"/>
          <w:b/>
          <w:color w:val="000000" w:themeColor="text1"/>
          <w:sz w:val="28"/>
          <w:szCs w:val="32"/>
          <w:lang w:val="en-GB"/>
        </w:rPr>
      </w:pPr>
      <w:r w:rsidRPr="00F66F0B">
        <w:rPr>
          <w:lang w:val="en-GB"/>
        </w:rPr>
        <w:br w:type="page"/>
      </w:r>
    </w:p>
    <w:p w14:paraId="3ABF0902" w14:textId="5FB8AE3C" w:rsidR="00CC709F" w:rsidRDefault="00F46246">
      <w:pPr>
        <w:rPr>
          <w:b/>
          <w:bCs/>
          <w:sz w:val="28"/>
          <w:szCs w:val="28"/>
          <w:lang w:val="en-GB"/>
        </w:rPr>
      </w:pPr>
      <w:r w:rsidRPr="00F66F0B">
        <w:rPr>
          <w:b/>
          <w:bCs/>
          <w:sz w:val="28"/>
          <w:szCs w:val="28"/>
          <w:lang w:val="en-GB"/>
        </w:rPr>
        <w:lastRenderedPageBreak/>
        <w:t>Abstract</w:t>
      </w:r>
    </w:p>
    <w:p w14:paraId="11C46E22" w14:textId="123BF9FB" w:rsidR="00D3128F" w:rsidRDefault="00D3128F" w:rsidP="00D3128F">
      <w:pPr>
        <w:rPr>
          <w:lang w:val="en-GB"/>
        </w:rPr>
      </w:pPr>
      <w:r w:rsidRPr="00D3128F">
        <w:rPr>
          <w:b/>
          <w:bCs/>
          <w:lang w:val="en-GB"/>
        </w:rPr>
        <w:t>Motivation:</w:t>
      </w:r>
      <w:r>
        <w:rPr>
          <w:lang w:val="en-GB"/>
        </w:rPr>
        <w:t xml:space="preserve"> Since the first substitution model was proposed, the development of new models and some frameworks to predict the best-fitting allow</w:t>
      </w:r>
      <w:ins w:id="5" w:author="Catarina Brancoi" w:date="2022-09-12T12:56:00Z">
        <w:r w:rsidR="00F37FFC">
          <w:rPr>
            <w:lang w:val="en-GB"/>
          </w:rPr>
          <w:t>ed</w:t>
        </w:r>
      </w:ins>
      <w:r>
        <w:rPr>
          <w:lang w:val="en-GB"/>
        </w:rPr>
        <w:t xml:space="preserve"> its consolidation as an essential step in evolutionary analysis. However, these frameworks can only work considering empirical substitution models, which ha</w:t>
      </w:r>
      <w:ins w:id="6" w:author="Catarina Brancoi" w:date="2022-09-12T12:57:00Z">
        <w:r w:rsidR="00F37FFC">
          <w:rPr>
            <w:lang w:val="en-GB"/>
          </w:rPr>
          <w:t>ve</w:t>
        </w:r>
      </w:ins>
      <w:del w:id="7" w:author="Catarina Brancoi" w:date="2022-09-12T12:57:00Z">
        <w:r w:rsidDel="00F37FFC">
          <w:rPr>
            <w:lang w:val="en-GB"/>
          </w:rPr>
          <w:delText>s</w:delText>
        </w:r>
      </w:del>
      <w:r>
        <w:rPr>
          <w:lang w:val="en-GB"/>
        </w:rPr>
        <w:t xml:space="preserve"> been largely overc</w:t>
      </w:r>
      <w:ins w:id="8" w:author="Catarina Brancoi" w:date="2022-09-12T12:57:00Z">
        <w:r w:rsidR="00F37FFC">
          <w:rPr>
            <w:lang w:val="en-GB"/>
          </w:rPr>
          <w:t>a</w:t>
        </w:r>
      </w:ins>
      <w:del w:id="9" w:author="Catarina Brancoi" w:date="2022-09-12T12:57:00Z">
        <w:r w:rsidDel="00F37FFC">
          <w:rPr>
            <w:lang w:val="en-GB"/>
          </w:rPr>
          <w:delText>o</w:delText>
        </w:r>
      </w:del>
      <w:r>
        <w:rPr>
          <w:lang w:val="en-GB"/>
        </w:rPr>
        <w:t>me by structurally constrained substitution (SCS) models in phylogenetic</w:t>
      </w:r>
      <w:r w:rsidRPr="00F66F0B">
        <w:rPr>
          <w:lang w:val="en-GB"/>
        </w:rPr>
        <w:t xml:space="preserve"> inferences</w:t>
      </w:r>
      <w:r>
        <w:rPr>
          <w:lang w:val="en-GB"/>
        </w:rPr>
        <w:t xml:space="preserve"> due to their mathematical complexity.</w:t>
      </w:r>
    </w:p>
    <w:p w14:paraId="2755C659" w14:textId="5D3D9A60" w:rsidR="00D3128F" w:rsidRDefault="00D3128F" w:rsidP="00D3128F">
      <w:pPr>
        <w:rPr>
          <w:lang w:val="en-GB"/>
        </w:rPr>
      </w:pPr>
      <w:r w:rsidRPr="00D3128F">
        <w:rPr>
          <w:b/>
          <w:bCs/>
          <w:lang w:val="en-GB"/>
        </w:rPr>
        <w:t>Results:</w:t>
      </w:r>
      <w:r w:rsidRPr="00D3128F">
        <w:rPr>
          <w:lang w:val="en-GB"/>
        </w:rPr>
        <w:t xml:space="preserve"> In order to </w:t>
      </w:r>
      <w:r>
        <w:rPr>
          <w:lang w:val="en-GB"/>
        </w:rPr>
        <w:t>facilitate the implementation of SCS models we</w:t>
      </w:r>
      <w:r w:rsidRPr="00D3128F">
        <w:rPr>
          <w:lang w:val="en-GB"/>
        </w:rPr>
        <w:t xml:space="preserve"> </w:t>
      </w:r>
      <w:r>
        <w:rPr>
          <w:lang w:val="en-GB"/>
        </w:rPr>
        <w:t>have developed</w:t>
      </w:r>
      <w:r w:rsidRPr="00D3128F">
        <w:rPr>
          <w:lang w:val="en-GB"/>
        </w:rPr>
        <w:t xml:space="preserve"> a computational framework, called </w:t>
      </w:r>
      <w:r w:rsidRPr="00D3128F">
        <w:rPr>
          <w:i/>
          <w:iCs/>
          <w:lang w:val="en-GB"/>
        </w:rPr>
        <w:t>ProtModel</w:t>
      </w:r>
      <w:r w:rsidRPr="00D3128F">
        <w:rPr>
          <w:lang w:val="en-GB"/>
        </w:rPr>
        <w:t xml:space="preserve">, to </w:t>
      </w:r>
      <w:r>
        <w:rPr>
          <w:lang w:val="en-GB"/>
        </w:rPr>
        <w:t>estimate the best-fitting substitution model using the approximate Bayesian computation (ABC) approach. The framework requires a protein multiple sequence</w:t>
      </w:r>
      <w:ins w:id="10" w:author="Catarina Brancoi" w:date="2022-09-12T12:58:00Z">
        <w:r w:rsidR="00F37FFC">
          <w:rPr>
            <w:lang w:val="en-GB"/>
          </w:rPr>
          <w:t>s</w:t>
        </w:r>
      </w:ins>
      <w:del w:id="11" w:author="Catarina Brancoi" w:date="2022-09-12T12:58:00Z">
        <w:r w:rsidDel="00F37FFC">
          <w:rPr>
            <w:lang w:val="en-GB"/>
          </w:rPr>
          <w:delText>s</w:delText>
        </w:r>
      </w:del>
      <w:r>
        <w:rPr>
          <w:lang w:val="en-GB"/>
        </w:rPr>
        <w:t xml:space="preserve"> alignment (MSA), a template structure and some mandatory parameters </w:t>
      </w:r>
      <w:del w:id="12" w:author="Catarina Brancoi" w:date="2022-09-12T12:59:00Z">
        <w:r w:rsidDel="00F37FFC">
          <w:rPr>
            <w:lang w:val="en-GB"/>
          </w:rPr>
          <w:delText xml:space="preserve">information </w:delText>
        </w:r>
      </w:del>
      <w:r>
        <w:rPr>
          <w:lang w:val="en-GB"/>
        </w:rPr>
        <w:t xml:space="preserve">to perform the analysis </w:t>
      </w:r>
      <w:ins w:id="13" w:author="Catarina Brancoi" w:date="2022-09-12T12:59:00Z">
        <w:r w:rsidR="00F37FFC">
          <w:rPr>
            <w:lang w:val="en-GB"/>
          </w:rPr>
          <w:t xml:space="preserve">and </w:t>
        </w:r>
      </w:ins>
      <w:del w:id="14" w:author="Catarina Brancoi" w:date="2022-09-12T13:00:00Z">
        <w:r w:rsidDel="00F37FFC">
          <w:rPr>
            <w:lang w:val="en-GB"/>
          </w:rPr>
          <w:delText>leading into</w:delText>
        </w:r>
      </w:del>
      <w:ins w:id="15" w:author="Catarina Brancoi" w:date="2022-09-12T13:00:00Z">
        <w:r w:rsidR="00F37FFC">
          <w:rPr>
            <w:lang w:val="en-GB"/>
          </w:rPr>
          <w:t>obtain an</w:t>
        </w:r>
      </w:ins>
      <w:r>
        <w:rPr>
          <w:lang w:val="en-GB"/>
        </w:rPr>
        <w:t xml:space="preserve"> accurate </w:t>
      </w:r>
      <w:ins w:id="16" w:author="Catarina Brancoi" w:date="2022-09-12T13:00:00Z">
        <w:r w:rsidR="00F37FFC">
          <w:rPr>
            <w:lang w:val="en-GB"/>
          </w:rPr>
          <w:t xml:space="preserve">estimation of the </w:t>
        </w:r>
      </w:ins>
      <w:r>
        <w:rPr>
          <w:lang w:val="en-GB"/>
        </w:rPr>
        <w:t>best-fitting substitution model</w:t>
      </w:r>
      <w:del w:id="17" w:author="Catarina Brancoi" w:date="2022-09-12T13:00:00Z">
        <w:r w:rsidDel="00F37FFC">
          <w:rPr>
            <w:lang w:val="en-GB"/>
          </w:rPr>
          <w:delText xml:space="preserve"> estimations</w:delText>
        </w:r>
      </w:del>
      <w:r>
        <w:rPr>
          <w:lang w:val="en-GB"/>
        </w:rPr>
        <w:t xml:space="preserve">. We </w:t>
      </w:r>
      <w:del w:id="18" w:author="Catarina Brancoi" w:date="2022-09-12T13:00:00Z">
        <w:r w:rsidDel="00F37FFC">
          <w:rPr>
            <w:lang w:val="en-GB"/>
          </w:rPr>
          <w:delText xml:space="preserve">also </w:delText>
        </w:r>
      </w:del>
      <w:r>
        <w:rPr>
          <w:lang w:val="en-GB"/>
        </w:rPr>
        <w:t xml:space="preserve">applied our method to some diverse protein families, including monkeypox, coronavirus and HIV virus and conserved domains across species. </w:t>
      </w:r>
    </w:p>
    <w:p w14:paraId="2B95BA25" w14:textId="3195C1C2" w:rsidR="00D3128F" w:rsidRDefault="00D3128F" w:rsidP="00D3128F">
      <w:pPr>
        <w:rPr>
          <w:lang w:val="en-GB"/>
        </w:rPr>
      </w:pPr>
      <w:r w:rsidRPr="00D3128F">
        <w:rPr>
          <w:b/>
          <w:bCs/>
          <w:lang w:val="en-GB"/>
        </w:rPr>
        <w:t>Availability and implementation:</w:t>
      </w:r>
      <w:r w:rsidRPr="00D3128F">
        <w:rPr>
          <w:lang w:val="en-GB"/>
        </w:rPr>
        <w:t xml:space="preserve"> </w:t>
      </w:r>
      <w:r w:rsidRPr="00D3128F">
        <w:rPr>
          <w:i/>
          <w:iCs/>
          <w:lang w:val="en-GB"/>
        </w:rPr>
        <w:t>ProtModel</w:t>
      </w:r>
      <w:r w:rsidRPr="00D3128F">
        <w:rPr>
          <w:lang w:val="en-GB"/>
        </w:rPr>
        <w:t xml:space="preserve"> is freely available from </w:t>
      </w:r>
      <w:r w:rsidR="00000000">
        <w:fldChar w:fldCharType="begin"/>
      </w:r>
      <w:r w:rsidR="00000000" w:rsidRPr="00EA15B8">
        <w:rPr>
          <w:lang w:val="en-US"/>
          <w:rPrChange w:id="19" w:author="Catarina Brancoi" w:date="2022-09-14T09:43:00Z">
            <w:rPr/>
          </w:rPrChange>
        </w:rPr>
        <w:instrText xml:space="preserve"> HYPERLINK "https://github.com/DavidFerreiro/ProtModel" </w:instrText>
      </w:r>
      <w:r w:rsidR="00000000">
        <w:fldChar w:fldCharType="separate"/>
      </w:r>
      <w:r w:rsidRPr="00F66F0B">
        <w:rPr>
          <w:rStyle w:val="Hyperlink"/>
          <w:rFonts w:eastAsiaTheme="majorEastAsia"/>
          <w:lang w:val="en-GB"/>
        </w:rPr>
        <w:t>https://github.com/DavidFerreiro/ProtModel</w:t>
      </w:r>
      <w:r w:rsidR="00000000">
        <w:rPr>
          <w:rStyle w:val="Hyperlink"/>
          <w:rFonts w:eastAsiaTheme="majorEastAsia"/>
          <w:lang w:val="en-GB"/>
        </w:rPr>
        <w:fldChar w:fldCharType="end"/>
      </w:r>
      <w:r w:rsidRPr="00D3128F">
        <w:rPr>
          <w:lang w:val="en-GB"/>
        </w:rPr>
        <w:t>,</w:t>
      </w:r>
      <w:r>
        <w:rPr>
          <w:lang w:val="en-GB"/>
        </w:rPr>
        <w:t xml:space="preserve"> including a version for clusters and a </w:t>
      </w:r>
      <w:r w:rsidRPr="00D3128F">
        <w:rPr>
          <w:lang w:val="en-GB"/>
        </w:rPr>
        <w:t>graphical user interface</w:t>
      </w:r>
      <w:r>
        <w:rPr>
          <w:lang w:val="en-GB"/>
        </w:rPr>
        <w:t xml:space="preserve"> to facilitate </w:t>
      </w:r>
      <w:del w:id="20" w:author="Catarina Brancoi" w:date="2022-09-14T09:46:00Z">
        <w:r w:rsidDel="00EA15B8">
          <w:rPr>
            <w:lang w:val="en-GB"/>
          </w:rPr>
          <w:delText xml:space="preserve">the </w:delText>
        </w:r>
      </w:del>
      <w:ins w:id="21" w:author="Catarina Brancoi" w:date="2022-09-14T09:46:00Z">
        <w:r w:rsidR="00EA15B8">
          <w:rPr>
            <w:lang w:val="en-GB"/>
          </w:rPr>
          <w:t>its</w:t>
        </w:r>
        <w:r w:rsidR="00EA15B8">
          <w:rPr>
            <w:lang w:val="en-GB"/>
          </w:rPr>
          <w:t xml:space="preserve"> </w:t>
        </w:r>
      </w:ins>
      <w:r>
        <w:rPr>
          <w:lang w:val="en-GB"/>
        </w:rPr>
        <w:t xml:space="preserve">use. We also include an </w:t>
      </w:r>
      <w:r w:rsidRPr="00D3128F">
        <w:rPr>
          <w:lang w:val="en-GB"/>
        </w:rPr>
        <w:t xml:space="preserve">extensive documentation and </w:t>
      </w:r>
      <w:r>
        <w:rPr>
          <w:lang w:val="en-GB"/>
        </w:rPr>
        <w:t>some</w:t>
      </w:r>
      <w:r w:rsidRPr="00D3128F">
        <w:rPr>
          <w:lang w:val="en-GB"/>
        </w:rPr>
        <w:t xml:space="preserve"> examples</w:t>
      </w:r>
      <w:r>
        <w:rPr>
          <w:lang w:val="en-GB"/>
        </w:rPr>
        <w:t xml:space="preserve"> ready to run.</w:t>
      </w:r>
    </w:p>
    <w:p w14:paraId="13D4CB9B" w14:textId="580527F4" w:rsidR="00C81494" w:rsidRPr="00F66F0B" w:rsidRDefault="00D3128F">
      <w:pPr>
        <w:rPr>
          <w:b/>
          <w:bCs/>
          <w:sz w:val="28"/>
          <w:szCs w:val="28"/>
          <w:lang w:val="en-GB"/>
        </w:rPr>
      </w:pPr>
      <w:r>
        <w:rPr>
          <w:lang w:val="en-GB"/>
        </w:rPr>
        <w:br w:type="page"/>
      </w:r>
      <w:r w:rsidR="00F46246" w:rsidRPr="00F66F0B">
        <w:rPr>
          <w:b/>
          <w:bCs/>
          <w:sz w:val="28"/>
          <w:szCs w:val="28"/>
          <w:lang w:val="en-GB"/>
        </w:rPr>
        <w:lastRenderedPageBreak/>
        <w:t>Introduction</w:t>
      </w:r>
    </w:p>
    <w:p w14:paraId="403CBC16" w14:textId="13EFE141" w:rsidR="00164C42" w:rsidRPr="00617EF0" w:rsidRDefault="00FD4721" w:rsidP="00617810">
      <w:r w:rsidRPr="00F66F0B">
        <w:rPr>
          <w:lang w:val="en-GB"/>
        </w:rPr>
        <w:t xml:space="preserve">Substitution models of </w:t>
      </w:r>
      <w:r w:rsidR="00F62957" w:rsidRPr="00F66F0B">
        <w:rPr>
          <w:lang w:val="en-GB"/>
        </w:rPr>
        <w:t>protein</w:t>
      </w:r>
      <w:r w:rsidR="005F6780" w:rsidRPr="00F66F0B">
        <w:rPr>
          <w:lang w:val="en-GB"/>
        </w:rPr>
        <w:t xml:space="preserve"> evolution</w:t>
      </w:r>
      <w:r w:rsidR="009F2974" w:rsidRPr="00F66F0B">
        <w:rPr>
          <w:lang w:val="en-GB"/>
        </w:rPr>
        <w:t xml:space="preserve"> are</w:t>
      </w:r>
      <w:r w:rsidRPr="00F66F0B">
        <w:rPr>
          <w:lang w:val="en-GB"/>
        </w:rPr>
        <w:t xml:space="preserve"> </w:t>
      </w:r>
      <w:r w:rsidR="009F2974" w:rsidRPr="00F66F0B">
        <w:rPr>
          <w:lang w:val="en-GB"/>
        </w:rPr>
        <w:t xml:space="preserve">routinely </w:t>
      </w:r>
      <w:r w:rsidR="008F266D" w:rsidRPr="00F66F0B">
        <w:rPr>
          <w:lang w:val="en-GB"/>
        </w:rPr>
        <w:t xml:space="preserve">used </w:t>
      </w:r>
      <w:r w:rsidR="009F2974" w:rsidRPr="00F66F0B">
        <w:rPr>
          <w:lang w:val="en-GB"/>
        </w:rPr>
        <w:t>to study</w:t>
      </w:r>
      <w:r w:rsidRPr="00F66F0B">
        <w:rPr>
          <w:lang w:val="en-GB"/>
        </w:rPr>
        <w:t xml:space="preserve"> evolutionary processes</w:t>
      </w:r>
      <w:r w:rsidR="00083ACF" w:rsidRPr="00F66F0B">
        <w:rPr>
          <w:lang w:val="en-GB"/>
        </w:rPr>
        <w:t xml:space="preserve"> of </w:t>
      </w:r>
      <w:r w:rsidR="00F62957" w:rsidRPr="00F66F0B">
        <w:rPr>
          <w:lang w:val="en-GB"/>
        </w:rPr>
        <w:t>amino acid</w:t>
      </w:r>
      <w:r w:rsidRPr="00F66F0B">
        <w:rPr>
          <w:lang w:val="en-GB"/>
        </w:rPr>
        <w:t xml:space="preserve"> </w:t>
      </w:r>
      <w:r w:rsidR="00EE1D03" w:rsidRPr="00F66F0B">
        <w:rPr>
          <w:lang w:val="en-GB"/>
        </w:rPr>
        <w:t>data</w:t>
      </w:r>
      <w:r w:rsidR="00083ACF" w:rsidRPr="00F66F0B">
        <w:rPr>
          <w:lang w:val="en-GB"/>
        </w:rPr>
        <w:t xml:space="preserve"> </w:t>
      </w:r>
      <w:r w:rsidR="00BB7CF6" w:rsidRPr="00F66F0B">
        <w:rPr>
          <w:lang w:val="en-GB"/>
        </w:rPr>
        <w:fldChar w:fldCharType="begin"/>
      </w:r>
      <w:r w:rsidR="00BB7CF6" w:rsidRPr="00F66F0B">
        <w:rPr>
          <w:lang w:val="en-GB"/>
        </w:rPr>
        <w:instrText xml:space="preserve"> ADDIN ZOTERO_ITEM CSL_CITATION {"citationID":"mfYOg5ZM","properties":{"formattedCitation":"(Arenas 2015; Thorne 2000)","plainCitation":"(Arenas 2015; Thorne 2000)","noteIndex":0},"citationItems":[{"id":408,"uris":["http://zotero.org/users/local/3HvvyIsJ/items/BFBEQZNN"],"itemData":{"id":408,"type":"article-journal","abstract":"Substitution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id":722,"uris":["http://zotero.org/users/local/3HvvyIsJ/items/UIEQDYM5"],"itemData":{"id":722,"type":"article-journal","container-title":"Current Opinion in Genetics &amp; Development","DOI":"10.1016/S0959-437X(00)00142-8","ISSN":"0959437X","issue":"6","journalAbbreviation":"Current Opinion in Genetics &amp; Development","language":"en","page":"602-605","source":"DOI.org (Crossref)","title":"Models of protein sequence evolution and their applications","volume":"10","author":[{"family":"Thorne","given":"Jeffrey L"}],"issued":{"date-parts":[["2000",12]]}}}],"schema":"https://github.com/citation-style-language/schema/raw/master/csl-citation.json"} </w:instrText>
      </w:r>
      <w:r w:rsidR="00BB7CF6" w:rsidRPr="00F66F0B">
        <w:rPr>
          <w:lang w:val="en-GB"/>
        </w:rPr>
        <w:fldChar w:fldCharType="separate"/>
      </w:r>
      <w:r w:rsidR="00BB7CF6" w:rsidRPr="00F66F0B">
        <w:rPr>
          <w:noProof/>
          <w:lang w:val="en-GB"/>
        </w:rPr>
        <w:t>(Arenas 2015; Thorne 2000)</w:t>
      </w:r>
      <w:r w:rsidR="00BB7CF6" w:rsidRPr="00F66F0B">
        <w:rPr>
          <w:lang w:val="en-GB"/>
        </w:rPr>
        <w:fldChar w:fldCharType="end"/>
      </w:r>
      <w:r w:rsidR="00BB7CF6" w:rsidRPr="00F66F0B">
        <w:rPr>
          <w:lang w:val="en-GB"/>
        </w:rPr>
        <w:t xml:space="preserve">. </w:t>
      </w:r>
      <w:r w:rsidR="006971F7" w:rsidRPr="00F66F0B">
        <w:rPr>
          <w:lang w:val="en-GB"/>
        </w:rPr>
        <w:t>They attempt to predict the</w:t>
      </w:r>
      <w:r w:rsidR="005F6C0A" w:rsidRPr="00F66F0B">
        <w:rPr>
          <w:lang w:val="en-GB"/>
        </w:rPr>
        <w:t xml:space="preserve"> </w:t>
      </w:r>
      <w:r w:rsidR="006971F7" w:rsidRPr="00F66F0B">
        <w:rPr>
          <w:lang w:val="en-GB"/>
        </w:rPr>
        <w:t>rate of change</w:t>
      </w:r>
      <w:r w:rsidR="00CE1193" w:rsidRPr="00F66F0B">
        <w:rPr>
          <w:lang w:val="en-GB"/>
        </w:rPr>
        <w:t xml:space="preserve"> of the amino acids</w:t>
      </w:r>
      <w:r w:rsidR="006971F7" w:rsidRPr="00F66F0B">
        <w:rPr>
          <w:lang w:val="en-GB"/>
        </w:rPr>
        <w:t xml:space="preserve"> </w:t>
      </w:r>
      <w:r w:rsidR="00F4111A" w:rsidRPr="00F66F0B">
        <w:rPr>
          <w:lang w:val="en-GB"/>
        </w:rPr>
        <w:t xml:space="preserve">across </w:t>
      </w:r>
      <w:r w:rsidR="006971F7" w:rsidRPr="00F66F0B">
        <w:rPr>
          <w:lang w:val="en-GB"/>
        </w:rPr>
        <w:t xml:space="preserve">the entire </w:t>
      </w:r>
      <w:r w:rsidR="00CE1193" w:rsidRPr="00F66F0B">
        <w:rPr>
          <w:lang w:val="en-GB"/>
        </w:rPr>
        <w:t xml:space="preserve">protein </w:t>
      </w:r>
      <w:r w:rsidR="006971F7" w:rsidRPr="00F66F0B">
        <w:rPr>
          <w:lang w:val="en-GB"/>
        </w:rPr>
        <w:t>sequence.</w:t>
      </w:r>
      <w:r w:rsidR="00C70578" w:rsidRPr="00F66F0B">
        <w:rPr>
          <w:lang w:val="en-GB"/>
        </w:rPr>
        <w:t xml:space="preserve"> However, applying</w:t>
      </w:r>
      <w:r w:rsidR="006971F7" w:rsidRPr="00F66F0B">
        <w:rPr>
          <w:lang w:val="en-GB"/>
        </w:rPr>
        <w:t xml:space="preserve"> </w:t>
      </w:r>
      <w:r w:rsidR="008F266D" w:rsidRPr="00F66F0B">
        <w:rPr>
          <w:lang w:val="en-GB"/>
        </w:rPr>
        <w:t xml:space="preserve">an inappropriate amino acid substitution model may bias </w:t>
      </w:r>
      <w:r w:rsidR="006971F7" w:rsidRPr="00F66F0B">
        <w:rPr>
          <w:lang w:val="en-GB"/>
        </w:rPr>
        <w:t xml:space="preserve">the </w:t>
      </w:r>
      <w:r w:rsidR="008F266D" w:rsidRPr="00F66F0B">
        <w:rPr>
          <w:lang w:val="en-GB"/>
        </w:rPr>
        <w:t>evolutionary analyses</w:t>
      </w:r>
      <w:r w:rsidR="00C70578" w:rsidRPr="00F66F0B">
        <w:rPr>
          <w:lang w:val="en-GB"/>
        </w:rPr>
        <w:t>. To prevent this, s</w:t>
      </w:r>
      <w:r w:rsidR="008F266D" w:rsidRPr="00F66F0B">
        <w:rPr>
          <w:lang w:val="en-GB"/>
        </w:rPr>
        <w:t>elect</w:t>
      </w:r>
      <w:r w:rsidR="00C70578" w:rsidRPr="00F66F0B">
        <w:rPr>
          <w:lang w:val="en-GB"/>
        </w:rPr>
        <w:t>ion of</w:t>
      </w:r>
      <w:r w:rsidR="00DF3520" w:rsidRPr="00F66F0B">
        <w:rPr>
          <w:lang w:val="en-GB"/>
        </w:rPr>
        <w:t xml:space="preserve"> </w:t>
      </w:r>
      <w:r w:rsidR="008F266D" w:rsidRPr="00F66F0B">
        <w:rPr>
          <w:lang w:val="en-GB"/>
        </w:rPr>
        <w:t xml:space="preserve">the best-fitting </w:t>
      </w:r>
      <w:r w:rsidR="00036D51" w:rsidRPr="00F66F0B">
        <w:rPr>
          <w:lang w:val="en-GB"/>
        </w:rPr>
        <w:t xml:space="preserve">substitution model </w:t>
      </w:r>
      <w:r w:rsidR="00C70578" w:rsidRPr="00F66F0B">
        <w:rPr>
          <w:lang w:val="en-GB"/>
        </w:rPr>
        <w:t xml:space="preserve">became </w:t>
      </w:r>
      <w:r w:rsidR="00806228" w:rsidRPr="00F66F0B">
        <w:rPr>
          <w:lang w:val="en-GB"/>
        </w:rPr>
        <w:t>a crucial initial</w:t>
      </w:r>
      <w:r w:rsidR="00C70578" w:rsidRPr="00F66F0B">
        <w:rPr>
          <w:lang w:val="en-GB"/>
        </w:rPr>
        <w:t xml:space="preserve"> step </w:t>
      </w:r>
      <w:r w:rsidR="00806228" w:rsidRPr="00F66F0B">
        <w:rPr>
          <w:lang w:val="en-GB"/>
        </w:rPr>
        <w:t>in</w:t>
      </w:r>
      <w:r w:rsidR="008F266D" w:rsidRPr="00F66F0B">
        <w:rPr>
          <w:lang w:val="en-GB"/>
        </w:rPr>
        <w:t xml:space="preserve"> </w:t>
      </w:r>
      <w:r w:rsidR="00C70578" w:rsidRPr="00F66F0B">
        <w:rPr>
          <w:lang w:val="en-GB"/>
        </w:rPr>
        <w:t xml:space="preserve">every </w:t>
      </w:r>
      <w:r w:rsidR="008F266D" w:rsidRPr="00F66F0B">
        <w:rPr>
          <w:lang w:val="en-GB"/>
        </w:rPr>
        <w:t>evolution</w:t>
      </w:r>
      <w:r w:rsidR="00F4111A" w:rsidRPr="00F66F0B">
        <w:rPr>
          <w:lang w:val="en-GB"/>
        </w:rPr>
        <w:t>ary</w:t>
      </w:r>
      <w:r w:rsidR="008F266D" w:rsidRPr="00F66F0B">
        <w:rPr>
          <w:lang w:val="en-GB"/>
        </w:rPr>
        <w:t xml:space="preserve"> stud</w:t>
      </w:r>
      <w:r w:rsidR="00C70578" w:rsidRPr="00F66F0B">
        <w:rPr>
          <w:lang w:val="en-GB"/>
        </w:rPr>
        <w:t>y</w:t>
      </w:r>
      <w:r w:rsidR="008F266D" w:rsidRPr="00F66F0B">
        <w:rPr>
          <w:lang w:val="en-GB"/>
        </w:rPr>
        <w:t xml:space="preserve"> </w:t>
      </w:r>
      <w:r w:rsidR="00BB7CF6" w:rsidRPr="00F66F0B">
        <w:rPr>
          <w:lang w:val="en-GB"/>
        </w:rPr>
        <w:fldChar w:fldCharType="begin"/>
      </w:r>
      <w:r w:rsidR="0097316E" w:rsidRPr="00F66F0B">
        <w:rPr>
          <w:lang w:val="en-GB"/>
        </w:rPr>
        <w:instrText xml:space="preserve"> ADDIN ZOTERO_ITEM CSL_CITATION {"citationID":"Kfqoqeqo","properties":{"formattedCitation":"(Posada &amp; Crandall 2001; Lemmon &amp; Moriarty 2004; Arbiza et al. 2011; Del Amparo &amp; Arenas 2022)","plainCitation":"(Posada &amp; Crandall 2001; Lemmon &amp; Moriarty 2004; Arbiza et al. 2011; Del Amparo &amp; Arenas 2022)","noteIndex":0},"citationItems":[{"id":725,"uris":["http://zotero.org/users/local/3HvvyIsJ/items/AB4T2LND"],"itemData":{"id":725,"type":"article-journal","abstract":"Recombination is a key evolutionary process that shapes the architecture of genomes and the genetic structure of populations. Although many statistical methods are available for the detection of recombination from DNA sequences, their absolute and relative performance is still unknown. Here we evaluated the performance of 14 different recombination detection algorithms. We used the coalescent with recombination to simulate DNA sequences with different levels of recombination, genetic diversity, and rate variation among sites. Recombination detection methods were applied to these data sets, and whether they detected or not recombination was recorded. Different recombination methods showed distinct performance depending on the amount of recombination, genetic diversity, and rate variation among sites. The model of nucleotide substitution under which the data were generated did not seem to have a significant effect. Most methods increase power with more sequence divergence. In general, recombination detection methods seem to capture the presence of recombination, but they are not very powerful. Methods that use substitution patterns or incompatibility among sites were more powerful than methods based on phylogenetic incongruence. Most methods do not seem to infer more false positives than expected by chance. Especially depending on the amount of diversity in the data, different methods could be used to attain maximum power while minimizing false positives. Results shown here will provide some guidance in the selection of the most appropriate method/s for the analysis of the particular data at hand.","container-title":"Proceedings of the National Academy of Sciences","DOI":"10.1073/pnas.241370698","ISSN":"0027-8424, 1091-6490","issue":"24","journalAbbreviation":"Proc. Natl. Acad. Sci. U.S.A.","language":"en","page":"13757-13762","source":"DOI.org (Crossref)","title":"Evaluation of methods for detecting recombination from DNA sequences: Computer simulations","title-short":"Evaluation of methods for detecting recombination from DNA sequences","volume":"98","author":[{"family":"Posada","given":"David"},{"family":"Crandall","given":"Keith A."}],"issued":{"date-parts":[["2001",11,20]]}}},{"id":727,"uris":["http://zotero.org/users/local/3HvvyIsJ/items/XDVW9L6G"],"itemData":{"id":727,"type":"article-journal","container-title":"Systematic Biology","DOI":"10.1080/10635150490423520","ISSN":"1076-836X, 1063-5157","issue":"2","language":"en","page":"265-277","source":"DOI.org (Crossref)","title":"The Importance of Proper Model Assumption in Bayesian Phylogenetics","volume":"53","author":[{"family":"Lemmon","given":"Alan R."},{"family":"Moriarty","given":"Emily C."}],"editor":[{"family":"Sullivan","given":"Jack"}],"issued":{"date-parts":[["2004",4,1]]}}},{"id":782,"uris":["http://zotero.org/users/local/3HvvyIsJ/items/4ES9JMC3"],"itemData":{"id":782,"type":"article-journal","abstract":"At a genomic scale, the patterns that have shaped molecular evolution are believed to be largely heterogeneous. Consequently, comparative analyses should use appropriate probabilistic substitution models that capture the main features under which different genomic regions have evolved. While efforts have concentrated in the development and understanding of model selection techniques, no descriptions of overall relative substitution model ﬁt at the genome level have been reported. Here, we provide a characterization of best-ﬁt substitution models across three genomic data sets including coding regions from mammals, vertebrates, and Drosophila (24,000 alignments). According to the Akaike Information Criterion (AIC), 82 of 88 models considered were selected as best-ﬁt models at least in one occasion, although with very different frequencies. Most parameter estimates also varied broadly among genes. Patterns found for vertebrates and Drosophila were quite similar and often more complex than those found in mammals. Phylogenetic trees derived from models in the 95% conﬁdence interval set showed much less variance and were signiﬁcantly closer to the tree estimated under the best-ﬁt model than trees derived from models outside this interval. Although alternative criteria selected simpler models than the AIC, they suggested similar patterns. All together our results show that at a genomic scale, different gene alignments for the same set of taxa are best explained by a large variety of different substitution models and that model choice has implications on different parameter estimates including the inferred phylogenetic trees. After taking into account the differences related to sample size, our results suggest a noticeable diversity in the underlying evolutionary process. All together, we conclude that the use of model selection techniques is important to obtain consistent phylogenetic estimates from real data at a genomic scale.","container-title":"Genome Biology and Evolution","DOI":"10.1093/gbe/evr080","ISSN":"1759-6653","language":"en","page":"896-908","source":"DOI.org (Crossref)","title":"Genome-Wide Heterogeneity of Nucleotide Substitution Model Fit","volume":"3","author":[{"family":"Arbiza","given":"Leonardo"},{"family":"Patricio","given":"Mateus"},{"family":"Dopazo","given":"Hernán"},{"family":"Posada","given":"David"}],"issued":{"date-parts":[["2011",1,1]]}}},{"id":802,"uris":["http://zotero.org/users/local/3HvvyIsJ/items/S3IFZU5Z"],"itemData":{"id":802,"type":"article-journal","abstract":"The selection of the best-ﬁtting substitution model of molecular evolution is a traditional step for phylogenetic inferences, including ancestral sequence reconstruction (AS</w:instrText>
      </w:r>
      <w:r w:rsidR="0097316E" w:rsidRPr="00617EF0">
        <w:instrText>R). However, a few recent studies suggested that applying this procedure does not affect the accuracy of phylogenetic tree reconstruction. Here, we revisited this debate topic by analyzing the in</w:instrText>
      </w:r>
      <w:r w:rsidR="0097316E" w:rsidRPr="00F66F0B">
        <w:rPr>
          <w:lang w:val="en-GB"/>
        </w:rPr>
        <w:instrText>ﬂ</w:instrText>
      </w:r>
      <w:r w:rsidR="0097316E" w:rsidRPr="00617EF0">
        <w:instrText>uence of selection among substitution models of protein evolution, with focus on exchangeability matrices, on the accuracy of ASR using simulated and real data. We found that the selected best-</w:instrText>
      </w:r>
      <w:r w:rsidR="0097316E" w:rsidRPr="00F66F0B">
        <w:rPr>
          <w:lang w:val="en-GB"/>
        </w:rPr>
        <w:instrText>ﬁ</w:instrText>
      </w:r>
      <w:r w:rsidR="0097316E" w:rsidRPr="00617EF0">
        <w:instrText>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w:instrText>
      </w:r>
      <w:r w:rsidR="0097316E" w:rsidRPr="00F66F0B">
        <w:rPr>
          <w:lang w:val="en-GB"/>
        </w:rPr>
        <w:instrText>ﬁ</w:instrText>
      </w:r>
      <w:r w:rsidR="0097316E" w:rsidRPr="00617EF0">
        <w:instrText xml:space="preserve">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Amparo","given":"Roberto"},{"family":"Arenas","given":"Miguel"}],"editor":[{"family":"Chang","given":"Belinda"}],"issued":{"date-parts":[["2022",7,2]]}}}],"schema":"https://github.com/citation-style-language/schema/raw/master/csl-citation.json"} </w:instrText>
      </w:r>
      <w:r w:rsidR="00BB7CF6" w:rsidRPr="00F66F0B">
        <w:rPr>
          <w:lang w:val="en-GB"/>
        </w:rPr>
        <w:fldChar w:fldCharType="separate"/>
      </w:r>
      <w:r w:rsidR="0097316E" w:rsidRPr="00617EF0">
        <w:rPr>
          <w:noProof/>
        </w:rPr>
        <w:t>(Posada &amp; Crandall 2001; Lemmon &amp; Moriarty 2004; Arbiza et al. 2011; Del Amparo &amp; Arenas 2022)</w:t>
      </w:r>
      <w:r w:rsidR="00BB7CF6" w:rsidRPr="00F66F0B">
        <w:rPr>
          <w:lang w:val="en-GB"/>
        </w:rPr>
        <w:fldChar w:fldCharType="end"/>
      </w:r>
      <w:r w:rsidR="00BB7CF6" w:rsidRPr="00617EF0">
        <w:t>.</w:t>
      </w:r>
    </w:p>
    <w:p w14:paraId="3EFC3378" w14:textId="02CB4D6E" w:rsidR="006C34E4" w:rsidRPr="00F66F0B" w:rsidRDefault="00DF3520" w:rsidP="00461559">
      <w:pPr>
        <w:rPr>
          <w:lang w:val="en-GB"/>
        </w:rPr>
      </w:pPr>
      <w:r w:rsidRPr="00F66F0B">
        <w:rPr>
          <w:lang w:val="en-GB"/>
        </w:rPr>
        <w:t xml:space="preserve">From 1966 to </w:t>
      </w:r>
      <w:commentRangeStart w:id="22"/>
      <w:r w:rsidR="00504A7A" w:rsidRPr="00F66F0B">
        <w:rPr>
          <w:lang w:val="en-GB"/>
        </w:rPr>
        <w:t>1978</w:t>
      </w:r>
      <w:commentRangeEnd w:id="22"/>
      <w:r w:rsidR="00EA15B8">
        <w:rPr>
          <w:rStyle w:val="CommentReference"/>
        </w:rPr>
        <w:commentReference w:id="22"/>
      </w:r>
      <w:r w:rsidR="00504A7A" w:rsidRPr="00F66F0B">
        <w:rPr>
          <w:lang w:val="en-GB"/>
        </w:rPr>
        <w:t xml:space="preserve"> </w:t>
      </w:r>
      <w:r w:rsidR="00DC1330" w:rsidRPr="00F66F0B">
        <w:rPr>
          <w:lang w:val="en-GB"/>
        </w:rPr>
        <w:t xml:space="preserve">Dayhoff </w:t>
      </w:r>
      <w:r w:rsidRPr="00F66F0B">
        <w:rPr>
          <w:lang w:val="en-GB"/>
        </w:rPr>
        <w:t xml:space="preserve">and co-workers </w:t>
      </w:r>
      <w:r w:rsidR="00DC1330" w:rsidRPr="00F66F0B">
        <w:rPr>
          <w:lang w:val="en-GB"/>
        </w:rPr>
        <w:t>presented the first amino acid substitution model</w:t>
      </w:r>
      <w:r w:rsidR="006B0EB5" w:rsidRPr="00F66F0B">
        <w:rPr>
          <w:lang w:val="en-GB"/>
        </w:rPr>
        <w:t>,</w:t>
      </w:r>
      <w:r w:rsidR="00DC1330" w:rsidRPr="00F66F0B">
        <w:rPr>
          <w:lang w:val="en-GB"/>
        </w:rPr>
        <w:t xml:space="preserve"> </w:t>
      </w:r>
      <w:r w:rsidR="00504A7A" w:rsidRPr="00F66F0B">
        <w:rPr>
          <w:lang w:val="en-GB"/>
        </w:rPr>
        <w:t xml:space="preserve">using </w:t>
      </w:r>
      <w:r w:rsidR="008C6124" w:rsidRPr="00F66F0B">
        <w:rPr>
          <w:lang w:val="en-GB"/>
        </w:rPr>
        <w:t xml:space="preserve">protein alignments with at least 85% identity </w:t>
      </w:r>
      <w:r w:rsidR="006B0EB5" w:rsidRPr="00F66F0B">
        <w:rPr>
          <w:lang w:val="en-GB"/>
        </w:rPr>
        <w:t xml:space="preserve">to estimate the amino acids replacement rates </w:t>
      </w:r>
      <w:r w:rsidR="00BB7CF6" w:rsidRPr="00F66F0B">
        <w:rPr>
          <w:lang w:val="en-GB"/>
        </w:rPr>
        <w:fldChar w:fldCharType="begin"/>
      </w:r>
      <w:r w:rsidR="00BB7CF6" w:rsidRPr="00F66F0B">
        <w:rPr>
          <w:lang w:val="en-GB"/>
        </w:rPr>
        <w:instrText xml:space="preserve"> ADDIN ZOTERO_ITEM CSL_CITATION {"citationID":"8TGwAwb4","properties":{"formattedCitation":"(Dayhoff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BB7CF6" w:rsidRPr="00F66F0B">
        <w:rPr>
          <w:lang w:val="en-GB"/>
        </w:rPr>
        <w:fldChar w:fldCharType="separate"/>
      </w:r>
      <w:r w:rsidR="00BB7CF6" w:rsidRPr="00F66F0B">
        <w:rPr>
          <w:noProof/>
          <w:lang w:val="en-GB"/>
        </w:rPr>
        <w:t>(Dayhoff et al. 1978)</w:t>
      </w:r>
      <w:r w:rsidR="00BB7CF6" w:rsidRPr="00F66F0B">
        <w:rPr>
          <w:lang w:val="en-GB"/>
        </w:rPr>
        <w:fldChar w:fldCharType="end"/>
      </w:r>
      <w:r w:rsidR="00BB7CF6" w:rsidRPr="00F66F0B">
        <w:rPr>
          <w:lang w:val="en-GB"/>
        </w:rPr>
        <w:t xml:space="preserve">. </w:t>
      </w:r>
      <w:r w:rsidR="00504A7A" w:rsidRPr="00F66F0B">
        <w:rPr>
          <w:lang w:val="en-GB"/>
        </w:rPr>
        <w:t xml:space="preserve">These models </w:t>
      </w:r>
      <w:r w:rsidR="00036D51" w:rsidRPr="00F66F0B">
        <w:rPr>
          <w:lang w:val="en-GB"/>
        </w:rPr>
        <w:t>produced</w:t>
      </w:r>
      <w:r w:rsidR="006B0EB5" w:rsidRPr="00F66F0B">
        <w:rPr>
          <w:lang w:val="en-GB"/>
        </w:rPr>
        <w:t xml:space="preserve"> from large protein data</w:t>
      </w:r>
      <w:r w:rsidR="00AC2E4E" w:rsidRPr="00F66F0B">
        <w:rPr>
          <w:lang w:val="en-GB"/>
        </w:rPr>
        <w:t>sets</w:t>
      </w:r>
      <w:r w:rsidR="006B0EB5" w:rsidRPr="00F66F0B">
        <w:rPr>
          <w:lang w:val="en-GB"/>
        </w:rPr>
        <w:t xml:space="preserve"> </w:t>
      </w:r>
      <w:r w:rsidR="00504A7A" w:rsidRPr="00F66F0B">
        <w:rPr>
          <w:lang w:val="en-GB"/>
        </w:rPr>
        <w:t xml:space="preserve">are </w:t>
      </w:r>
      <w:r w:rsidR="00036D51" w:rsidRPr="00F66F0B">
        <w:rPr>
          <w:lang w:val="en-GB"/>
        </w:rPr>
        <w:t xml:space="preserve">known as </w:t>
      </w:r>
      <w:r w:rsidR="00504A7A" w:rsidRPr="00F66F0B">
        <w:rPr>
          <w:lang w:val="en-GB"/>
        </w:rPr>
        <w:t>c</w:t>
      </w:r>
      <w:r w:rsidR="00083ACF" w:rsidRPr="00F66F0B">
        <w:rPr>
          <w:lang w:val="en-GB"/>
        </w:rPr>
        <w:t xml:space="preserve">lassic </w:t>
      </w:r>
      <w:r w:rsidR="00A147C9" w:rsidRPr="00F66F0B">
        <w:rPr>
          <w:lang w:val="en-GB"/>
        </w:rPr>
        <w:t xml:space="preserve">or empirical </w:t>
      </w:r>
      <w:r w:rsidR="00083ACF" w:rsidRPr="00F66F0B">
        <w:rPr>
          <w:lang w:val="en-GB"/>
        </w:rPr>
        <w:t>a</w:t>
      </w:r>
      <w:r w:rsidR="00F838C0" w:rsidRPr="00F66F0B">
        <w:rPr>
          <w:lang w:val="en-GB"/>
        </w:rPr>
        <w:t>mino acid substitution models</w:t>
      </w:r>
      <w:r w:rsidR="00036D51" w:rsidRPr="00F66F0B">
        <w:rPr>
          <w:lang w:val="en-GB"/>
        </w:rPr>
        <w:t xml:space="preserve"> </w:t>
      </w:r>
      <w:r w:rsidR="006B0EB5" w:rsidRPr="00F66F0B">
        <w:rPr>
          <w:lang w:val="en-GB"/>
        </w:rPr>
        <w:t xml:space="preserve">and </w:t>
      </w:r>
      <w:r w:rsidR="003F7A62" w:rsidRPr="00F66F0B">
        <w:rPr>
          <w:lang w:val="en-GB"/>
        </w:rPr>
        <w:t>they consist o</w:t>
      </w:r>
      <w:r w:rsidR="00036D51" w:rsidRPr="00F66F0B">
        <w:rPr>
          <w:lang w:val="en-GB"/>
        </w:rPr>
        <w:t>n</w:t>
      </w:r>
      <w:r w:rsidR="003F7A62" w:rsidRPr="00F66F0B">
        <w:rPr>
          <w:lang w:val="en-GB"/>
        </w:rPr>
        <w:t xml:space="preserve"> a </w:t>
      </w:r>
      <w:r w:rsidR="00442613" w:rsidRPr="00F66F0B">
        <w:rPr>
          <w:lang w:val="en-GB"/>
        </w:rPr>
        <w:t xml:space="preserve">20 </w:t>
      </w:r>
      <w:r w:rsidR="00806228" w:rsidRPr="00F66F0B">
        <w:rPr>
          <w:lang w:val="en-GB"/>
        </w:rPr>
        <w:sym w:font="Symbol" w:char="F0B4"/>
      </w:r>
      <w:r w:rsidR="00806228" w:rsidRPr="00F66F0B">
        <w:rPr>
          <w:lang w:val="en-GB"/>
        </w:rPr>
        <w:t xml:space="preserve"> </w:t>
      </w:r>
      <w:r w:rsidR="00442613" w:rsidRPr="00F66F0B">
        <w:rPr>
          <w:lang w:val="en-GB"/>
        </w:rPr>
        <w:t>20</w:t>
      </w:r>
      <w:r w:rsidR="006B0EB5" w:rsidRPr="00F66F0B">
        <w:rPr>
          <w:lang w:val="en-GB"/>
        </w:rPr>
        <w:t xml:space="preserve"> exchangeability</w:t>
      </w:r>
      <w:r w:rsidR="00442613" w:rsidRPr="00F66F0B">
        <w:rPr>
          <w:lang w:val="en-GB"/>
        </w:rPr>
        <w:t xml:space="preserve"> matrix</w:t>
      </w:r>
      <w:r w:rsidR="00036D51" w:rsidRPr="00F66F0B">
        <w:rPr>
          <w:lang w:val="en-GB"/>
        </w:rPr>
        <w:t xml:space="preserve"> with the </w:t>
      </w:r>
      <w:r w:rsidR="008C6124" w:rsidRPr="00F66F0B">
        <w:rPr>
          <w:lang w:val="en-GB"/>
        </w:rPr>
        <w:t xml:space="preserve">relative rates of change and the 20 amino acid frequencies </w:t>
      </w:r>
      <w:r w:rsidR="00BB7CF6" w:rsidRPr="00F66F0B">
        <w:rPr>
          <w:lang w:val="en-GB"/>
        </w:rPr>
        <w:fldChar w:fldCharType="begin"/>
      </w:r>
      <w:r w:rsidR="00BB7CF6" w:rsidRPr="00F66F0B">
        <w:rPr>
          <w:lang w:val="en-GB"/>
        </w:rPr>
        <w:instrText xml:space="preserve"> ADDIN ZOTERO_ITEM CSL_CITATION {"citationID":"tYM1L5vx","properties":{"formattedCitation":"(Arenas 2015)","plainCitation":"(Arenas 2015)","noteIndex":0},"citationItems":[{"id":408,"uris":["http://zotero.org/users/local/3HvvyIsJ/items/BFBEQZNN"],"itemData":{"id":408,"type":"article-journal","abstract":"Substitution models of evolution describe the process of genetic variation through ﬁxed mutations and constitute the basis of the evolutionary analysis at the molecular level. Almost 40 years after the development of ﬁrst substitution models, 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BB7CF6" w:rsidRPr="00F66F0B">
        <w:rPr>
          <w:lang w:val="en-GB"/>
        </w:rPr>
        <w:fldChar w:fldCharType="separate"/>
      </w:r>
      <w:r w:rsidR="00BB7CF6" w:rsidRPr="00F66F0B">
        <w:rPr>
          <w:noProof/>
          <w:lang w:val="en-GB"/>
        </w:rPr>
        <w:t>(Arenas 2015)</w:t>
      </w:r>
      <w:r w:rsidR="00BB7CF6" w:rsidRPr="00F66F0B">
        <w:rPr>
          <w:lang w:val="en-GB"/>
        </w:rPr>
        <w:fldChar w:fldCharType="end"/>
      </w:r>
      <w:r w:rsidR="00BB7CF6" w:rsidRPr="00F66F0B">
        <w:rPr>
          <w:lang w:val="en-GB"/>
        </w:rPr>
        <w:t xml:space="preserve">. </w:t>
      </w:r>
      <w:r w:rsidR="00A91DEC" w:rsidRPr="00F66F0B">
        <w:rPr>
          <w:lang w:val="en-GB"/>
        </w:rPr>
        <w:t xml:space="preserve">Since then some alternative empirical models </w:t>
      </w:r>
      <w:r w:rsidR="00806228" w:rsidRPr="00F66F0B">
        <w:rPr>
          <w:lang w:val="en-GB"/>
        </w:rPr>
        <w:t xml:space="preserve">were </w:t>
      </w:r>
      <w:r w:rsidR="00A91DEC" w:rsidRPr="00F66F0B">
        <w:rPr>
          <w:lang w:val="en-GB"/>
        </w:rPr>
        <w:t xml:space="preserve">proposed using more specific </w:t>
      </w:r>
      <w:r w:rsidR="00AC2E4E" w:rsidRPr="00F66F0B">
        <w:rPr>
          <w:lang w:val="en-GB"/>
        </w:rPr>
        <w:t xml:space="preserve">or larger </w:t>
      </w:r>
      <w:r w:rsidR="00A91DEC" w:rsidRPr="00F66F0B">
        <w:rPr>
          <w:lang w:val="en-GB"/>
        </w:rPr>
        <w:t>datasets</w:t>
      </w:r>
      <w:r w:rsidR="003F7A62" w:rsidRPr="00F66F0B">
        <w:rPr>
          <w:lang w:val="en-GB"/>
        </w:rPr>
        <w:t xml:space="preserve"> (</w:t>
      </w:r>
      <w:r w:rsidR="00C61564" w:rsidRPr="00F66F0B">
        <w:rPr>
          <w:lang w:val="en-GB"/>
        </w:rPr>
        <w:t>e.g.,</w:t>
      </w:r>
      <w:r w:rsidR="00571C06" w:rsidRPr="00F66F0B">
        <w:rPr>
          <w:lang w:val="en-GB"/>
        </w:rPr>
        <w:t xml:space="preserve"> Blosum62 </w:t>
      </w:r>
      <w:r w:rsidR="00571C06" w:rsidRPr="00F66F0B">
        <w:rPr>
          <w:lang w:val="en-GB"/>
        </w:rPr>
        <w:fldChar w:fldCharType="begin"/>
      </w:r>
      <w:r w:rsidR="00571C06" w:rsidRPr="00F66F0B">
        <w:rPr>
          <w:lang w:val="en-GB"/>
        </w:rPr>
        <w:instrText xml:space="preserve"> ADDIN ZOTERO_ITEM CSL_CITATION {"citationID":"tga2VOu4","properties":{"formattedCitation":"(Henikoff &amp; Henikoff 1992)","plainCitation":"(Henikoff &amp;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00571C06" w:rsidRPr="00F66F0B">
        <w:rPr>
          <w:lang w:val="en-GB"/>
        </w:rPr>
        <w:fldChar w:fldCharType="separate"/>
      </w:r>
      <w:r w:rsidR="00571C06" w:rsidRPr="00F66F0B">
        <w:rPr>
          <w:noProof/>
          <w:lang w:val="en-GB"/>
        </w:rPr>
        <w:t>(Henikoff &amp; Henikoff 1992)</w:t>
      </w:r>
      <w:r w:rsidR="00571C06" w:rsidRPr="00F66F0B">
        <w:rPr>
          <w:lang w:val="en-GB"/>
        </w:rPr>
        <w:fldChar w:fldCharType="end"/>
      </w:r>
      <w:r w:rsidR="00571C06" w:rsidRPr="00F66F0B">
        <w:rPr>
          <w:lang w:val="en-GB"/>
        </w:rPr>
        <w:t xml:space="preserve">, </w:t>
      </w:r>
      <w:r w:rsidR="003F7A62" w:rsidRPr="00617EF0">
        <w:rPr>
          <w:lang w:val="en-GB"/>
        </w:rPr>
        <w:t xml:space="preserve">HIVw </w:t>
      </w:r>
      <w:r w:rsidR="003F7A62" w:rsidRPr="00F66F0B">
        <w:rPr>
          <w:lang w:val="en-GB"/>
        </w:rPr>
        <w:fldChar w:fldCharType="begin"/>
      </w:r>
      <w:r w:rsidR="00571C06" w:rsidRPr="00617EF0">
        <w:rPr>
          <w:lang w:val="en-GB"/>
        </w:rPr>
        <w:instrText xml:space="preserve"> ADDIN ZOTERO_ITEM CSL_CITATION {"citationID":"JS30vLDs","properties":{"formattedCitation":"(Nickle et al. 2007)","plainCitation":"(Nickle et al. 2007)","noteIndex":0},"citationItems":[{"id":513,"uris":["http://zotero.org/users/local/3HvvyIsJ/items/YIFUN7RD"],"itemData":{"id":513,"type":"article-journal","container-title":"PLoS ONE","DOI":"10.1371/journal.pone.0000503","ISSN":"1932-6203","issue":"6","journal</w:instrText>
      </w:r>
      <w:r w:rsidR="00571C06" w:rsidRPr="008B75F7">
        <w:rPr>
          <w:lang w:val="en-GB"/>
          <w:rPrChange w:id="23" w:author="Catarina Brancoi" w:date="2022-09-14T12:19:00Z">
            <w:rPr/>
          </w:rPrChange>
        </w:rPr>
        <w:instrText xml:space="preserve">Abbreviation":"PLoS ONE","language":"en","page":"e503","source":"DOI.org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F7A62" w:rsidRPr="00F66F0B">
        <w:rPr>
          <w:lang w:val="en-GB"/>
        </w:rPr>
        <w:fldChar w:fldCharType="separate"/>
      </w:r>
      <w:r w:rsidR="00571C06" w:rsidRPr="008B75F7">
        <w:rPr>
          <w:lang w:val="en-GB"/>
          <w:rPrChange w:id="24" w:author="Catarina Brancoi" w:date="2022-09-14T12:19:00Z">
            <w:rPr/>
          </w:rPrChange>
        </w:rPr>
        <w:t>(Nickle et al. 2007)</w:t>
      </w:r>
      <w:r w:rsidR="003F7A62" w:rsidRPr="00F66F0B">
        <w:rPr>
          <w:lang w:val="en-GB"/>
        </w:rPr>
        <w:fldChar w:fldCharType="end"/>
      </w:r>
      <w:r w:rsidR="003F7A62" w:rsidRPr="008B75F7">
        <w:rPr>
          <w:lang w:val="en-GB"/>
          <w:rPrChange w:id="25" w:author="Catarina Brancoi" w:date="2022-09-14T12:19:00Z">
            <w:rPr/>
          </w:rPrChange>
        </w:rPr>
        <w:t xml:space="preserve">, JTT </w:t>
      </w:r>
      <w:r w:rsidR="003F7A62" w:rsidRPr="00F66F0B">
        <w:rPr>
          <w:lang w:val="en-GB"/>
        </w:rPr>
        <w:fldChar w:fldCharType="begin"/>
      </w:r>
      <w:r w:rsidR="00571C06" w:rsidRPr="008B75F7">
        <w:rPr>
          <w:lang w:val="en-GB"/>
          <w:rPrChange w:id="26" w:author="Catarina Brancoi" w:date="2022-09-14T12:19:00Z">
            <w:rPr/>
          </w:rPrChange>
        </w:rPr>
        <w:instrText xml:space="preserve"> ADDIN ZOTERO_ITEM CSL_CITATION {"citationID":"Pwyf7nk7","properties":{"formattedCitation":"(Jones et al. 1992)","plainCitation":"(Jones et al. 1992)","noteIndex":0},"citationItems":[{"id":552,"uris":["http://zotero.org/users/local/3Hvvy</w:instrText>
      </w:r>
      <w:r w:rsidR="00571C06" w:rsidRPr="008B75F7">
        <w:instrText xml:space="preserve">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003F7A62" w:rsidRPr="00F66F0B">
        <w:rPr>
          <w:lang w:val="en-GB"/>
        </w:rPr>
        <w:fldChar w:fldCharType="separate"/>
      </w:r>
      <w:r w:rsidR="00571C06" w:rsidRPr="008B75F7">
        <w:t>(Jones et al. 1992)</w:t>
      </w:r>
      <w:r w:rsidR="003F7A62" w:rsidRPr="00F66F0B">
        <w:rPr>
          <w:lang w:val="en-GB"/>
        </w:rPr>
        <w:fldChar w:fldCharType="end"/>
      </w:r>
      <w:r w:rsidR="003F7A62" w:rsidRPr="008B75F7">
        <w:t xml:space="preserve"> , LG </w:t>
      </w:r>
      <w:r w:rsidR="003F7A62" w:rsidRPr="00F66F0B">
        <w:rPr>
          <w:lang w:val="en-GB"/>
        </w:rPr>
        <w:fldChar w:fldCharType="begin"/>
      </w:r>
      <w:r w:rsidR="00571C06" w:rsidRPr="008B75F7">
        <w:instrText xml:space="preserve"> ADDIN ZOTERO_ITEM CSL_CITATION {"citationID":"a9fnxGO9","properties":{"formattedCitation":"(Le &amp; Gascuel 2008)","plainCitation":"(Le &amp;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w:instrText>
      </w:r>
      <w:r w:rsidR="00571C06" w:rsidRPr="00617EF0">
        <w:instrText xml:space="preserve"> General Amino Acid Replacement Matrix","volume":"25","author":[{"family":"Le","given":"S. Q."},{"family":"Gascuel","given":"O."}],"issued":{"date-parts":[["2008",4,3]]}}}],"schema":"https://github.com/citation-style-language/schema/raw/master/csl-citation.json"} </w:instrText>
      </w:r>
      <w:r w:rsidR="003F7A62" w:rsidRPr="00F66F0B">
        <w:rPr>
          <w:lang w:val="en-GB"/>
        </w:rPr>
        <w:fldChar w:fldCharType="separate"/>
      </w:r>
      <w:r w:rsidR="00571C06" w:rsidRPr="00617EF0">
        <w:rPr>
          <w:noProof/>
        </w:rPr>
        <w:t>(Le &amp; Gascuel 2008)</w:t>
      </w:r>
      <w:r w:rsidR="003F7A62" w:rsidRPr="00F66F0B">
        <w:rPr>
          <w:lang w:val="en-GB"/>
        </w:rPr>
        <w:fldChar w:fldCharType="end"/>
      </w:r>
      <w:r w:rsidR="003F7A62" w:rsidRPr="00617EF0">
        <w:t xml:space="preserve">, RtRev </w:t>
      </w:r>
      <w:r w:rsidR="003F7A62" w:rsidRPr="00F66F0B">
        <w:rPr>
          <w:lang w:val="en-GB"/>
        </w:rPr>
        <w:fldChar w:fldCharType="begin"/>
      </w:r>
      <w:r w:rsidR="00571C06" w:rsidRPr="00617EF0">
        <w:instrText xml:space="preserve"> ADDIN ZOTERO_ITEM CSL_CITATION {"citationID":"lmSyYsyB","properties":{"formattedCitation":"(Dimmic et al. 2002)","plainCitation":"(Dimmic et al. 2002)","noteIndex":0},"citationItems":[{"id":562,"uris":["http://zotero.org/users/local/3HvvyIsJ/items/FUJA3ZT8"],"itemData":{"id":562,"type":"article-journal","abstract":"Retroviral and other reverse t</w:instrText>
      </w:r>
      <w:r w:rsidR="00571C06" w:rsidRPr="008B75F7">
        <w:rPr>
          <w:rPrChange w:id="27" w:author="Catarina Brancoi" w:date="2022-09-14T12:19:00Z">
            <w:rPr>
              <w:lang w:val="en-US"/>
            </w:rPr>
          </w:rPrChange>
        </w:rPr>
        <w:instrText>ranscriptase (RT)-containing sequences may be subject to unique evolutionary pressures, and models of molecular sequence evolution developed using other kinds of sequences may not be optimal. Here we develop and present a new substitution matrix for maximum like</w:instrText>
      </w:r>
      <w:r w:rsidR="00571C06" w:rsidRPr="008B75F7">
        <w:rPr>
          <w:rPrChange w:id="28" w:author="Catarina Brancoi" w:date="2022-09-14T12:19:00Z">
            <w:rPr>
              <w:lang w:val="en-GB"/>
            </w:rPr>
          </w:rPrChange>
        </w:rPr>
        <w:instrText xml:space="preserve">lihood (ML) phylogenetic analysis which has been optimized on a dataset of 33 amino acid sequences from the retroviral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003F7A62" w:rsidRPr="00F66F0B">
        <w:rPr>
          <w:lang w:val="en-GB"/>
        </w:rPr>
        <w:fldChar w:fldCharType="separate"/>
      </w:r>
      <w:r w:rsidR="00571C06" w:rsidRPr="008B75F7">
        <w:rPr>
          <w:rPrChange w:id="29" w:author="Catarina Brancoi" w:date="2022-09-14T12:19:00Z">
            <w:rPr>
              <w:lang w:val="en-GB"/>
            </w:rPr>
          </w:rPrChange>
        </w:rPr>
        <w:t>(Dimmic et al. 2002)</w:t>
      </w:r>
      <w:r w:rsidR="003F7A62" w:rsidRPr="00F66F0B">
        <w:rPr>
          <w:lang w:val="en-GB"/>
        </w:rPr>
        <w:fldChar w:fldCharType="end"/>
      </w:r>
      <w:r w:rsidR="003F7A62" w:rsidRPr="008B75F7">
        <w:rPr>
          <w:rPrChange w:id="30" w:author="Catarina Brancoi" w:date="2022-09-14T12:19:00Z">
            <w:rPr>
              <w:lang w:val="en-GB"/>
            </w:rPr>
          </w:rPrChange>
        </w:rPr>
        <w:t xml:space="preserve">, VT </w:t>
      </w:r>
      <w:r w:rsidR="003F7A62" w:rsidRPr="00F66F0B">
        <w:rPr>
          <w:lang w:val="en-GB"/>
        </w:rPr>
        <w:fldChar w:fldCharType="begin"/>
      </w:r>
      <w:r w:rsidR="00571C06" w:rsidRPr="008B75F7">
        <w:rPr>
          <w:rPrChange w:id="31" w:author="Catarina Brancoi" w:date="2022-09-14T12:19:00Z">
            <w:rPr>
              <w:lang w:val="en-GB"/>
            </w:rPr>
          </w:rPrChange>
        </w:rPr>
        <w:instrText xml:space="preserve"> ADDIN ZOTERO_ITEM CSL_CITATION {"citationID":"IOMkfJbD","properties":{"formattedCitation":"(M\\uc0\\u252{}ller &amp; Vingron 2000)","plainCitation":"(Müller &amp; Vingron 2000)","noteIndex":0},"citationItems":[{"id":564,"uris":["http://zotero.org/users/local/3HvvyIsJ/items/UL8C3X3U"],"itemData":{"id":564,"type":"article-journal","abstract":"The estimation of amino acid replacement frequencies during mo</w:instrText>
      </w:r>
      <w:r w:rsidR="00571C06" w:rsidRPr="008B75F7">
        <w:rPr>
          <w:lang w:val="en-US"/>
          <w:rPrChange w:id="32" w:author="Catarina Brancoi" w:date="2022-09-14T12:19:00Z">
            <w:rPr>
              <w:lang w:val="en-GB"/>
            </w:rPr>
          </w:rPrChange>
        </w:rPr>
        <w:instrText>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w:instrText>
      </w:r>
      <w:r w:rsidR="00571C06" w:rsidRPr="00617EF0">
        <w:rPr>
          <w:lang w:val="en-GB"/>
        </w:rPr>
        <w:instrText xml:space="preserve">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003F7A62" w:rsidRPr="00F66F0B">
        <w:rPr>
          <w:lang w:val="en-GB"/>
        </w:rPr>
        <w:fldChar w:fldCharType="separate"/>
      </w:r>
      <w:r w:rsidR="00571C06" w:rsidRPr="00617EF0">
        <w:rPr>
          <w:lang w:val="en-GB"/>
        </w:rPr>
        <w:t>(Müller &amp; Vingron 2000)</w:t>
      </w:r>
      <w:r w:rsidR="003F7A62" w:rsidRPr="00F66F0B">
        <w:rPr>
          <w:lang w:val="en-GB"/>
        </w:rPr>
        <w:fldChar w:fldCharType="end"/>
      </w:r>
      <w:r w:rsidR="003F7A62" w:rsidRPr="00617EF0">
        <w:rPr>
          <w:lang w:val="en-GB"/>
        </w:rPr>
        <w:t xml:space="preserve">, WAG </w:t>
      </w:r>
      <w:r w:rsidR="003F7A62" w:rsidRPr="00F66F0B">
        <w:rPr>
          <w:lang w:val="en-GB"/>
        </w:rPr>
        <w:fldChar w:fldCharType="begin"/>
      </w:r>
      <w:r w:rsidR="00571C06" w:rsidRPr="00617EF0">
        <w:rPr>
          <w:lang w:val="en-GB"/>
        </w:rPr>
        <w:instrText xml:space="preserve"> ADDIN ZOTERO_ITEM CSL_CITATION {"citationID":"IGzPmf9w","properties":{"formattedCitation":"(Whelan &amp; Goldman 2001)","plainCitation":"(Whelan &amp;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3F7A62" w:rsidRPr="00F66F0B">
        <w:rPr>
          <w:lang w:val="en-GB"/>
        </w:rPr>
        <w:fldChar w:fldCharType="separate"/>
      </w:r>
      <w:r w:rsidR="00571C06" w:rsidRPr="00617EF0">
        <w:rPr>
          <w:noProof/>
          <w:lang w:val="en-GB"/>
        </w:rPr>
        <w:t>(Whelan &amp; Goldman 2001)</w:t>
      </w:r>
      <w:r w:rsidR="003F7A62" w:rsidRPr="00F66F0B">
        <w:rPr>
          <w:lang w:val="en-GB"/>
        </w:rPr>
        <w:fldChar w:fldCharType="end"/>
      </w:r>
      <w:r w:rsidR="00571C06" w:rsidRPr="00F66F0B">
        <w:rPr>
          <w:lang w:val="en-GB"/>
        </w:rPr>
        <w:t>)</w:t>
      </w:r>
      <w:r w:rsidR="00806228" w:rsidRPr="00617EF0">
        <w:rPr>
          <w:lang w:val="en-GB"/>
        </w:rPr>
        <w:t xml:space="preserve"> and</w:t>
      </w:r>
      <w:r w:rsidR="00036D51" w:rsidRPr="00617EF0">
        <w:rPr>
          <w:lang w:val="en-GB"/>
        </w:rPr>
        <w:t xml:space="preserve"> considering</w:t>
      </w:r>
      <w:r w:rsidR="00A075DC" w:rsidRPr="00617EF0">
        <w:rPr>
          <w:lang w:val="en-GB"/>
        </w:rPr>
        <w:t xml:space="preserve"> </w:t>
      </w:r>
      <w:r w:rsidR="003534E2" w:rsidRPr="00617EF0">
        <w:rPr>
          <w:lang w:val="en-GB"/>
        </w:rPr>
        <w:t xml:space="preserve">new variables </w:t>
      </w:r>
      <w:r w:rsidR="00806228" w:rsidRPr="00617EF0">
        <w:rPr>
          <w:lang w:val="en-GB"/>
        </w:rPr>
        <w:t>(</w:t>
      </w:r>
      <w:r w:rsidR="00C61564" w:rsidRPr="00617EF0">
        <w:rPr>
          <w:lang w:val="en-GB"/>
        </w:rPr>
        <w:t>e.g.,</w:t>
      </w:r>
      <w:r w:rsidR="00806228" w:rsidRPr="00617EF0">
        <w:rPr>
          <w:lang w:val="en-GB"/>
        </w:rPr>
        <w:t xml:space="preserve"> </w:t>
      </w:r>
      <w:r w:rsidR="00A075DC" w:rsidRPr="00617EF0">
        <w:rPr>
          <w:lang w:val="en-GB"/>
        </w:rPr>
        <w:t xml:space="preserve">the proportion of invariable sites (+I) </w:t>
      </w:r>
      <w:r w:rsidR="00BB7CF6" w:rsidRPr="00F66F0B">
        <w:rPr>
          <w:lang w:val="en-GB"/>
        </w:rPr>
        <w:fldChar w:fldCharType="begin"/>
      </w:r>
      <w:r w:rsidR="00BB7CF6" w:rsidRPr="00617EF0">
        <w:rPr>
          <w:lang w:val="en-GB"/>
        </w:rPr>
        <w:instrText xml:space="preserve"> ADDIN ZOTERO_ITEM CSL_CITATION {"citationID":"zjMvKMtf","properties":{"formattedCitation":"(Shoemaker &amp; Fitch 1989)","plainCitation":"(Shoemaker &amp; Fitch 1989)","noteIndex":0},"citationItems":[{"id":748,"uris":["http://zotero.org/users/local/3HvvyIsJ/items/MCMC8786"],"itemData":{"id":748,"type":"article-journal","container-title":"Molecular Biology and Evolution","DOI":"10.1093/oxfordjournals.molbev.a040550","ISSN":"1537-1719","journalAbbreviation":"Mol. Biol. Evol.","language":"en","source</w:instrText>
      </w:r>
      <w:r w:rsidR="00BB7CF6" w:rsidRPr="00F66F0B">
        <w:rPr>
          <w:lang w:val="en-GB"/>
        </w:rPr>
        <w:instrText xml:space="preserve">":"DOI.org (Crossref)","title":"Evidence from nuclear sequences that invariable sites should be considered when sequence divergence is calculated.","URL":"https://academic.oup.com/mbe/article/6/3/270/1080952/Evidence-from-nuclear-sequences-that-invariable","volume":"6","author":[{"family":"Shoemaker","given":"J.S."},{"family":"Fitch","given":"W.M."}],"accessed":{"date-parts":[["2022",6,27]]},"issued":{"date-parts":[["1989",5]]}}}],"schema":"https://github.com/citation-style-language/schema/raw/master/csl-citation.json"} </w:instrText>
      </w:r>
      <w:r w:rsidR="00BB7CF6" w:rsidRPr="00F66F0B">
        <w:rPr>
          <w:lang w:val="en-GB"/>
        </w:rPr>
        <w:fldChar w:fldCharType="separate"/>
      </w:r>
      <w:r w:rsidR="00BB7CF6" w:rsidRPr="00F66F0B">
        <w:rPr>
          <w:noProof/>
          <w:lang w:val="en-GB"/>
        </w:rPr>
        <w:t>(Shoemaker &amp; Fitch 1989)</w:t>
      </w:r>
      <w:r w:rsidR="00BB7CF6" w:rsidRPr="00F66F0B">
        <w:rPr>
          <w:lang w:val="en-GB"/>
        </w:rPr>
        <w:fldChar w:fldCharType="end"/>
      </w:r>
      <w:r w:rsidR="00BB7CF6" w:rsidRPr="00F66F0B">
        <w:rPr>
          <w:lang w:val="en-GB"/>
        </w:rPr>
        <w:t xml:space="preserve"> </w:t>
      </w:r>
      <w:r w:rsidR="00A075DC" w:rsidRPr="00F66F0B">
        <w:rPr>
          <w:lang w:val="en-GB"/>
        </w:rPr>
        <w:t xml:space="preserve">and the rate of variation across sites (+G) </w:t>
      </w:r>
      <w:r w:rsidR="00BB7CF6" w:rsidRPr="00F66F0B">
        <w:rPr>
          <w:lang w:val="en-GB"/>
        </w:rPr>
        <w:fldChar w:fldCharType="begin"/>
      </w:r>
      <w:r w:rsidR="00BB7CF6" w:rsidRPr="00F66F0B">
        <w:rPr>
          <w:lang w:val="en-GB"/>
        </w:rPr>
        <w:instrText xml:space="preserve"> ADDIN ZOTERO_ITEM CSL_CITATION {"citationID":"EsnzLhJA","properties":{"formattedCitation":"(Yang 1994)","plainCitation":"(Yang 1994)","noteIndex":0},"citationItems":[{"id":731,"uris":["http://zotero.org/users/local/3HvvyIsJ/items/5M3IEZ4W"],"itemData":{"id":731,"type":"article-journal","abstract":"Two approximate methods are proposed for maximum likelihood phylogenetic estimation, which allow variable rates of substitution across nucleotide sites. Three data sets with quite different characteristics were analyzed to examine empirically the performance of these methods. The first, called the \"discrete gamma model,\" uses several categories of rates to approximate the gamma distribution, with equal probability for each category. The mean of each category is used to represent all the rates falling in the category. The performance of this method is found to be quite good, and four such categories appear to be sufficient to produce both an optimum, or near-optimum fit by the model to the data, and also an acceptable approximation to the continuous distribution. The second method, called \"fixed-rates model,\" classifies sites into several classes according to their rates predicted assuming the star tree. Sites in different classes are then assumed to be evolving at these fixed rates when other tree topologies are evaluated. Analyses of the data sets suggest that this method can produce reasonable results, but it seems to share some properties of a least-squares pairwise comparison; for example, interior branch lengths in nonbest trees are often found to be zero. The computational requirements of the two methods are comparable to that of Felsenstein's (1981, J Mol Evol 17:368-376) model, which assumes a single rate for all the sites.","container-title":"Journal of Molecular Evolution","DOI":"10.1007/BF00160154","ISSN":"0022-2844, 1432-1432","issue":"3","journalAbbreviation":"J Mol Evol","language":"en","page":"306-314","source":"DOI.org (Crossref)","title":"Maximum likelihood phylogenetic estimation from DNA sequences with variable rates over sites: Approximate methods","title-short":"Maximum likelihood phylogenetic estimation from DNA sequences with variable rates over sites","volume":"39","author":[{"family":"Yang","given":"Ziheng"}],"issued":{"date-parts":[["1994",9]]}}}],"schema":"https://github.com/citation-style-language/schema/raw/master/csl-citation.json"} </w:instrText>
      </w:r>
      <w:r w:rsidR="00BB7CF6" w:rsidRPr="00F66F0B">
        <w:rPr>
          <w:lang w:val="en-GB"/>
        </w:rPr>
        <w:fldChar w:fldCharType="separate"/>
      </w:r>
      <w:r w:rsidR="00BB7CF6" w:rsidRPr="00F66F0B">
        <w:rPr>
          <w:noProof/>
          <w:lang w:val="en-GB"/>
        </w:rPr>
        <w:t>(Yang 1994)</w:t>
      </w:r>
      <w:r w:rsidR="00BB7CF6" w:rsidRPr="00F66F0B">
        <w:rPr>
          <w:lang w:val="en-GB"/>
        </w:rPr>
        <w:fldChar w:fldCharType="end"/>
      </w:r>
      <w:r w:rsidR="00806228" w:rsidRPr="00F66F0B">
        <w:rPr>
          <w:lang w:val="en-GB"/>
        </w:rPr>
        <w:t>)</w:t>
      </w:r>
      <w:r w:rsidR="00BB7CF6" w:rsidRPr="00F66F0B">
        <w:rPr>
          <w:lang w:val="en-GB"/>
        </w:rPr>
        <w:t xml:space="preserve"> </w:t>
      </w:r>
      <w:r w:rsidR="006C6F03" w:rsidRPr="00F66F0B">
        <w:rPr>
          <w:lang w:val="en-GB"/>
        </w:rPr>
        <w:t xml:space="preserve">which </w:t>
      </w:r>
      <w:r w:rsidR="00806228" w:rsidRPr="00F66F0B">
        <w:rPr>
          <w:lang w:val="en-GB"/>
        </w:rPr>
        <w:t>increased</w:t>
      </w:r>
      <w:r w:rsidR="002D1D1E" w:rsidRPr="00617EF0">
        <w:rPr>
          <w:lang w:val="en-GB"/>
        </w:rPr>
        <w:t xml:space="preserve"> the efficiency of </w:t>
      </w:r>
      <w:r w:rsidR="00806228" w:rsidRPr="00617EF0">
        <w:rPr>
          <w:lang w:val="en-GB"/>
        </w:rPr>
        <w:t xml:space="preserve">the </w:t>
      </w:r>
      <w:r w:rsidR="002D1D1E" w:rsidRPr="00617EF0">
        <w:rPr>
          <w:lang w:val="en-GB"/>
        </w:rPr>
        <w:t>models</w:t>
      </w:r>
      <w:r w:rsidR="00150614" w:rsidRPr="00617EF0">
        <w:rPr>
          <w:lang w:val="en-GB"/>
        </w:rPr>
        <w:t xml:space="preserve">. </w:t>
      </w:r>
      <w:del w:id="33" w:author="Catarina Brancoi" w:date="2022-09-14T09:53:00Z">
        <w:r w:rsidR="007C2FC0" w:rsidRPr="00617EF0" w:rsidDel="00AD5B0A">
          <w:rPr>
            <w:lang w:val="en-GB"/>
          </w:rPr>
          <w:delText>Fortunately</w:delText>
        </w:r>
      </w:del>
      <w:ins w:id="34" w:author="Catarina Brancoi" w:date="2022-09-14T09:53:00Z">
        <w:r w:rsidR="00AD5B0A">
          <w:rPr>
            <w:lang w:val="en-GB"/>
          </w:rPr>
          <w:t>Conveniently</w:t>
        </w:r>
      </w:ins>
      <w:r w:rsidR="00150614" w:rsidRPr="00617EF0">
        <w:rPr>
          <w:lang w:val="en-GB"/>
        </w:rPr>
        <w:t>,</w:t>
      </w:r>
      <w:r w:rsidR="00D31B49" w:rsidRPr="00617EF0">
        <w:rPr>
          <w:lang w:val="en-GB"/>
        </w:rPr>
        <w:t xml:space="preserve"> </w:t>
      </w:r>
      <w:r w:rsidR="00806228" w:rsidRPr="00617EF0">
        <w:rPr>
          <w:lang w:val="en-GB"/>
        </w:rPr>
        <w:t xml:space="preserve">those </w:t>
      </w:r>
      <w:r w:rsidR="00D31B49" w:rsidRPr="00617EF0">
        <w:rPr>
          <w:lang w:val="en-GB"/>
        </w:rPr>
        <w:t>models remain</w:t>
      </w:r>
      <w:r w:rsidR="007C2FC0" w:rsidRPr="00617EF0">
        <w:rPr>
          <w:lang w:val="en-GB"/>
        </w:rPr>
        <w:t>ed</w:t>
      </w:r>
      <w:r w:rsidR="00D31B49" w:rsidRPr="00617EF0">
        <w:rPr>
          <w:lang w:val="en-GB"/>
        </w:rPr>
        <w:t xml:space="preserve"> mathematically simple</w:t>
      </w:r>
      <w:r w:rsidR="00806228" w:rsidRPr="00617EF0">
        <w:rPr>
          <w:lang w:val="en-GB"/>
        </w:rPr>
        <w:t xml:space="preserve"> which allowed </w:t>
      </w:r>
      <w:r w:rsidR="00D31B49" w:rsidRPr="00F66F0B">
        <w:rPr>
          <w:lang w:val="en-GB"/>
        </w:rPr>
        <w:t xml:space="preserve">us to </w:t>
      </w:r>
      <w:r w:rsidR="00036D51" w:rsidRPr="00F66F0B">
        <w:rPr>
          <w:lang w:val="en-GB"/>
        </w:rPr>
        <w:t>implement</w:t>
      </w:r>
      <w:r w:rsidR="00D31B49" w:rsidRPr="00F66F0B">
        <w:rPr>
          <w:lang w:val="en-GB"/>
        </w:rPr>
        <w:t xml:space="preserve"> maximum likelihood (ML) approaches in evolutionary frameworks for phylogenetic</w:t>
      </w:r>
      <w:r w:rsidR="00036D51" w:rsidRPr="00F66F0B">
        <w:rPr>
          <w:lang w:val="en-GB"/>
        </w:rPr>
        <w:t xml:space="preserve"> studies </w:t>
      </w:r>
      <w:ins w:id="35" w:author="Catarina Brancoi" w:date="2022-09-14T09:54:00Z">
        <w:r w:rsidR="00AD5B0A">
          <w:rPr>
            <w:lang w:val="en-GB"/>
          </w:rPr>
          <w:t>(</w:t>
        </w:r>
      </w:ins>
      <w:ins w:id="36" w:author="Catarina Brancoi" w:date="2022-09-14T10:07:00Z">
        <w:r w:rsidR="005E5CB2">
          <w:rPr>
            <w:lang w:val="en-GB"/>
          </w:rPr>
          <w:t>such as</w:t>
        </w:r>
      </w:ins>
      <w:ins w:id="37" w:author="Catarina Brancoi" w:date="2022-09-14T09:54:00Z">
        <w:r w:rsidR="00AD5B0A">
          <w:rPr>
            <w:lang w:val="en-GB"/>
          </w:rPr>
          <w:t xml:space="preserve"> </w:t>
        </w:r>
      </w:ins>
      <w:del w:id="38" w:author="Catarina Brancoi" w:date="2022-09-14T09:54:00Z">
        <w:r w:rsidR="00036D51" w:rsidRPr="00F66F0B" w:rsidDel="00AD5B0A">
          <w:rPr>
            <w:lang w:val="en-GB"/>
          </w:rPr>
          <w:delText>as</w:delText>
        </w:r>
        <w:r w:rsidR="00D31B49" w:rsidRPr="00F66F0B" w:rsidDel="00AD5B0A">
          <w:rPr>
            <w:lang w:val="en-GB"/>
          </w:rPr>
          <w:delText xml:space="preserve"> </w:delText>
        </w:r>
      </w:del>
      <w:r w:rsidR="00D31B49" w:rsidRPr="00F66F0B">
        <w:rPr>
          <w:lang w:val="en-GB"/>
        </w:rPr>
        <w:t>tree reconstructions</w:t>
      </w:r>
      <w:r w:rsidR="00E07619" w:rsidRPr="00F66F0B">
        <w:rPr>
          <w:lang w:val="en-GB"/>
        </w:rPr>
        <w:t xml:space="preserve"> (</w:t>
      </w:r>
      <w:r w:rsidR="00C61564" w:rsidRPr="00F66F0B">
        <w:rPr>
          <w:lang w:val="en-GB"/>
        </w:rPr>
        <w:t>e.g.,</w:t>
      </w:r>
      <w:r w:rsidR="00E07619" w:rsidRPr="00F66F0B">
        <w:rPr>
          <w:lang w:val="en-GB"/>
        </w:rPr>
        <w:t xml:space="preserve"> </w:t>
      </w:r>
      <w:r w:rsidR="00E07619" w:rsidRPr="00F66F0B">
        <w:rPr>
          <w:lang w:val="en-GB"/>
        </w:rPr>
        <w:fldChar w:fldCharType="begin"/>
      </w:r>
      <w:r w:rsidR="00E07619" w:rsidRPr="00F66F0B">
        <w:rPr>
          <w:lang w:val="en-GB"/>
        </w:rPr>
        <w:instrText xml:space="preserve"> ADDIN ZOTERO_ITEM CSL_CITATION {"citationID":"vV6ol03a","properties":{"formattedCitation":"(Kozlov et al. 2019)","plainCitation":"(Kozlov et al. 2019)","noteIndex":0},"citationItems":[{"id":254,"uris":["http://zotero.org/users/local/3HvvyIsJ/items/KHWVS9GD"],"itemData":{"id":254,"type":"article-journal","abstract":"Motivation: Phylogenies are important for fundamental biological research, but also have numerous applications in biotechnology, agriculture and medicine. Finding the optimal tree under the popular maximum likelihood (ML) criterion is known to be NP-hard. Thus, highly optimized and scalable codes are needed to analyze constantly growing empirical datasets.","container-title":"Bioinformatics","DOI":"10.1093/bioinformatics/btz305","ISSN":"1367-4803, 1460-2059","issue":"21","language":"en","page":"4453-4455","source":"DOI.org (Crossref)","title":"RAxML-NG: a fast, scalable and user-friendly tool for maximum likelihood phylogenetic inference","title-short":"RAxML-NG","volume":"35","author":[{"family":"Kozlov","given":"Alexey M"},{"family":"Darriba","given":"Diego"},{"family":"Flouri","given":"Tomáš"},{"family":"Morel","given":"Benoit"},{"family":"Stamatakis","given":"Alexandros"}],"editor":[{"family":"Wren","given":"Jonathan"}],"issued":{"date-parts":[["2019",11,1]]}}}],"schema":"https://github.com/citation-style-language/schema/raw/master/csl-citation.json"} </w:instrText>
      </w:r>
      <w:r w:rsidR="00E07619" w:rsidRPr="00F66F0B">
        <w:rPr>
          <w:lang w:val="en-GB"/>
        </w:rPr>
        <w:fldChar w:fldCharType="separate"/>
      </w:r>
      <w:r w:rsidR="00E07619" w:rsidRPr="00F66F0B">
        <w:rPr>
          <w:noProof/>
          <w:lang w:val="en-GB"/>
        </w:rPr>
        <w:t>Kozlov et al. 2019)</w:t>
      </w:r>
      <w:r w:rsidR="00E07619" w:rsidRPr="00F66F0B">
        <w:rPr>
          <w:lang w:val="en-GB"/>
        </w:rPr>
        <w:fldChar w:fldCharType="end"/>
      </w:r>
      <w:r w:rsidR="00D31B49" w:rsidRPr="00F66F0B">
        <w:rPr>
          <w:lang w:val="en-GB"/>
        </w:rPr>
        <w:t xml:space="preserve">, ancestral sequence reconstructions, </w:t>
      </w:r>
      <w:r w:rsidR="00E07619" w:rsidRPr="00F66F0B">
        <w:rPr>
          <w:lang w:val="en-GB"/>
        </w:rPr>
        <w:t>(</w:t>
      </w:r>
      <w:r w:rsidR="00C61564" w:rsidRPr="00F66F0B">
        <w:rPr>
          <w:lang w:val="en-GB"/>
        </w:rPr>
        <w:t>e.g.,</w:t>
      </w:r>
      <w:r w:rsidR="00E07619" w:rsidRPr="00F66F0B">
        <w:rPr>
          <w:lang w:val="en-GB"/>
        </w:rPr>
        <w:t xml:space="preserve"> </w:t>
      </w:r>
      <w:r w:rsidR="00E07619" w:rsidRPr="00F66F0B">
        <w:rPr>
          <w:lang w:val="en-GB"/>
        </w:rPr>
        <w:fldChar w:fldCharType="begin"/>
      </w:r>
      <w:r w:rsidR="00E07619" w:rsidRPr="00F66F0B">
        <w:rPr>
          <w:lang w:val="en-GB"/>
        </w:rPr>
        <w:instrText xml:space="preserve"> ADDIN ZOTERO_ITEM CSL_CITATION {"citationID":"MAdnCxz4","properties":{"formattedCitation":"(Yang 2007; Arenas et al. 2017; Arenas &amp; Bastolla 2019)","plainCitation":"(Yang 2007; Arenas et al. 2017; Arenas &amp; Bastolla 2019)","noteIndex":0},"citationItems":[{"id":735,"uris":["http://zotero.org/users/local/3HvvyIsJ/items/GM9J3F6H"],"itemData":{"id":735,"type":"article-journal","container-title":"Molecular Biology and Evolution","DOI":"10.1093/molbev/msm088","ISSN":"0737-4038, 1537-1719","issue":"8","journalAbbreviation":"Molecular Biology and Evolution","language":"en","page":"1586-1591","source":"DOI.org (Crossref)","title":"PAML 4: Phylogenetic Analysis by Maximum Likelihood","title-short":"PAML 4","volume":"24","author":[{"family":"Yang","given":"Z."}],"issued":{"date-parts":[["2007",4,18]]}}},{"id":515,"uris":["http://zotero.org/users/local/3HvvyIsJ/items/9XENCJ24"],"itemData":{"id":515,"type":"article-journal","container-title":"Systematic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stability","volume":"11","author":[{"family":"Arenas","given":"Miguel"},{"family":"Bastolla","given":"Ugo"}],"issued":{"date-parts":[["2019",11]]}}}],"schema":"https://github.com/citation-style-language/schema/raw/master/csl-citation.json"} </w:instrText>
      </w:r>
      <w:r w:rsidR="00E07619" w:rsidRPr="00F66F0B">
        <w:rPr>
          <w:lang w:val="en-GB"/>
        </w:rPr>
        <w:fldChar w:fldCharType="separate"/>
      </w:r>
      <w:r w:rsidR="00E07619" w:rsidRPr="00F66F0B">
        <w:rPr>
          <w:noProof/>
          <w:lang w:val="en-GB"/>
        </w:rPr>
        <w:t>Yang 2007; Arenas et al. 2017; Arenas &amp; Bastolla 2019)</w:t>
      </w:r>
      <w:r w:rsidR="00E07619" w:rsidRPr="00F66F0B">
        <w:rPr>
          <w:lang w:val="en-GB"/>
        </w:rPr>
        <w:fldChar w:fldCharType="end"/>
      </w:r>
      <w:r w:rsidR="00D31B49" w:rsidRPr="00F66F0B">
        <w:rPr>
          <w:lang w:val="en-GB"/>
        </w:rPr>
        <w:t xml:space="preserve"> or </w:t>
      </w:r>
      <w:ins w:id="39" w:author="Catarina Brancoi" w:date="2022-09-14T10:07:00Z">
        <w:r w:rsidR="005E5CB2">
          <w:rPr>
            <w:lang w:val="en-GB"/>
          </w:rPr>
          <w:t xml:space="preserve">estimation of the </w:t>
        </w:r>
      </w:ins>
      <w:r w:rsidR="00D31B49" w:rsidRPr="00F66F0B">
        <w:rPr>
          <w:lang w:val="en-GB"/>
        </w:rPr>
        <w:t xml:space="preserve">best-fitting substitution model </w:t>
      </w:r>
      <w:del w:id="40" w:author="Catarina Brancoi" w:date="2022-09-14T10:06:00Z">
        <w:r w:rsidR="00D31B49" w:rsidRPr="00F66F0B" w:rsidDel="005E5CB2">
          <w:rPr>
            <w:lang w:val="en-GB"/>
          </w:rPr>
          <w:delText xml:space="preserve">selection </w:delText>
        </w:r>
      </w:del>
      <w:r w:rsidR="00D31B49" w:rsidRPr="00F66F0B">
        <w:rPr>
          <w:lang w:val="en-GB"/>
        </w:rPr>
        <w:t>(</w:t>
      </w:r>
      <w:r w:rsidR="00C61564" w:rsidRPr="00F66F0B">
        <w:rPr>
          <w:lang w:val="en-GB"/>
        </w:rPr>
        <w:t>e.g.,</w:t>
      </w:r>
      <w:r w:rsidR="00E07619" w:rsidRPr="00F66F0B">
        <w:rPr>
          <w:lang w:val="en-GB"/>
        </w:rPr>
        <w:t xml:space="preserve"> </w:t>
      </w:r>
      <w:r w:rsidR="00E07619" w:rsidRPr="00F66F0B">
        <w:rPr>
          <w:lang w:val="en-GB"/>
        </w:rPr>
        <w:fldChar w:fldCharType="begin"/>
      </w:r>
      <w:r w:rsidR="00130BA4" w:rsidRPr="00F66F0B">
        <w:rPr>
          <w:lang w:val="en-GB"/>
        </w:rPr>
        <w:instrText xml:space="preserve"> ADDIN ZOTERO_ITEM CSL_CITATION {"citationID":"Ok1LHwvJ","properties":{"formattedCitation":"(Darriba et al. 2011, 2020; Keane et al. 2006)","plainCitation":"(Darriba et al. 2011, 2020; Keane et al. 2006)","dontUpdate":true,"noteIndex":0},"citationItems":[{"id":251,"uris":["http://zotero.org/users/local/3HvvyIsJ/items/5597EWX4"],"itemData":{"id":251,"type":"article-journal","abstract":"Summary: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00E07619" w:rsidRPr="00F66F0B">
        <w:rPr>
          <w:lang w:val="en-GB"/>
        </w:rPr>
        <w:fldChar w:fldCharType="separate"/>
      </w:r>
      <w:r w:rsidR="00E07619" w:rsidRPr="00F66F0B">
        <w:rPr>
          <w:noProof/>
          <w:lang w:val="en-GB"/>
        </w:rPr>
        <w:t>Darriba et al. 2011, 2020; Keane et al. 2006)</w:t>
      </w:r>
      <w:r w:rsidR="00E07619" w:rsidRPr="00F66F0B">
        <w:rPr>
          <w:lang w:val="en-GB"/>
        </w:rPr>
        <w:fldChar w:fldCharType="end"/>
      </w:r>
      <w:ins w:id="41" w:author="Catarina Brancoi" w:date="2022-09-14T09:54:00Z">
        <w:r w:rsidR="00AD5B0A">
          <w:rPr>
            <w:lang w:val="en-GB"/>
          </w:rPr>
          <w:t>)</w:t>
        </w:r>
      </w:ins>
      <w:r w:rsidR="00D31B49" w:rsidRPr="00F66F0B">
        <w:rPr>
          <w:lang w:val="en-GB"/>
        </w:rPr>
        <w:t xml:space="preserve">. </w:t>
      </w:r>
      <w:r w:rsidR="007C2FC0" w:rsidRPr="00F66F0B">
        <w:rPr>
          <w:lang w:val="en-GB"/>
        </w:rPr>
        <w:lastRenderedPageBreak/>
        <w:t>Nevertheless</w:t>
      </w:r>
      <w:r w:rsidR="00D31B49" w:rsidRPr="00F66F0B">
        <w:rPr>
          <w:lang w:val="en-GB"/>
        </w:rPr>
        <w:t xml:space="preserve">, </w:t>
      </w:r>
      <w:r w:rsidR="007C2FC0" w:rsidRPr="00F66F0B">
        <w:rPr>
          <w:lang w:val="en-GB"/>
        </w:rPr>
        <w:t xml:space="preserve">even though </w:t>
      </w:r>
      <w:r w:rsidR="00E67535" w:rsidRPr="00F66F0B">
        <w:rPr>
          <w:lang w:val="en-GB"/>
        </w:rPr>
        <w:t>empirical models</w:t>
      </w:r>
      <w:r w:rsidR="00C65433" w:rsidRPr="00F66F0B">
        <w:rPr>
          <w:lang w:val="en-GB"/>
        </w:rPr>
        <w:t xml:space="preserve"> </w:t>
      </w:r>
      <w:r w:rsidR="007C2FC0" w:rsidRPr="00F66F0B">
        <w:rPr>
          <w:lang w:val="en-GB"/>
        </w:rPr>
        <w:t xml:space="preserve">can model heterogenous evolution </w:t>
      </w:r>
      <w:r w:rsidR="00E07619" w:rsidRPr="00F66F0B">
        <w:rPr>
          <w:lang w:val="en-GB"/>
        </w:rPr>
        <w:fldChar w:fldCharType="begin"/>
      </w:r>
      <w:r w:rsidR="00E07619" w:rsidRPr="00F66F0B">
        <w:rPr>
          <w:lang w:val="en-GB"/>
        </w:rPr>
        <w:instrText xml:space="preserve"> ADDIN ZOTERO_ITEM CSL_CITATION {"citationID":"h10GX59z","properties":{"formattedCitation":"(Zoller &amp; Schneider 2013)","plainCitation":"(Zoller &amp; Schneider 2013)","noteIndex":0},"citationItems":[{"id":747,"uris":["http://zotero.org/users/local/3HvvyIsJ/items/NHHBEZA4"],"itemData":{"id":747,"type":"article-journal","abstract":"Amino acid substitution matrices describe the rates by which amino acids are replaced during evolution. In contrast to nucleotide or codon models, amino acid substitution matrices are in general parameterless and empirically estimated, probably because there is no obvious parametrization for amino acid substitutions. Principal component analysis has previously been used to improve codon substitution models by empirically ﬁnding the most relevant parameters. Here, we apply the same method to amino acid substitution matrices, leading to a semiempirical substitution model that can adjust the transition rates to the protein sequences under investigation. Our new model almost invariably achieves the best likelihood values in large-scale comparisons with established amino acid substitution models (JTT, WAG, and LG). In particular for longer alignments, these likelihood gains are considerably larger than what could be expected from simply having more parameters. The application of our model differs from that of mixture models (such as UL2 or UL3), as we optimize one rate matrix per alignment, whereas mixture models apply the variation per alignments site. This makes our model computationally more efﬁcient, while the performance is comparable to that of UL3. Applied to the phylogenetic problem of the origin of placental mammals, our new model and the UL3 mixed model are the only ones of the tested models that cluster Afrotheria and Xenarthra into a clade called Atlantogenata, which would be in correspondence with recent ﬁndings using more sophisticated phylogenetic methods.","container-title":"Molecular Biology and Evolution","DOI":"10.1093/molbev/mss229","ISSN":"0737-4038, 1537-1719","issue":"2","journalAbbreviation":"Molecular Biology and Evolution","language":"en","page":"469-479","source":"DOI.org (Crossref)","title":"Improving Phylogenetic Inference with a Semiempirical Amino Acid Substitution Model","volume":"30","author":[{"family":"Zoller","given":"S."},{"family":"Schneider","given":"A."}],"issued":{"date-parts":[["2013",2,1]]}}}],"schema":"https://github.com/citation-style-language/schema/raw/master/csl-citation.json"} </w:instrText>
      </w:r>
      <w:r w:rsidR="00E07619" w:rsidRPr="00F66F0B">
        <w:rPr>
          <w:lang w:val="en-GB"/>
        </w:rPr>
        <w:fldChar w:fldCharType="separate"/>
      </w:r>
      <w:r w:rsidR="00E07619" w:rsidRPr="00F66F0B">
        <w:rPr>
          <w:noProof/>
          <w:lang w:val="en-GB"/>
        </w:rPr>
        <w:t>(Zoller &amp; Schneider 2013)</w:t>
      </w:r>
      <w:r w:rsidR="00E07619" w:rsidRPr="00F66F0B">
        <w:rPr>
          <w:lang w:val="en-GB"/>
        </w:rPr>
        <w:fldChar w:fldCharType="end"/>
      </w:r>
      <w:r w:rsidR="00D31B49" w:rsidRPr="00F66F0B">
        <w:rPr>
          <w:lang w:val="en-GB"/>
        </w:rPr>
        <w:t xml:space="preserve">, </w:t>
      </w:r>
      <w:r w:rsidR="00E67535" w:rsidRPr="00F66F0B">
        <w:rPr>
          <w:lang w:val="en-GB"/>
        </w:rPr>
        <w:t>they</w:t>
      </w:r>
      <w:r w:rsidR="00D31B49" w:rsidRPr="00F66F0B">
        <w:rPr>
          <w:lang w:val="en-GB"/>
        </w:rPr>
        <w:t xml:space="preserve"> </w:t>
      </w:r>
      <w:r w:rsidR="007C2FC0" w:rsidRPr="00F66F0B">
        <w:rPr>
          <w:lang w:val="en-GB"/>
        </w:rPr>
        <w:t xml:space="preserve">still </w:t>
      </w:r>
      <w:r w:rsidR="00D31B49" w:rsidRPr="00F66F0B">
        <w:rPr>
          <w:lang w:val="en-GB"/>
        </w:rPr>
        <w:t xml:space="preserve">assume that all protein sites </w:t>
      </w:r>
      <w:r w:rsidR="00E67535" w:rsidRPr="00F66F0B">
        <w:rPr>
          <w:lang w:val="en-GB"/>
        </w:rPr>
        <w:t>mutate</w:t>
      </w:r>
      <w:r w:rsidR="00D31B49" w:rsidRPr="00F66F0B">
        <w:rPr>
          <w:lang w:val="en-GB"/>
        </w:rPr>
        <w:t xml:space="preserve"> </w:t>
      </w:r>
      <w:r w:rsidR="00114870" w:rsidRPr="00F66F0B">
        <w:rPr>
          <w:lang w:val="en-GB"/>
        </w:rPr>
        <w:t>following</w:t>
      </w:r>
      <w:r w:rsidR="00D31B49" w:rsidRPr="00F66F0B">
        <w:rPr>
          <w:lang w:val="en-GB"/>
        </w:rPr>
        <w:t xml:space="preserve"> the same evolutionary patterns (site-independence evolution) </w:t>
      </w:r>
      <w:r w:rsidR="00114870" w:rsidRPr="00F66F0B">
        <w:rPr>
          <w:lang w:val="en-GB"/>
        </w:rPr>
        <w:t>which may be unrealistic</w:t>
      </w:r>
      <w:r w:rsidR="00D31B49" w:rsidRPr="00F66F0B">
        <w:rPr>
          <w:lang w:val="en-GB"/>
        </w:rPr>
        <w:t>.</w:t>
      </w:r>
      <w:r w:rsidR="00114870" w:rsidRPr="00F66F0B">
        <w:rPr>
          <w:lang w:val="en-GB"/>
        </w:rPr>
        <w:t xml:space="preserve"> </w:t>
      </w:r>
      <w:r w:rsidR="00E67535" w:rsidRPr="00F66F0B">
        <w:rPr>
          <w:lang w:val="en-GB"/>
        </w:rPr>
        <w:t xml:space="preserve">Indeed, residues from protein alpha-helices or from protein surface exhibit different substitution rate patterns than those located in other protein </w:t>
      </w:r>
      <w:commentRangeStart w:id="42"/>
      <w:r w:rsidR="00E67535" w:rsidRPr="00F66F0B">
        <w:rPr>
          <w:lang w:val="en-GB"/>
        </w:rPr>
        <w:t>regions</w:t>
      </w:r>
      <w:commentRangeEnd w:id="42"/>
      <w:r w:rsidR="00AD5B0A">
        <w:rPr>
          <w:rStyle w:val="CommentReference"/>
        </w:rPr>
        <w:commentReference w:id="42"/>
      </w:r>
      <w:r w:rsidR="00E67535" w:rsidRPr="00F66F0B">
        <w:rPr>
          <w:lang w:val="en-GB"/>
        </w:rPr>
        <w:t xml:space="preserve"> (</w:t>
      </w:r>
      <w:r w:rsidR="00C61564" w:rsidRPr="00F66F0B">
        <w:rPr>
          <w:lang w:val="en-GB"/>
        </w:rPr>
        <w:t>e.g.,</w:t>
      </w:r>
      <w:r w:rsidR="00E67535" w:rsidRPr="00F66F0B">
        <w:rPr>
          <w:lang w:val="en-GB"/>
        </w:rPr>
        <w:t xml:space="preserve"> beta-sheet or protein core) </w:t>
      </w:r>
      <w:r w:rsidR="00E67535" w:rsidRPr="00F66F0B">
        <w:rPr>
          <w:lang w:val="en-GB"/>
        </w:rPr>
        <w:fldChar w:fldCharType="begin"/>
      </w:r>
      <w:r w:rsidR="00E67535" w:rsidRPr="00F66F0B">
        <w:rPr>
          <w:lang w:val="en-GB"/>
        </w:rPr>
        <w:instrText xml:space="preserve"> ADDIN ZOTERO_ITEM CSL_CITATION {"citationID":"b2IgWmXi","properties":{"formattedCitation":"(Perron et al. 2019)","plainCitation":"(Perron et al. 2019)","noteIndex":0},"citationItems":[{"id":717,"uris":["http://zotero.org/users/local/3HvvyIsJ/items/VBSTZF4L"],"itemData":{"id":717,"type":"article-journal","abstract":"Few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H"}],"editor":[{"family":"Pupko","given":"Tal"}],"issued":{"date-parts":[["2019",9,1]]}}}],"schema":"https://github.com/citation-style-language/schema/raw/master/csl-citation.json"} </w:instrText>
      </w:r>
      <w:r w:rsidR="00E67535" w:rsidRPr="00F66F0B">
        <w:rPr>
          <w:lang w:val="en-GB"/>
        </w:rPr>
        <w:fldChar w:fldCharType="separate"/>
      </w:r>
      <w:r w:rsidR="00E67535" w:rsidRPr="00F66F0B">
        <w:rPr>
          <w:noProof/>
          <w:lang w:val="en-GB"/>
        </w:rPr>
        <w:t>(Perron et al. 2019)</w:t>
      </w:r>
      <w:r w:rsidR="00E67535" w:rsidRPr="00F66F0B">
        <w:rPr>
          <w:lang w:val="en-GB"/>
        </w:rPr>
        <w:fldChar w:fldCharType="end"/>
      </w:r>
      <w:r w:rsidR="00E67535" w:rsidRPr="00617EF0">
        <w:rPr>
          <w:rFonts w:eastAsiaTheme="minorHAnsi"/>
          <w:lang w:val="en-GB" w:eastAsia="en-US"/>
        </w:rPr>
        <w:t>.</w:t>
      </w:r>
      <w:r w:rsidR="00904169" w:rsidRPr="00617EF0">
        <w:rPr>
          <w:rFonts w:eastAsiaTheme="minorHAnsi"/>
          <w:lang w:val="en-GB" w:eastAsia="en-US"/>
        </w:rPr>
        <w:t xml:space="preserve"> </w:t>
      </w:r>
      <w:r w:rsidR="003F6FA1" w:rsidRPr="00617EF0">
        <w:rPr>
          <w:rFonts w:eastAsiaTheme="minorHAnsi"/>
          <w:lang w:val="en-GB" w:eastAsia="en-US"/>
        </w:rPr>
        <w:t>Moreover</w:t>
      </w:r>
      <w:r w:rsidR="00904169" w:rsidRPr="00617EF0">
        <w:rPr>
          <w:rFonts w:eastAsiaTheme="minorHAnsi"/>
          <w:lang w:val="en-GB" w:eastAsia="en-US"/>
        </w:rPr>
        <w:t xml:space="preserve">, </w:t>
      </w:r>
      <w:r w:rsidR="003F6FA1" w:rsidRPr="00617EF0">
        <w:rPr>
          <w:rFonts w:eastAsiaTheme="minorHAnsi"/>
          <w:lang w:val="en-GB" w:eastAsia="en-US"/>
        </w:rPr>
        <w:t xml:space="preserve">the </w:t>
      </w:r>
      <w:r w:rsidR="00904169" w:rsidRPr="00F66F0B">
        <w:rPr>
          <w:lang w:val="en-GB"/>
        </w:rPr>
        <w:t xml:space="preserve">protein structure </w:t>
      </w:r>
      <w:r w:rsidR="003F6FA1" w:rsidRPr="00F66F0B">
        <w:rPr>
          <w:lang w:val="en-GB"/>
        </w:rPr>
        <w:t xml:space="preserve">induces </w:t>
      </w:r>
      <w:r w:rsidR="00904169" w:rsidRPr="00617EF0">
        <w:rPr>
          <w:rFonts w:eastAsiaTheme="minorHAnsi"/>
          <w:lang w:val="en-GB" w:eastAsia="en-US"/>
        </w:rPr>
        <w:t>specific interactions between amino acids at different sites</w:t>
      </w:r>
      <w:r w:rsidR="001A74DC" w:rsidRPr="00617EF0">
        <w:rPr>
          <w:rFonts w:eastAsiaTheme="minorHAnsi"/>
          <w:lang w:val="en-GB" w:eastAsia="en-US"/>
        </w:rPr>
        <w:t xml:space="preserve"> </w:t>
      </w:r>
      <w:r w:rsidR="001A74DC" w:rsidRPr="00617EF0">
        <w:rPr>
          <w:rFonts w:eastAsiaTheme="minorHAnsi"/>
          <w:lang w:val="en-GB" w:eastAsia="en-US"/>
        </w:rPr>
        <w:fldChar w:fldCharType="begin"/>
      </w:r>
      <w:r w:rsidR="001A74DC" w:rsidRPr="00617EF0">
        <w:rPr>
          <w:rFonts w:eastAsiaTheme="minorHAnsi"/>
          <w:lang w:val="en-GB" w:eastAsia="en-US"/>
        </w:rPr>
        <w:instrText xml:space="preserve"> ADDIN ZOTERO_ITEM CSL_CITATION {"citationID":"O2Os3sTI","properties":{"formattedCitation":"(Shakhnovich et al. 1996)","plainCitation":"(Shakhnovich et al. 1996)","noteIndex":0},"citationItems":[{"id":752,"uris":["http://zotero.org/users/local/3HvvyIsJ/items/RYPPEQLB"],"itemData":{"id":752,"type":"article-journal","container-title":"Nature","DOI":"10.1038/379096a0","ISSN":"0028-0836, 1476-4687","issue":"6560","journalAbbreviation":"Nature","language":"en","page":"96-98","source":"DOI.org (Crossref)","title":"Conserved residues and the mechanism of protein folding","volume":"379","author":[{"family":"Shakhnovich","given":"E."},{"family":"Abkevich","given":"V."},{"family":"Ptitsyn","given":"O."}],"issued":{"date-parts":[["1996",1]]}}}],"schema":"https://github.com/citation-style-language/schema/raw/master/csl-citation.json"} </w:instrText>
      </w:r>
      <w:r w:rsidR="001A74DC" w:rsidRPr="00617EF0">
        <w:rPr>
          <w:rFonts w:eastAsiaTheme="minorHAnsi"/>
          <w:lang w:val="en-GB" w:eastAsia="en-US"/>
        </w:rPr>
        <w:fldChar w:fldCharType="separate"/>
      </w:r>
      <w:r w:rsidR="001A74DC" w:rsidRPr="00617EF0">
        <w:rPr>
          <w:rFonts w:eastAsiaTheme="minorHAnsi"/>
          <w:noProof/>
          <w:lang w:val="en-GB" w:eastAsia="en-US"/>
        </w:rPr>
        <w:t>(Shakhnovich et al. 1996)</w:t>
      </w:r>
      <w:r w:rsidR="001A74DC" w:rsidRPr="00617EF0">
        <w:rPr>
          <w:rFonts w:eastAsiaTheme="minorHAnsi"/>
          <w:lang w:val="en-GB" w:eastAsia="en-US"/>
        </w:rPr>
        <w:fldChar w:fldCharType="end"/>
      </w:r>
      <w:r w:rsidR="00C61564" w:rsidRPr="00617EF0">
        <w:rPr>
          <w:rFonts w:eastAsiaTheme="minorHAnsi"/>
          <w:lang w:val="en-GB" w:eastAsia="en-US"/>
        </w:rPr>
        <w:t>,</w:t>
      </w:r>
      <w:r w:rsidR="00904169" w:rsidRPr="00617EF0">
        <w:rPr>
          <w:rFonts w:eastAsiaTheme="minorHAnsi"/>
          <w:lang w:val="en-GB" w:eastAsia="en-US"/>
        </w:rPr>
        <w:t xml:space="preserve"> </w:t>
      </w:r>
      <w:del w:id="43" w:author="Catarina Brancoi" w:date="2022-09-14T09:56:00Z">
        <w:r w:rsidR="00904169" w:rsidRPr="00617EF0" w:rsidDel="00AD5B0A">
          <w:rPr>
            <w:rFonts w:eastAsiaTheme="minorHAnsi"/>
            <w:lang w:val="en-GB" w:eastAsia="en-US"/>
          </w:rPr>
          <w:delText xml:space="preserve">so </w:delText>
        </w:r>
      </w:del>
      <w:ins w:id="44" w:author="Catarina Brancoi" w:date="2022-09-14T09:56:00Z">
        <w:r w:rsidR="00AD5B0A">
          <w:rPr>
            <w:rFonts w:eastAsiaTheme="minorHAnsi"/>
            <w:lang w:val="en-GB" w:eastAsia="en-US"/>
          </w:rPr>
          <w:t>hence the</w:t>
        </w:r>
        <w:r w:rsidR="00AD5B0A" w:rsidRPr="00617EF0">
          <w:rPr>
            <w:rFonts w:eastAsiaTheme="minorHAnsi"/>
            <w:lang w:val="en-GB" w:eastAsia="en-US"/>
          </w:rPr>
          <w:t xml:space="preserve"> </w:t>
        </w:r>
      </w:ins>
      <w:r w:rsidR="003F6FA1" w:rsidRPr="00617EF0">
        <w:rPr>
          <w:rFonts w:eastAsiaTheme="minorHAnsi"/>
          <w:lang w:val="en-GB" w:eastAsia="en-US"/>
        </w:rPr>
        <w:t xml:space="preserve">replacement of a given </w:t>
      </w:r>
      <w:r w:rsidR="00904169" w:rsidRPr="00617EF0">
        <w:rPr>
          <w:rFonts w:eastAsiaTheme="minorHAnsi"/>
          <w:lang w:val="en-GB" w:eastAsia="en-US"/>
        </w:rPr>
        <w:t>amino acid affect</w:t>
      </w:r>
      <w:r w:rsidR="003F6FA1" w:rsidRPr="00617EF0">
        <w:rPr>
          <w:rFonts w:eastAsiaTheme="minorHAnsi"/>
          <w:lang w:val="en-GB" w:eastAsia="en-US"/>
        </w:rPr>
        <w:t>s</w:t>
      </w:r>
      <w:r w:rsidR="00904169" w:rsidRPr="00617EF0">
        <w:rPr>
          <w:rFonts w:eastAsiaTheme="minorHAnsi"/>
          <w:lang w:val="en-GB" w:eastAsia="en-US"/>
        </w:rPr>
        <w:t xml:space="preserve"> </w:t>
      </w:r>
      <w:del w:id="45" w:author="Catarina Brancoi" w:date="2022-09-14T09:57:00Z">
        <w:r w:rsidR="00904169" w:rsidRPr="00617EF0" w:rsidDel="00AD5B0A">
          <w:rPr>
            <w:rFonts w:eastAsiaTheme="minorHAnsi"/>
            <w:lang w:val="en-GB" w:eastAsia="en-US"/>
          </w:rPr>
          <w:delText xml:space="preserve">all </w:delText>
        </w:r>
      </w:del>
      <w:ins w:id="46" w:author="Catarina Brancoi" w:date="2022-09-14T09:57:00Z">
        <w:r w:rsidR="00AD5B0A">
          <w:rPr>
            <w:rFonts w:eastAsiaTheme="minorHAnsi"/>
            <w:lang w:val="en-GB" w:eastAsia="en-US"/>
          </w:rPr>
          <w:t>the</w:t>
        </w:r>
        <w:r w:rsidR="00AD5B0A" w:rsidRPr="00617EF0">
          <w:rPr>
            <w:rFonts w:eastAsiaTheme="minorHAnsi"/>
            <w:lang w:val="en-GB" w:eastAsia="en-US"/>
          </w:rPr>
          <w:t xml:space="preserve"> </w:t>
        </w:r>
      </w:ins>
      <w:r w:rsidR="00904169" w:rsidRPr="00617EF0">
        <w:rPr>
          <w:rFonts w:eastAsiaTheme="minorHAnsi"/>
          <w:lang w:val="en-GB" w:eastAsia="en-US"/>
        </w:rPr>
        <w:t xml:space="preserve">3D </w:t>
      </w:r>
      <w:r w:rsidR="003F6FA1" w:rsidRPr="00617EF0">
        <w:rPr>
          <w:rFonts w:eastAsiaTheme="minorHAnsi"/>
          <w:lang w:val="en-GB" w:eastAsia="en-US"/>
        </w:rPr>
        <w:t xml:space="preserve">interactions among </w:t>
      </w:r>
      <w:r w:rsidR="00904169" w:rsidRPr="00617EF0">
        <w:rPr>
          <w:rFonts w:eastAsiaTheme="minorHAnsi"/>
          <w:lang w:val="en-GB" w:eastAsia="en-US"/>
        </w:rPr>
        <w:t xml:space="preserve">nearby residues </w:t>
      </w:r>
      <w:r w:rsidR="00C157BE" w:rsidRPr="00617EF0">
        <w:rPr>
          <w:rFonts w:eastAsiaTheme="minorHAnsi"/>
          <w:lang w:val="en-GB" w:eastAsia="en-US"/>
        </w:rPr>
        <w:t>(</w:t>
      </w:r>
      <w:r w:rsidR="00C157BE" w:rsidRPr="00F66F0B">
        <w:rPr>
          <w:lang w:val="en-GB"/>
        </w:rPr>
        <w:t>especially for replacements involving residues with distinct steric properties)</w:t>
      </w:r>
      <w:r w:rsidR="00904169" w:rsidRPr="00F66F0B">
        <w:rPr>
          <w:lang w:val="en-GB"/>
        </w:rPr>
        <w:t xml:space="preserve">. </w:t>
      </w:r>
      <w:r w:rsidR="00C27D7E" w:rsidRPr="00F66F0B">
        <w:rPr>
          <w:lang w:val="en-GB"/>
        </w:rPr>
        <w:t>Conveniently</w:t>
      </w:r>
      <w:r w:rsidR="00FE67B1" w:rsidRPr="00F66F0B">
        <w:rPr>
          <w:lang w:val="en-GB"/>
        </w:rPr>
        <w:t>,</w:t>
      </w:r>
      <w:r w:rsidR="00E80E42" w:rsidRPr="00F66F0B">
        <w:rPr>
          <w:lang w:val="en-GB"/>
        </w:rPr>
        <w:t xml:space="preserve"> </w:t>
      </w:r>
      <w:r w:rsidR="00E14D4F" w:rsidRPr="00F66F0B">
        <w:rPr>
          <w:lang w:val="en-GB"/>
        </w:rPr>
        <w:t>some techniques enable us to study protein folding</w:t>
      </w:r>
      <w:del w:id="47" w:author="Catarina Brancoi" w:date="2022-09-14T09:58:00Z">
        <w:r w:rsidR="00C61564" w:rsidRPr="00F66F0B" w:rsidDel="00AD5B0A">
          <w:rPr>
            <w:lang w:val="en-GB"/>
          </w:rPr>
          <w:delText>,</w:delText>
        </w:r>
      </w:del>
      <w:r w:rsidR="00E14D4F" w:rsidRPr="00F66F0B">
        <w:rPr>
          <w:lang w:val="en-GB"/>
        </w:rPr>
        <w:t xml:space="preserve"> </w:t>
      </w:r>
      <w:r w:rsidR="00C61564" w:rsidRPr="00F66F0B">
        <w:rPr>
          <w:lang w:val="en-GB"/>
        </w:rPr>
        <w:t xml:space="preserve">and </w:t>
      </w:r>
      <w:del w:id="48" w:author="Catarina Brancoi" w:date="2022-09-14T09:57:00Z">
        <w:r w:rsidR="00C61564" w:rsidRPr="00F66F0B" w:rsidDel="00AD5B0A">
          <w:rPr>
            <w:lang w:val="en-GB"/>
          </w:rPr>
          <w:delText>this way</w:delText>
        </w:r>
      </w:del>
      <w:ins w:id="49" w:author="Catarina Brancoi" w:date="2022-09-14T09:57:00Z">
        <w:r w:rsidR="00AD5B0A">
          <w:rPr>
            <w:lang w:val="en-GB"/>
          </w:rPr>
          <w:t>so</w:t>
        </w:r>
      </w:ins>
      <w:r w:rsidR="00C61564" w:rsidRPr="00F66F0B">
        <w:rPr>
          <w:lang w:val="en-GB"/>
        </w:rPr>
        <w:t xml:space="preserve"> increase our understanding about how it evolved </w:t>
      </w:r>
      <w:r w:rsidR="00E14D4F" w:rsidRPr="00F66F0B">
        <w:rPr>
          <w:lang w:val="en-GB"/>
        </w:rPr>
        <w:t>(</w:t>
      </w:r>
      <w:r w:rsidR="00C61564" w:rsidRPr="00F66F0B">
        <w:rPr>
          <w:lang w:val="en-GB"/>
        </w:rPr>
        <w:t>e.g.,</w:t>
      </w:r>
      <w:r w:rsidR="00CB213D" w:rsidRPr="00F66F0B">
        <w:rPr>
          <w:lang w:val="en-GB"/>
        </w:rPr>
        <w:t xml:space="preserve"> homology modelling, docking, molecular dynamics simulations, </w:t>
      </w:r>
      <w:r w:rsidR="00C61564" w:rsidRPr="00F66F0B">
        <w:rPr>
          <w:lang w:val="en-GB"/>
        </w:rPr>
        <w:t>among others</w:t>
      </w:r>
      <w:r w:rsidR="00CB213D" w:rsidRPr="00F66F0B">
        <w:rPr>
          <w:lang w:val="en-GB"/>
        </w:rPr>
        <w:t>)</w:t>
      </w:r>
      <w:r w:rsidR="00E14D4F" w:rsidRPr="00F66F0B">
        <w:rPr>
          <w:lang w:val="en-GB"/>
        </w:rPr>
        <w:t xml:space="preserve">. </w:t>
      </w:r>
      <w:r w:rsidR="00C27D7E" w:rsidRPr="00F66F0B">
        <w:rPr>
          <w:lang w:val="en-GB"/>
        </w:rPr>
        <w:t>Particularly</w:t>
      </w:r>
      <w:r w:rsidR="00114870" w:rsidRPr="00F66F0B">
        <w:rPr>
          <w:lang w:val="en-GB"/>
        </w:rPr>
        <w:t>,</w:t>
      </w:r>
      <w:r w:rsidR="0065350A" w:rsidRPr="00F66F0B">
        <w:rPr>
          <w:lang w:val="en-GB"/>
        </w:rPr>
        <w:t xml:space="preserve"> </w:t>
      </w:r>
      <w:r w:rsidR="000440AF" w:rsidRPr="00F66F0B">
        <w:rPr>
          <w:lang w:val="en-GB"/>
        </w:rPr>
        <w:t xml:space="preserve">solvent accessibility or constrains in the protein folding </w:t>
      </w:r>
      <w:r w:rsidR="00C27D7E" w:rsidRPr="00F66F0B">
        <w:rPr>
          <w:lang w:val="en-GB"/>
        </w:rPr>
        <w:t>are</w:t>
      </w:r>
      <w:r w:rsidR="000440AF" w:rsidRPr="00F66F0B">
        <w:rPr>
          <w:lang w:val="en-GB"/>
        </w:rPr>
        <w:t xml:space="preserve"> considered to generate structural constrain substitution (SCS) models</w:t>
      </w:r>
      <w:r w:rsidR="00904169" w:rsidRPr="00F66F0B">
        <w:rPr>
          <w:lang w:val="en-GB"/>
        </w:rPr>
        <w:t xml:space="preserve"> of protein evolution</w:t>
      </w:r>
      <w:r w:rsidR="00461559" w:rsidRPr="00F66F0B">
        <w:rPr>
          <w:lang w:val="en-GB"/>
        </w:rPr>
        <w:t>.</w:t>
      </w:r>
      <w:r w:rsidR="00083895" w:rsidRPr="00F66F0B">
        <w:rPr>
          <w:lang w:val="en-GB"/>
        </w:rPr>
        <w:t xml:space="preserve"> </w:t>
      </w:r>
      <w:r w:rsidR="005E5E20" w:rsidRPr="00617EF0">
        <w:rPr>
          <w:rFonts w:eastAsiaTheme="minorHAnsi"/>
          <w:lang w:val="en-GB" w:eastAsia="en-US"/>
        </w:rPr>
        <w:t>SCS models</w:t>
      </w:r>
      <w:r w:rsidR="005E5E20" w:rsidRPr="00F66F0B">
        <w:rPr>
          <w:lang w:val="en-GB"/>
        </w:rPr>
        <w:t xml:space="preserve"> </w:t>
      </w:r>
      <w:r w:rsidR="000440AF" w:rsidRPr="00F66F0B">
        <w:rPr>
          <w:lang w:val="en-GB"/>
        </w:rPr>
        <w:t>were successfully included in evolutionary frameworks that yielded accurate inferences of protein evolution</w:t>
      </w:r>
      <w:r w:rsidR="00461559" w:rsidRPr="00F66F0B">
        <w:rPr>
          <w:lang w:val="en-GB"/>
        </w:rPr>
        <w:t xml:space="preserve"> </w:t>
      </w:r>
      <w:r w:rsidR="00C27D7E" w:rsidRPr="00F66F0B">
        <w:rPr>
          <w:lang w:val="en-GB"/>
        </w:rPr>
        <w:t xml:space="preserve">in comparison with </w:t>
      </w:r>
      <w:r w:rsidR="00461559" w:rsidRPr="00F66F0B">
        <w:rPr>
          <w:lang w:val="en-GB"/>
        </w:rPr>
        <w:t>empirical models</w:t>
      </w:r>
      <w:r w:rsidR="00461559" w:rsidRPr="00617EF0">
        <w:rPr>
          <w:color w:val="211D1E"/>
          <w:lang w:val="en-GB"/>
        </w:rPr>
        <w:t xml:space="preserve"> </w:t>
      </w:r>
      <w:r w:rsidR="00130BA4" w:rsidRPr="00617EF0">
        <w:rPr>
          <w:color w:val="211D1E"/>
          <w:lang w:val="en-GB"/>
        </w:rPr>
        <w:fldChar w:fldCharType="begin"/>
      </w:r>
      <w:r w:rsidR="00B95C38" w:rsidRPr="00617EF0">
        <w:rPr>
          <w:color w:val="211D1E"/>
          <w:lang w:val="en-GB"/>
        </w:rPr>
        <w:instrText xml:space="preserve"> ADDIN ZOTERO_ITEM CSL_CITATION {"citationID":"s3LLLdac","properties":{"formattedCitation":"(Arenas &amp; Bastolla 2019; Arenas et al. 2017, 2015, 2013; Garc\\uc0\\u237{}a-Portugu\\uc0\\u233{}s et al. 2018; Challis &amp; Schmidler 2012; Golden et al. 2017; Herman et al. 2014; Perron et al. 2019; Norn et al. 2021)","plainCitation":"(Arenas &amp; Bastolla 2019; Arenas et al. 2017, 2015, 2013; García-Portugués et al. 2018; Challis &amp; Schmidler 2012; Golden et al. 2017; Herman et al. 2014; Perron et al. 2019; Norn et al. 2021)","noteIndex":0},"citationItems":[{"id":250,"uris":["http://zotero.org/users/local/3HvvyIsJ/items/TEBXVFL6"],"itemData":{"id":250,"type":"article-journal","container-title":"Methods in Ecology and Evolution","DOI":"10.1111/2041-210X.13341","journalAbbreviation":"Methods Ecol Evol","language":"en","page":"248-257","source":"Zotero","title":"ProtASR2: Ancestral reconstruction of protein sequences accounting for folding stability","volume":"11","author":[{"family":"Arenas","given":"Miguel"},{"family":"Bastolla","given":"Ugo"}],"issued":{"date-parts":[["2019",11]]}}},{"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G."},{"family":"Posada","given":"David"},{"family":"Bastolla","given":"Ugo"}],"issued":{"date-parts":[["2013",12,1]]}}},{"id":770,"uris":["http://zotero.org/users/local/3HvvyIsJ/items/XTTVIQHM"],"itemData":{"id":770,"type":"book","abstract":"This chapter shows how toroidal diﬀusions are convenient methodological tools for modelling protein evolution in a probabilistic framework. The chapter addresses the construction of ergodic diﬀusions with stationary distributions equal to well-known directional distributions, which can be regarded as toroidal analogues of the Ornstein–Uhlenbeck process. The important challenges that arise in the estimation of the diﬀusion parameters require the consideration of tractable approximate likelihoods and, among the several approaches introduced, the one yielding a speciﬁc approximation to the transition density of the wrapped normal process is shown to give the best empirical performance on average. This provides the methodological building block for Evolutionary Torus Dynamic Bayesian Network (ETDBN), a hidden Markov model for protein evolution that emits a wrapped normal process and two continuous-time Markov chains per hidden state. The chapter describes the main features of ETDBN, which allows for both “smooth” conformational changes and “catastrophic” conformational jumps, and several empirical benchmarks. The insights into the relationship between sequence and structure evolution that ETDBN provides are illustrated in a case study.","language":"en","note":"DOI: 10.1201/9781315228570\narXiv:1804.00285 [q-bio, stat]","source":"arXiv.org","title":"Toroidal diffusions and protein structure evolution","URL":"http://arxiv.org/abs/1804.00285","author":[{"family":"García-Portugués","given":"Eduardo"},{"family":"Golden","given":"Michael"},{"family":"Sørensen","given":"Michael"},{"family":"Mardia","given":"Kanti V."},{"family":"Hamelryck","given":"Thomas"},{"family":"Hein","given":"Jotun"}],"accessed":{"date-parts":[["2022",6,28]]},"issued":{"date-parts":[["2018",9,3]]}}},{"id":777,"uris":["http://zotero.org/users/local/3HvvyIsJ/items/AJJBZACK"],"itemData":{"id":777,"type":"article-journal","abstract":"We present a stochastic process model for the joint evolution of protein primary and tertiary structure, suitable for use in alignment and estimation of phylogeny. Indels arise from a classic Links model, and mutations follow a standard substitution matrix, whereas backbone atoms diffuse in three-dimensional space according to an Ornstein–Uhlenbeck process. The model allows for simultaneous estimation of evolutionary distances, indel rates, structural drift rates, and alignments, while fully accounting for uncertainty. The inclusion of structural information enables phylogenetic inference on time scales not previously attainable with sequence evolution models. The model also provides a tool for testing evolutionary hypotheses and improving our understanding of protein structural evolution.","container-title":"Molecular Biology and Evolution","DOI":"10.1093/molbev/mss167","ISSN":"0737-4038, 1537-1719","issue":"11","journalAbbreviation":"Molecular Biology and Evolution","language":"en","page":"3575-3587","source":"DOI.org (Crossref)","title":"A Stochastic Evolutionary Model for Protein Structure Alignment and Phylogeny","volume":"29","author":[{"family":"Challis","given":"C. J."},{"family":"Schmidler","given":"S. C."}],"issued":{"date-parts":[["2012",11,1]]}}},{"id":773,"uris":["http://zotero.org/users/local/3HvvyIsJ/items/27DCAYXQ"],"itemData":{"id":773,"type":"article-journal","abstract":"Recently described stochastic models of protein evolution have demonstrated that the inclusion of structural information in addition to amino acid sequences leads to a more reliable estimation of evolutionary parameters. We present a generative, evolutionary model of protein structure and sequence that is valid on a local length scale. The model concerns the local dependencies between sequence and structure evolution in a pair of homologous proteins. The evolutionary trajectory between the two structures in the protein pair is treated as a random walk in dihedral angle space, which is modeled using a novel angular diffusion process on the two-dimensional torus. Coupling sequence and structure evolution in our model allows for modeling both “smooth” conformational changes and “catastrophic” conformational jumps, conditioned on the amino acid changes. The model has interpretable parameters and is comparatively more realistic than previous stochastic models, providing new insights into the relationship between sequence and structure evolution. For example, using the trained model we were able to identify an apparent sequence–structure evolutionary motif present in a large number of homologous protein pairs. The generative nature of our model enables us to evaluate its validity and its ability to simulate aspects of protein evolution conditioned on an amino acid sequence, a related amino acid sequence, a related structure or any combination thereof.","container-title":"Molecular Biology and Evolution","DOI":"10.1093/molbev/msx137","ISSN":"0737-4038, 1537-1719","issue":"8","language":"en","page":"2085-2100","source":"DOI.org (Crossref)","title":"A Generative Angular Model of Protein Structure Evolution","volume":"34","author":[{"family":"Golden","given":"Michael"},{"family":"García-Portugués","given":"Eduardo"},{"family":"Sørensen","given":"Michael"},{"family":"Mardia","given":"Kanti V."},{"family":"Hamelryck","given":"Thomas"},{"family":"Hein","given":"Jotun"}],"issued":{"date-parts":[["2017",8,1]]}}},{"id":775,"uris":["http://zotero.org/users/local/3HvvyIsJ/items/2KJBHV24"],"itemData":{"id":775,"type":"article-journal","abstract":"For sequences that are highly divergent, there is often insufﬁcient information to infer accurate alignments, and phylogenetic uncertainty may be high. One way to address this issue is to make use of protein structural information, since structures generally diverge more slowly than sequences. In this work, we extend a recently developed stochastic model of pairwise structural evolution to multiple structures on a tree, analytically integrating over ancestral structures to permit efﬁcient likelihood computations under the resulting joint sequence–structure model. We observe that the inclusion of structural information signiﬁcantly reduces alignment and topology uncertainty, and reduces the number of topology and alignment errors in cases where the true trees and alignments are known. In some cases, the inclusion of structure results in changes to the consensus topology, indicating that structure may contain additional information beyond that which can be obtained from sequences. We use the model to investigate the order of divergence of cytoglobins, myoglobins, and hemoglobins and observe a stabilization of phylogenetic inference: although a sequence-based inference assigns signiﬁcant posterior probability to several different topologies, the structural model strongly favors one of these over the others and is more robust to the choice of data set.","container-title":"Molecular Biology and Evolution","DOI":"10.1093/molbev/msu184","ISSN":"1537-1719, 0737-4038","issue":"9","language":"en","page":"2251-2266","source":"DOI.org (Crossref)","title":"Simultaneous Bayesian Estimation of Alignment and Phylogeny under a Joint Model of Protein Sequence and Structure","volume":"31","author":[{"family":"Herman","given":"Joseph L."},{"family":"Challis","given":"Christopher J."},{"family":"Novák","given":"Ádám"},{"family":"Hein","given":"Jotun"},{"family":"Schmidler","given":"Scott C."}],"issued":{"date-parts":[["2014",9]]}}},{"id":717,"uris":["http://zotero.org/users/local/3HvvyIsJ/items/VBSTZF4L"],"itemData":{"id":717,"type":"article-journal","abstract":"Few models of sequence evolution incorporate parameters describing protein structure, despite its high conservation, essential functional role and increasing availability. We present a structurally aware empirical substitution model for amino acid sequence evolution in which proteins are expressed using an expanded alphabet that relays both amino acid identity and structural information. Each character speciﬁes an amino acid as well as information about the rotamer conﬁguration of its side-chain: the discrete geometric pattern of permitted side-chain atomic positions, as deﬁned by the dihedral angles between covalently linked atoms. By assigning rotamer states in 251,194 protein structures and identifying 4,508,390 substitutions between closely related sequences, we generate a 55-state “Dayhoff-like” model that shows that the evolutionary properties of amino acids depend strongly upon side-chain geometry. The model performs as well as or better than traditional 20-state models for divergence time estimation, tree inference, and ancestral state reconstruction. We conclude that not only is rotamer conﬁguration a valuable source of information for phylogenetic studies, but that modeling the concomitant evolution of sequence and structure may have important implications for understanding protein folding and function.","container-title":"Molecular Biology and Evolution","DOI":"10.1093/molbev/msz122","ISSN":"0737-4038, 1537-1719","issue":"9","language":"en","page":"2086-2103","source":"DOI.org (Crossref)","title":"Modeling Structural Constraints on Protein Evolution via Side-Chain Conformational States","volume":"36","author":[{"family":"Perron","given":"Umberto"},{"family":"Kozlov","given":"Alexey M"},{"family":"Stamatakis","given":"Alexandros"},{"family":"Goldman","given":"Nick"},{"family":"Moal","given":"Iain H"}],"editor":[{"family":"Pupko","given":"Tal"}],"issued":{"date-parts":[["2019",9,1]]}}},{"id":796,"uris":["http://zotero.org/users/local/3HvvyIsJ/items/UX8LAV74"],"itemData":{"id":796,"type":"article-journal","abstract":"Proteins evolve under a myriad of biophysical selection pressures that collectively control the patterns of amino acid substitutions. These evolutionary pressures are sufficiently consistent over time and across protein families to produce substitution patterns, summarized in global amino acid substitution matrices such as BLOSUM, JTT, WAG, and LG, which can be used to successfully detect homologs, infer phylogenies, and reconstruct ancestral sequences. Although the factors that govern the variation of amino acid substitution rates have received much attention, the influence of thermodynamic stability constraints remains unresolved. H</w:instrText>
      </w:r>
      <w:r w:rsidR="00B95C38" w:rsidRPr="00617EF0">
        <w:rPr>
          <w:color w:val="211D1E"/>
        </w:rPr>
        <w:instrText xml:space="preserve">ere we develop a simple model to calculate amino acid substitution matrices from evolutionary dynamics controlled by a fitness function that reports on the thermodynamic effects of amino acid mutations in protein structures. This hybrid biophysical and evolutionary model accounts for nucleotide transition/transversion rate bias, multi-nucleotide codon changes, the number of codons per amino acid, and thermodynamic protein stability. We find that our theoretical model accurately recapitulates the complex yet universal pattern observed in common global amino acid substitution matrices used in phylogenetics. These results suggest that selection for thermodynamically stable proteins, coupled with nucleotide mutation bias filtered by the structure of the genetic code, is the primary driver behind the global amino acid substitution patterns observed in proteins throughout the tree of life.","container-title":"Protein Science","DOI":"10.1002/pro.4155","ISSN":"0961-8368, 1469-896X","issue":"10","journalAbbreviation":"Protein Science","language":"en","page":"2057-2068","source":"DOI.org (Crossref)","title":"A thermodynamic model of protein structure evolution explains empirical amino acid substitution matrices","volume":"30","author":[{"family":"Norn","given":"Christoffer"},{"family":"André","given":"Ingemar"},{"family":"Theobald","given":"Douglas L."}],"issued":{"date-parts":[["2021",10]]}}}],"schema":"https://github.com/citation-style-language/schema/raw/master/csl-citation.json"} </w:instrText>
      </w:r>
      <w:r w:rsidR="00130BA4" w:rsidRPr="00617EF0">
        <w:rPr>
          <w:color w:val="211D1E"/>
          <w:lang w:val="en-GB"/>
        </w:rPr>
        <w:fldChar w:fldCharType="separate"/>
      </w:r>
      <w:r w:rsidR="00B95C38" w:rsidRPr="00617EF0">
        <w:rPr>
          <w:color w:val="000000"/>
        </w:rPr>
        <w:t>(Arenas &amp; Bastolla 2019; Arenas et al. 2017, 2015, 2013; García-Portugués et al. 2018; Challis &amp; Schmidler 2012; Golden et al. 2017; Herman et al. 2014; Perron et al. 2019; Norn et al. 2021)</w:t>
      </w:r>
      <w:r w:rsidR="00130BA4" w:rsidRPr="00617EF0">
        <w:rPr>
          <w:color w:val="211D1E"/>
          <w:lang w:val="en-GB"/>
        </w:rPr>
        <w:fldChar w:fldCharType="end"/>
      </w:r>
      <w:r w:rsidR="00130BA4" w:rsidRPr="00617EF0">
        <w:rPr>
          <w:color w:val="000000" w:themeColor="text1"/>
        </w:rPr>
        <w:t>.</w:t>
      </w:r>
      <w:r w:rsidR="00F62957" w:rsidRPr="00617EF0">
        <w:rPr>
          <w:color w:val="000000" w:themeColor="text1"/>
        </w:rPr>
        <w:t xml:space="preserve"> </w:t>
      </w:r>
      <w:r w:rsidR="00461559" w:rsidRPr="00617EF0">
        <w:rPr>
          <w:rFonts w:eastAsiaTheme="minorHAnsi"/>
          <w:lang w:val="en-GB" w:eastAsia="en-US"/>
        </w:rPr>
        <w:t xml:space="preserve">Some SCS models aim to estimate the </w:t>
      </w:r>
      <w:del w:id="50" w:author="Catarina Brancoi" w:date="2022-09-14T09:59:00Z">
        <w:r w:rsidR="0023359D" w:rsidRPr="00617EF0" w:rsidDel="009359AB">
          <w:rPr>
            <w:rFonts w:eastAsiaTheme="minorHAnsi"/>
            <w:lang w:val="en-GB" w:eastAsia="en-US"/>
          </w:rPr>
          <w:delText xml:space="preserve">protein </w:delText>
        </w:r>
      </w:del>
      <w:r w:rsidR="0023359D" w:rsidRPr="00617EF0">
        <w:rPr>
          <w:rFonts w:eastAsiaTheme="minorHAnsi"/>
          <w:lang w:val="en-GB" w:eastAsia="en-US"/>
        </w:rPr>
        <w:t>stability</w:t>
      </w:r>
      <w:r w:rsidR="00461559" w:rsidRPr="00617EF0">
        <w:rPr>
          <w:rFonts w:eastAsiaTheme="minorHAnsi"/>
          <w:lang w:val="en-GB" w:eastAsia="en-US"/>
        </w:rPr>
        <w:t xml:space="preserve"> </w:t>
      </w:r>
      <w:ins w:id="51" w:author="Catarina Brancoi" w:date="2022-09-14T09:59:00Z">
        <w:r w:rsidR="009359AB">
          <w:rPr>
            <w:rFonts w:eastAsiaTheme="minorHAnsi"/>
            <w:lang w:val="en-GB" w:eastAsia="en-US"/>
          </w:rPr>
          <w:t xml:space="preserve">of a </w:t>
        </w:r>
      </w:ins>
      <w:del w:id="52" w:author="Catarina Brancoi" w:date="2022-09-14T09:59:00Z">
        <w:r w:rsidR="00461559" w:rsidRPr="00617EF0" w:rsidDel="009359AB">
          <w:rPr>
            <w:rFonts w:eastAsiaTheme="minorHAnsi"/>
            <w:lang w:val="en-GB" w:eastAsia="en-US"/>
          </w:rPr>
          <w:delText xml:space="preserve">of the native state of a mutated </w:delText>
        </w:r>
      </w:del>
      <w:r w:rsidR="00461559" w:rsidRPr="00617EF0">
        <w:rPr>
          <w:rFonts w:eastAsiaTheme="minorHAnsi"/>
          <w:lang w:val="en-GB" w:eastAsia="en-US"/>
        </w:rPr>
        <w:t>protein</w:t>
      </w:r>
      <w:ins w:id="53" w:author="Catarina Brancoi" w:date="2022-09-14T09:59:00Z">
        <w:r w:rsidR="009359AB">
          <w:rPr>
            <w:rFonts w:eastAsiaTheme="minorHAnsi"/>
            <w:lang w:val="en-GB" w:eastAsia="en-US"/>
          </w:rPr>
          <w:t xml:space="preserve"> in its native state</w:t>
        </w:r>
      </w:ins>
      <w:r w:rsidR="00461559" w:rsidRPr="00617EF0">
        <w:rPr>
          <w:rFonts w:eastAsiaTheme="minorHAnsi"/>
          <w:lang w:val="en-GB" w:eastAsia="en-US"/>
        </w:rPr>
        <w:t xml:space="preserve">, assuming that each mutation </w:t>
      </w:r>
      <w:r w:rsidR="00041FC4" w:rsidRPr="00617EF0">
        <w:rPr>
          <w:rFonts w:eastAsiaTheme="minorHAnsi"/>
          <w:lang w:val="en-GB" w:eastAsia="en-US"/>
        </w:rPr>
        <w:t xml:space="preserve">do not </w:t>
      </w:r>
      <w:r w:rsidR="00461559" w:rsidRPr="00617EF0">
        <w:rPr>
          <w:rFonts w:eastAsiaTheme="minorHAnsi"/>
          <w:lang w:val="en-GB" w:eastAsia="en-US"/>
        </w:rPr>
        <w:t xml:space="preserve">change the </w:t>
      </w:r>
      <w:del w:id="54" w:author="Catarina Brancoi" w:date="2022-09-14T10:00:00Z">
        <w:r w:rsidR="00461559" w:rsidRPr="00617EF0" w:rsidDel="009359AB">
          <w:rPr>
            <w:rFonts w:eastAsiaTheme="minorHAnsi"/>
            <w:lang w:val="en-GB" w:eastAsia="en-US"/>
          </w:rPr>
          <w:delText xml:space="preserve">original </w:delText>
        </w:r>
      </w:del>
      <w:r w:rsidR="00461559" w:rsidRPr="00617EF0">
        <w:rPr>
          <w:rFonts w:eastAsiaTheme="minorHAnsi"/>
          <w:lang w:val="en-GB" w:eastAsia="en-US"/>
        </w:rPr>
        <w:t xml:space="preserve">native residues contacts </w:t>
      </w:r>
      <w:r w:rsidR="00702656" w:rsidRPr="00617EF0">
        <w:rPr>
          <w:rFonts w:eastAsiaTheme="minorHAnsi"/>
          <w:lang w:val="en-GB" w:eastAsia="en-US"/>
        </w:rPr>
        <w:fldChar w:fldCharType="begin"/>
      </w:r>
      <w:r w:rsidR="006D2B23" w:rsidRPr="00617EF0">
        <w:rPr>
          <w:rFonts w:eastAsiaTheme="minorHAnsi"/>
          <w:lang w:val="en-GB" w:eastAsia="en-US"/>
        </w:rPr>
        <w:instrText xml:space="preserve"> ADDIN ZOTERO_ITEM CSL_CITATION {"citationID":"jgZrgWwM","properties":{"formattedCitation":"(Bastolla &amp; Arenas 2019; Arenas et al. 2015)","plainCitation":"(Bastolla &amp; Arenas 2019; Arenas et al. 2015)","noteIndex":0},"citationItems":[{"id":754,"uris":["http://zotero.org/users/local/3HvvyIsJ/items/TZGSQHT7"],"itemData":{"id":754,"type":"chapter","abstract":"Phylogenetic inference from protein data is traditionally based on empirical substitution models of evolution that assume that protein sites evolve independently of each other and under the same substitution process. However, it is well known that the structural properties of a protein site in the native state affect its evolution, in particular the sequence entropy and the substitution rate. Starting from the seminal proposal by Halpern and Bruno, where structural properties are incorporated in the evolutionary model through site-speciﬁc amino acid frequencies, several models have been developed to tackle the inﬂuence of protein structure on sequence evolution. Here we describe stability-constrained substitution (SCS) models that explicitly consider the stability of the native state against both unfolded and misfolded states. One of them, the mean-ﬁeld model, provides an independent sites approximation that can be readily incorporated in maximum likelihood methods of phylogenetic inference, including ancestral sequence reconstruction. Next, we describe its validation with simulated and real proteins and its limitations and advantages with respect to empirical models that lack site speciﬁcity. We ﬁnally provide guidelines and recommendations to analyze protein data accounting for stability constraints, including computer simulations and inferences of protein evolution based on maximum likelihood. Some practical examples are included to illustrate these procedures.","container-title":"Computational Methods in Protein Evolution","event-place":"New York, NY","ISBN":"978-1-4939-8735-1","language":"en","note":"collection-title: Methods in Molecular Biology\nDOI: 10.1007/978-1-4939-8736-8_11","page":"215-231","publisher":"Springer New York","publisher-place":"New York, NY","source":"DOI.org (Crossref)","title":"The Influence of Protein Stability on Sequence Evolution: Applications to Phylogenetic Inference","title-short":"The Influence of Protein Stability on Sequence Evolution","URL":"http://link.springer.com/10.1007/978-1-4939-8736-8_11","volume":"1851","editor":[{"family":"Sikosek","given":"Tobias"}],"author":[{"family":"Bastolla","given":"Ugo"},{"family":"Arenas","given":"Miguel"}],"accessed":{"date-parts":[["2022",6,27]]},"issued":{"date-parts":[["2019"]]}}},{"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702656" w:rsidRPr="00617EF0">
        <w:rPr>
          <w:rFonts w:eastAsiaTheme="minorHAnsi"/>
          <w:lang w:val="en-GB" w:eastAsia="en-US"/>
        </w:rPr>
        <w:fldChar w:fldCharType="separate"/>
      </w:r>
      <w:r w:rsidR="006D2B23" w:rsidRPr="00617EF0">
        <w:rPr>
          <w:rFonts w:eastAsiaTheme="minorHAnsi"/>
          <w:noProof/>
          <w:lang w:val="en-GB" w:eastAsia="en-US"/>
        </w:rPr>
        <w:t>(Bastolla &amp; Arenas 2019; Arenas et al. 2015)</w:t>
      </w:r>
      <w:r w:rsidR="00702656" w:rsidRPr="00617EF0">
        <w:rPr>
          <w:rFonts w:eastAsiaTheme="minorHAnsi"/>
          <w:lang w:val="en-GB" w:eastAsia="en-US"/>
        </w:rPr>
        <w:fldChar w:fldCharType="end"/>
      </w:r>
      <w:r w:rsidR="00461559" w:rsidRPr="00617EF0">
        <w:rPr>
          <w:rFonts w:eastAsiaTheme="minorHAnsi"/>
          <w:lang w:val="en-GB" w:eastAsia="en-US"/>
        </w:rPr>
        <w:t>. They use pairwise contact interactions (amino acids co-evolution) to estimate protein free energy</w:t>
      </w:r>
      <w:r w:rsidR="006D2B23" w:rsidRPr="00617EF0">
        <w:rPr>
          <w:rFonts w:eastAsiaTheme="minorHAnsi"/>
          <w:lang w:val="en-GB" w:eastAsia="en-US"/>
        </w:rPr>
        <w:t xml:space="preserve"> (stability)</w:t>
      </w:r>
      <w:r w:rsidR="00461559" w:rsidRPr="00617EF0">
        <w:rPr>
          <w:rFonts w:eastAsiaTheme="minorHAnsi"/>
          <w:lang w:val="en-GB" w:eastAsia="en-US"/>
        </w:rPr>
        <w:t xml:space="preserve"> </w:t>
      </w:r>
      <w:r w:rsidR="006D2B23" w:rsidRPr="00617EF0">
        <w:rPr>
          <w:rFonts w:eastAsiaTheme="minorHAnsi"/>
          <w:lang w:val="en-GB" w:eastAsia="en-US"/>
        </w:rPr>
        <w:fldChar w:fldCharType="begin"/>
      </w:r>
      <w:r w:rsidR="006D2B23" w:rsidRPr="00617EF0">
        <w:rPr>
          <w:rFonts w:eastAsiaTheme="minorHAnsi"/>
          <w:lang w:val="en-GB" w:eastAsia="en-US"/>
        </w:rPr>
        <w:instrText xml:space="preserve"> ADDIN ZOTERO_ITEM CSL_CITATION {"citationID":"wVdbzSRn","properties":{"formattedCitation":"(Bastolla et al. 2000)","plainCitation":"(Bastolla et al. 2000)","noteIndex":0},"citationItems":[{"id":756,"uris":["http://zotero.org/users/local/3HvvyIsJ/items/3M5LEHWE"],"itemData":{"id":756,"type":"article-journal","abstract":"We present a method for deriving energy functions for protein folding by maximizing the thermodynamic average of the overlap with the native state. The method has been tested by using the pairwise contact approximation of the energy function and generating alternative structures by threading sequences over a database of 1,169 structures. With the derived energy function, most native structures: (\n              i\n              ) have minimal energy and (\n              ii\n              ) are thermodynamically rather stable, and (\n              iii\n              ) the corresponding energy landscapes are smooth. Precisely, 92% of the 1,013 x-ray structures are stabilized. Most failures can be attributed to the neglect of interactions between chains forming polychain proteins and of interactions with cofactors. When these are considered, only nine cases remain unexplained. In contrast, 38% of NMR structures are not assigned properly.","container-title":"Proceedings of the National Academy of Sciences","DOI":"10.1073/pnas.97.8.3977","ISSN":"0027-8424, 1091-6490","issue":"8","journalAbbreviation":"Proc. Natl. Acad. Sci. U.S.A.","language":"en","page":"3977-3981","source":"DOI.org (Crossref)","title":"A statistical mechanical method to optimize energy functions for protein folding","volume":"97","author":[{"family":"Bastolla","given":"Ugo"},{"family":"Vendruscolo","given":"Michele"},{"family":"Knapp","given":"Ernst-Walter"}],"issued":{"date-parts":[["2000",4,11]]}}}],"schema":"https://github.com/citation-style-language/schema/raw/master/csl-citation.json"} </w:instrText>
      </w:r>
      <w:r w:rsidR="006D2B23" w:rsidRPr="00617EF0">
        <w:rPr>
          <w:rFonts w:eastAsiaTheme="minorHAnsi"/>
          <w:lang w:val="en-GB" w:eastAsia="en-US"/>
        </w:rPr>
        <w:fldChar w:fldCharType="separate"/>
      </w:r>
      <w:r w:rsidR="006D2B23" w:rsidRPr="00617EF0">
        <w:rPr>
          <w:rFonts w:eastAsiaTheme="minorHAnsi"/>
          <w:noProof/>
          <w:lang w:val="en-GB" w:eastAsia="en-US"/>
        </w:rPr>
        <w:t>(Bastolla et al. 2000)</w:t>
      </w:r>
      <w:r w:rsidR="006D2B23" w:rsidRPr="00617EF0">
        <w:rPr>
          <w:rFonts w:eastAsiaTheme="minorHAnsi"/>
          <w:lang w:val="en-GB" w:eastAsia="en-US"/>
        </w:rPr>
        <w:fldChar w:fldCharType="end"/>
      </w:r>
      <w:r w:rsidR="00461559" w:rsidRPr="00617EF0">
        <w:rPr>
          <w:rFonts w:eastAsiaTheme="minorHAnsi"/>
          <w:lang w:val="en-GB" w:eastAsia="en-US"/>
        </w:rPr>
        <w:t xml:space="preserve">, requiring probabilistic relations between different amino acids and therefore greatly increasing the mathematical complexity of </w:t>
      </w:r>
      <w:r w:rsidR="006D2B23" w:rsidRPr="00617EF0">
        <w:rPr>
          <w:rFonts w:eastAsiaTheme="minorHAnsi"/>
          <w:lang w:val="en-GB" w:eastAsia="en-US"/>
        </w:rPr>
        <w:t xml:space="preserve">the </w:t>
      </w:r>
      <w:r w:rsidR="00461559" w:rsidRPr="00617EF0">
        <w:rPr>
          <w:rFonts w:eastAsiaTheme="minorHAnsi"/>
          <w:lang w:val="en-GB" w:eastAsia="en-US"/>
        </w:rPr>
        <w:t>estimati</w:t>
      </w:r>
      <w:r w:rsidR="00413BA3" w:rsidRPr="00617EF0">
        <w:rPr>
          <w:rFonts w:eastAsiaTheme="minorHAnsi"/>
          <w:lang w:val="en-GB" w:eastAsia="en-US"/>
        </w:rPr>
        <w:t>on</w:t>
      </w:r>
      <w:r w:rsidR="00461559" w:rsidRPr="00617EF0">
        <w:rPr>
          <w:rFonts w:eastAsiaTheme="minorHAnsi"/>
          <w:lang w:val="en-GB" w:eastAsia="en-US"/>
        </w:rPr>
        <w:t xml:space="preserve">. </w:t>
      </w:r>
      <w:r w:rsidR="00041FC4" w:rsidRPr="00617EF0">
        <w:rPr>
          <w:rFonts w:eastAsiaTheme="minorHAnsi"/>
          <w:lang w:val="en-GB" w:eastAsia="en-US"/>
        </w:rPr>
        <w:t>Consequently</w:t>
      </w:r>
      <w:r w:rsidR="00461559" w:rsidRPr="00617EF0">
        <w:rPr>
          <w:rFonts w:eastAsiaTheme="minorHAnsi"/>
          <w:lang w:val="en-GB" w:eastAsia="en-US"/>
        </w:rPr>
        <w:t>,</w:t>
      </w:r>
      <w:r w:rsidR="00413BA3" w:rsidRPr="00F66F0B">
        <w:rPr>
          <w:lang w:val="en-GB"/>
        </w:rPr>
        <w:t xml:space="preserve"> evolutionary</w:t>
      </w:r>
      <w:r w:rsidR="00461559" w:rsidRPr="00617EF0">
        <w:rPr>
          <w:rFonts w:eastAsiaTheme="minorHAnsi"/>
          <w:lang w:val="en-GB" w:eastAsia="en-US"/>
        </w:rPr>
        <w:t xml:space="preserve"> </w:t>
      </w:r>
      <w:r w:rsidR="00EB2DF3" w:rsidRPr="00617EF0">
        <w:rPr>
          <w:rFonts w:eastAsiaTheme="minorHAnsi"/>
          <w:lang w:val="en-GB" w:eastAsia="en-US"/>
        </w:rPr>
        <w:t xml:space="preserve">frameworks which use </w:t>
      </w:r>
      <w:r w:rsidR="00041FC4" w:rsidRPr="00617EF0">
        <w:rPr>
          <w:rFonts w:eastAsiaTheme="minorHAnsi"/>
          <w:lang w:val="en-GB" w:eastAsia="en-US"/>
        </w:rPr>
        <w:t xml:space="preserve">ML </w:t>
      </w:r>
      <w:r w:rsidR="00461559" w:rsidRPr="00617EF0">
        <w:rPr>
          <w:rFonts w:eastAsiaTheme="minorHAnsi"/>
          <w:lang w:val="en-GB" w:eastAsia="en-US"/>
        </w:rPr>
        <w:t xml:space="preserve">functions </w:t>
      </w:r>
      <w:r w:rsidR="00EB2DF3" w:rsidRPr="00F66F0B">
        <w:rPr>
          <w:lang w:val="en-GB"/>
        </w:rPr>
        <w:t>(</w:t>
      </w:r>
      <w:r w:rsidR="00C61564" w:rsidRPr="00F66F0B">
        <w:rPr>
          <w:lang w:val="en-GB"/>
        </w:rPr>
        <w:t>e.g.,</w:t>
      </w:r>
      <w:r w:rsidR="00EB2DF3" w:rsidRPr="00F66F0B">
        <w:rPr>
          <w:lang w:val="en-GB"/>
        </w:rPr>
        <w:t xml:space="preserve"> phylogenetic tree reconstruction</w:t>
      </w:r>
      <w:r w:rsidR="00EB2DF3" w:rsidRPr="00F66F0B">
        <w:rPr>
          <w:strike/>
          <w:lang w:val="en-GB"/>
        </w:rPr>
        <w:t xml:space="preserve">, </w:t>
      </w:r>
      <w:commentRangeStart w:id="55"/>
      <w:r w:rsidR="00EB2DF3" w:rsidRPr="00F66F0B">
        <w:rPr>
          <w:strike/>
          <w:lang w:val="en-GB"/>
        </w:rPr>
        <w:t>ancestral sequence reconstruction</w:t>
      </w:r>
      <w:r w:rsidR="00EB2DF3" w:rsidRPr="00F66F0B">
        <w:rPr>
          <w:lang w:val="en-GB"/>
        </w:rPr>
        <w:t xml:space="preserve"> </w:t>
      </w:r>
      <w:commentRangeEnd w:id="55"/>
      <w:r w:rsidR="00CB213D" w:rsidRPr="00617EF0">
        <w:rPr>
          <w:rStyle w:val="CommentReference"/>
          <w:lang w:val="en-GB"/>
        </w:rPr>
        <w:commentReference w:id="55"/>
      </w:r>
      <w:r w:rsidR="00EB2DF3" w:rsidRPr="00F66F0B">
        <w:rPr>
          <w:lang w:val="en-GB"/>
        </w:rPr>
        <w:t xml:space="preserve">or </w:t>
      </w:r>
      <w:del w:id="56" w:author="Catarina Brancoi" w:date="2022-09-14T10:09:00Z">
        <w:r w:rsidR="00041FC4" w:rsidRPr="00F66F0B" w:rsidDel="008A6C50">
          <w:rPr>
            <w:lang w:val="en-GB"/>
          </w:rPr>
          <w:delText xml:space="preserve">selection </w:delText>
        </w:r>
      </w:del>
      <w:ins w:id="57" w:author="Catarina Brancoi" w:date="2022-09-14T10:09:00Z">
        <w:r w:rsidR="008A6C50">
          <w:rPr>
            <w:lang w:val="en-GB"/>
          </w:rPr>
          <w:t>estimation</w:t>
        </w:r>
        <w:r w:rsidR="008A6C50" w:rsidRPr="00F66F0B">
          <w:rPr>
            <w:lang w:val="en-GB"/>
          </w:rPr>
          <w:t xml:space="preserve"> </w:t>
        </w:r>
      </w:ins>
      <w:r w:rsidR="00041FC4" w:rsidRPr="00F66F0B">
        <w:rPr>
          <w:lang w:val="en-GB"/>
        </w:rPr>
        <w:t xml:space="preserve">of the </w:t>
      </w:r>
      <w:r w:rsidR="00EB2DF3" w:rsidRPr="00F66F0B">
        <w:rPr>
          <w:lang w:val="en-GB"/>
        </w:rPr>
        <w:t xml:space="preserve">best-fitting </w:t>
      </w:r>
      <w:r w:rsidR="00EB2DF3" w:rsidRPr="00F66F0B">
        <w:rPr>
          <w:lang w:val="en-GB"/>
        </w:rPr>
        <w:lastRenderedPageBreak/>
        <w:t xml:space="preserve">substitution model) </w:t>
      </w:r>
      <w:r w:rsidR="00EB2DF3" w:rsidRPr="00617EF0">
        <w:rPr>
          <w:rFonts w:eastAsiaTheme="minorHAnsi"/>
          <w:lang w:val="en-GB" w:eastAsia="en-US"/>
        </w:rPr>
        <w:t>cannot incorporate SCS models</w:t>
      </w:r>
      <w:r w:rsidR="00461559" w:rsidRPr="00617EF0">
        <w:rPr>
          <w:rFonts w:eastAsiaTheme="minorHAnsi"/>
          <w:lang w:val="en-GB" w:eastAsia="en-US"/>
        </w:rPr>
        <w:t xml:space="preserve">. </w:t>
      </w:r>
      <w:r w:rsidR="00041FC4" w:rsidRPr="00617EF0">
        <w:rPr>
          <w:rFonts w:eastAsiaTheme="minorHAnsi"/>
          <w:lang w:val="en-GB" w:eastAsia="en-US"/>
        </w:rPr>
        <w:t>Conveniently</w:t>
      </w:r>
      <w:r w:rsidR="0047427D" w:rsidRPr="00617EF0">
        <w:rPr>
          <w:rFonts w:eastAsiaTheme="minorHAnsi"/>
          <w:lang w:val="en-GB" w:eastAsia="en-US"/>
        </w:rPr>
        <w:t>, t</w:t>
      </w:r>
      <w:r w:rsidR="00461559" w:rsidRPr="00617EF0">
        <w:rPr>
          <w:rFonts w:eastAsiaTheme="minorHAnsi"/>
          <w:lang w:val="en-GB" w:eastAsia="en-US"/>
        </w:rPr>
        <w:t xml:space="preserve">he </w:t>
      </w:r>
      <w:r w:rsidR="00461559" w:rsidRPr="00F66F0B">
        <w:rPr>
          <w:lang w:val="en-GB"/>
        </w:rPr>
        <w:t xml:space="preserve">approximate Bayesian computation (ABC) approach </w:t>
      </w:r>
      <w:r w:rsidR="009C379C" w:rsidRPr="00F66F0B">
        <w:rPr>
          <w:lang w:val="en-GB"/>
        </w:rPr>
        <w:fldChar w:fldCharType="begin"/>
      </w:r>
      <w:r w:rsidR="009C379C" w:rsidRPr="00F66F0B">
        <w:rPr>
          <w:lang w:val="en-GB"/>
        </w:rPr>
        <w:instrText xml:space="preserve"> ADDIN ZOTERO_ITEM CSL_CITATION {"citationID":"ALospwzG","properties":{"formattedCitation":"(Beaumont 2010; Beaumont et al. 2002; Csill\\uc0\\u233{}ry et al. 2012; Sunn\\uc0\\u229{}ker et al. 2013)","plainCitation":"(Beaumont 2010; Beaumont et al. 2002; Csilléry et al. 2012; Sunnåker et al. 2013)","noteIndex":0},"citationItems":[{"id":784,"uris":["http://zotero.org/users/local/3HvvyIsJ/items/9K3K7BG4"],"itemData":{"id":784,"type":"article-journal","abstract":"In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B."}],"issued":{"date-parts":[["2012",6]]}}},{"id":788,"uris":["http://zotero.org/users/local/3HvvyIsJ/items/RC4ABB5K"],"itemData":{"id":788,"type":"article-journal","abstract":"Approximate Bayesian computation (ABC) constitutes a class of computational methods rooted in Bayesian statistics. In all model-based statistical inference, the likelihood function is of central importance, since it expresses the probability of the observed data under a particular statistical model, and thus quantifies the support data lend to particular values of parameters and to choices among different models. For simple models, an analytical formula for the likelihood function can typically be derived. However, for more complex models, an analytical formula might be elusive or the likelihood function might be computationally very costly to evaluate. ABC methods bypass the evaluation of the likelihood function. In this way, ABC methods widen the realm of models for which statistical inference can be considered. ABC methods are mathematically well-founded, but they inevitably make assumptions and approximations whose impact needs to be carefully assessed. Furthermore, the wider application domain of ABC exacerbates the challenges of parameter estimation and model selection. ABC has rapidly gained popularity over the last years and in particular for the analysis of complex problems arising in biological sciences (e.g., in population genetics, ecology, epidemiology, and systems biology).","container-title":"PLoS Computational Biology","DOI":"10.1371/journal.pcbi.1002803","ISSN":"1553-7358","issue":"1","journalAbbreviation":"PLoS Comput Biol","language":"en","page":"e1002803","source":"DOI.org (Crossref)","title":"Approximate Bayesian Computation","volume":"9","author":[{"family":"Sunnåker","given":"Mikael"},{"family":"Busetto","given":"Alberto Giovanni"},{"family":"Numminen","given":"Elina"},{"family":"Corander","given":"Jukka"},{"family":"Foll","given":"Matthieu"},{"family":"Dessimoz","given":"Christophe"}],"editor":[{"family":"Wodak","given":"Shoshana"}],"issued":{"date-parts":[["2013",1,10]]}}}],"schema":"https://github.com/citation-style-language/schema/raw/master/csl-citation.json"} </w:instrText>
      </w:r>
      <w:r w:rsidR="009C379C" w:rsidRPr="00F66F0B">
        <w:rPr>
          <w:lang w:val="en-GB"/>
        </w:rPr>
        <w:fldChar w:fldCharType="separate"/>
      </w:r>
      <w:r w:rsidR="009C379C" w:rsidRPr="00617EF0">
        <w:rPr>
          <w:lang w:val="en-GB"/>
        </w:rPr>
        <w:t>(Beaumont 2010; Beaumont et al. 2002; Csilléry et al. 2012; Sunnåker et al. 2013)</w:t>
      </w:r>
      <w:r w:rsidR="009C379C" w:rsidRPr="00F66F0B">
        <w:rPr>
          <w:lang w:val="en-GB"/>
        </w:rPr>
        <w:fldChar w:fldCharType="end"/>
      </w:r>
      <w:r w:rsidR="00461559" w:rsidRPr="00F66F0B">
        <w:rPr>
          <w:lang w:val="en-GB"/>
        </w:rPr>
        <w:t xml:space="preserve"> is a</w:t>
      </w:r>
      <w:r w:rsidR="00041FC4" w:rsidRPr="00F66F0B">
        <w:rPr>
          <w:lang w:val="en-GB"/>
        </w:rPr>
        <w:t xml:space="preserve">n </w:t>
      </w:r>
      <w:r w:rsidR="00461559" w:rsidRPr="00F66F0B">
        <w:rPr>
          <w:lang w:val="en-GB"/>
        </w:rPr>
        <w:t xml:space="preserve">alternative to </w:t>
      </w:r>
      <w:r w:rsidR="00041FC4" w:rsidRPr="00F66F0B">
        <w:rPr>
          <w:lang w:val="en-GB"/>
        </w:rPr>
        <w:t xml:space="preserve">ML and </w:t>
      </w:r>
      <w:r w:rsidR="00461559" w:rsidRPr="00F66F0B">
        <w:rPr>
          <w:lang w:val="en-GB"/>
        </w:rPr>
        <w:t xml:space="preserve">enable us to work with SCS models. Our group </w:t>
      </w:r>
      <w:r w:rsidR="00041FC4" w:rsidRPr="00F66F0B">
        <w:rPr>
          <w:lang w:val="en-GB"/>
        </w:rPr>
        <w:t xml:space="preserve">had </w:t>
      </w:r>
      <w:r w:rsidR="00461559" w:rsidRPr="00F66F0B">
        <w:rPr>
          <w:lang w:val="en-GB"/>
        </w:rPr>
        <w:t xml:space="preserve">previously developed an ABC framework to estimate different evolutionary parameters </w:t>
      </w:r>
      <w:r w:rsidR="00413BA3" w:rsidRPr="00F66F0B">
        <w:rPr>
          <w:lang w:val="en-GB"/>
        </w:rPr>
        <w:t>(</w:t>
      </w:r>
      <w:r w:rsidR="00C61564" w:rsidRPr="00F66F0B">
        <w:rPr>
          <w:lang w:val="en-GB"/>
        </w:rPr>
        <w:t>e.g.,</w:t>
      </w:r>
      <w:r w:rsidR="00413BA3" w:rsidRPr="00F66F0B">
        <w:rPr>
          <w:lang w:val="en-GB"/>
        </w:rPr>
        <w:t xml:space="preserve"> </w:t>
      </w:r>
      <w:r w:rsidR="00461559" w:rsidRPr="00F66F0B">
        <w:rPr>
          <w:lang w:val="en-GB"/>
        </w:rPr>
        <w:t xml:space="preserve">recombination </w:t>
      </w:r>
      <w:r w:rsidR="00413BA3" w:rsidRPr="00F66F0B">
        <w:rPr>
          <w:lang w:val="en-GB"/>
        </w:rPr>
        <w:t xml:space="preserve">or substitution rate) </w:t>
      </w:r>
      <w:r w:rsidR="00461559" w:rsidRPr="00F66F0B">
        <w:rPr>
          <w:lang w:val="en-GB"/>
        </w:rPr>
        <w:t xml:space="preserve">which outperformed other methods </w:t>
      </w:r>
      <w:r w:rsidR="00EB2DF3" w:rsidRPr="00F66F0B">
        <w:rPr>
          <w:lang w:val="en-GB"/>
        </w:rPr>
        <w:fldChar w:fldCharType="begin"/>
      </w:r>
      <w:r w:rsidR="00EB2DF3" w:rsidRPr="00F66F0B">
        <w:rPr>
          <w:lang w:val="en-GB"/>
        </w:rPr>
        <w:instrText xml:space="preserve"> ADDIN ZOTERO_ITEM CSL_CITATION {"citationID":"kU8eWWMB","properties":{"formattedCitation":"(Arenas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00EB2DF3" w:rsidRPr="00F66F0B">
        <w:rPr>
          <w:lang w:val="en-GB"/>
        </w:rPr>
        <w:fldChar w:fldCharType="separate"/>
      </w:r>
      <w:r w:rsidR="00EB2DF3" w:rsidRPr="00F66F0B">
        <w:rPr>
          <w:noProof/>
          <w:lang w:val="en-GB"/>
        </w:rPr>
        <w:t>(Arenas 2021)</w:t>
      </w:r>
      <w:r w:rsidR="00EB2DF3" w:rsidRPr="00F66F0B">
        <w:rPr>
          <w:lang w:val="en-GB"/>
        </w:rPr>
        <w:fldChar w:fldCharType="end"/>
      </w:r>
      <w:r w:rsidR="00461559" w:rsidRPr="00F66F0B">
        <w:rPr>
          <w:lang w:val="en-GB"/>
        </w:rPr>
        <w:t xml:space="preserve">. Furthermore, ABC approach </w:t>
      </w:r>
      <w:r w:rsidR="00041FC4" w:rsidRPr="00F66F0B">
        <w:rPr>
          <w:lang w:val="en-GB"/>
        </w:rPr>
        <w:t xml:space="preserve">was </w:t>
      </w:r>
      <w:r w:rsidR="00A26F63" w:rsidRPr="00F66F0B">
        <w:rPr>
          <w:lang w:val="en-GB"/>
        </w:rPr>
        <w:t xml:space="preserve">successfully </w:t>
      </w:r>
      <w:r w:rsidR="00461559" w:rsidRPr="00F66F0B">
        <w:rPr>
          <w:lang w:val="en-GB"/>
        </w:rPr>
        <w:t xml:space="preserve">used to model </w:t>
      </w:r>
      <w:del w:id="58" w:author="Catarina Brancoi" w:date="2022-09-14T10:09:00Z">
        <w:r w:rsidR="00461559" w:rsidRPr="00F66F0B" w:rsidDel="008A6C50">
          <w:rPr>
            <w:lang w:val="en-GB"/>
          </w:rPr>
          <w:delText xml:space="preserve">selection </w:delText>
        </w:r>
      </w:del>
      <w:ins w:id="59" w:author="Catarina Brancoi" w:date="2022-09-14T10:09:00Z">
        <w:r w:rsidR="008A6C50">
          <w:rPr>
            <w:lang w:val="en-GB"/>
          </w:rPr>
          <w:t>estimation</w:t>
        </w:r>
        <w:r w:rsidR="008A6C50" w:rsidRPr="00F66F0B">
          <w:rPr>
            <w:lang w:val="en-GB"/>
          </w:rPr>
          <w:t xml:space="preserve"> </w:t>
        </w:r>
      </w:ins>
      <w:r w:rsidR="00A26F63" w:rsidRPr="00F66F0B">
        <w:rPr>
          <w:lang w:val="en-GB"/>
        </w:rPr>
        <w:t>(</w:t>
      </w:r>
      <w:r w:rsidR="00C61564" w:rsidRPr="00F66F0B">
        <w:rPr>
          <w:lang w:val="en-GB"/>
        </w:rPr>
        <w:t>e.g.,</w:t>
      </w:r>
      <w:r w:rsidR="00A26F63" w:rsidRPr="00F66F0B">
        <w:rPr>
          <w:lang w:val="en-GB"/>
        </w:rPr>
        <w:t xml:space="preserve"> </w:t>
      </w:r>
      <w:r w:rsidR="00A26F63" w:rsidRPr="00F66F0B">
        <w:rPr>
          <w:lang w:val="en-GB"/>
        </w:rPr>
        <w:fldChar w:fldCharType="begin"/>
      </w:r>
      <w:r w:rsidR="002666D1" w:rsidRPr="00F66F0B">
        <w:rPr>
          <w:lang w:val="en-GB"/>
        </w:rPr>
        <w:instrText xml:space="preserve"> ADDIN ZOTERO_ITEM CSL_CITATION {"citationID":"Xbq3Xv81","properties":{"formattedCitation":"(Bemmels et al. 2016; Arenas et al. 2020; Leuenberger &amp; Wegmann 2010)","plainCitation":"(Bemmels et al. 2016; Arenas et al. 2020; Leuenberger &amp; Wegmann 2010)","dontUpdate":true,"noteIndex":0},"citationItems":[{"id":758,"uris":["http://zotero.org/users/local/3HvvyIsJ/items/F2KZ9YGY"],"itemData":{"id":758,"type":"article-journal","abstract":"Past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Likelihoods","volume":"184","author":[{"family":"Leuenberger","given":"Christoph"},{"family":"Wegmann","given":"Daniel"}],"issued":{"date-parts":[["2010",1,1]]}}}],"schema":"https://github.com/citation-style-language/schema/raw/master/csl-citation.json"} </w:instrText>
      </w:r>
      <w:r w:rsidR="00A26F63" w:rsidRPr="00F66F0B">
        <w:rPr>
          <w:lang w:val="en-GB"/>
        </w:rPr>
        <w:fldChar w:fldCharType="separate"/>
      </w:r>
      <w:r w:rsidR="009C379C" w:rsidRPr="00F66F0B">
        <w:rPr>
          <w:noProof/>
          <w:lang w:val="en-GB"/>
        </w:rPr>
        <w:t>Bemmels et al. 2016; Arenas et al. 2020; Leuenberger &amp; Wegmann 2010)</w:t>
      </w:r>
      <w:r w:rsidR="00A26F63" w:rsidRPr="00F66F0B">
        <w:rPr>
          <w:lang w:val="en-GB"/>
        </w:rPr>
        <w:fldChar w:fldCharType="end"/>
      </w:r>
      <w:r w:rsidR="00A26F63" w:rsidRPr="00F66F0B">
        <w:rPr>
          <w:lang w:val="en-GB"/>
        </w:rPr>
        <w:t xml:space="preserve"> </w:t>
      </w:r>
      <w:r w:rsidR="00041FC4" w:rsidRPr="00F66F0B">
        <w:rPr>
          <w:lang w:val="en-GB"/>
        </w:rPr>
        <w:t xml:space="preserve">and </w:t>
      </w:r>
      <w:r w:rsidR="00A16B9B" w:rsidRPr="00F66F0B">
        <w:rPr>
          <w:lang w:val="en-GB"/>
        </w:rPr>
        <w:t>demonstrat</w:t>
      </w:r>
      <w:r w:rsidR="00041FC4" w:rsidRPr="00F66F0B">
        <w:rPr>
          <w:lang w:val="en-GB"/>
        </w:rPr>
        <w:t>ed to</w:t>
      </w:r>
      <w:del w:id="60" w:author="Catarina Brancoi" w:date="2022-09-14T10:03:00Z">
        <w:r w:rsidR="00A16B9B" w:rsidRPr="00F66F0B" w:rsidDel="009359AB">
          <w:rPr>
            <w:lang w:val="en-GB"/>
          </w:rPr>
          <w:delText xml:space="preserve"> t</w:delText>
        </w:r>
      </w:del>
      <w:r w:rsidR="00041FC4" w:rsidRPr="00F66F0B">
        <w:rPr>
          <w:lang w:val="en-GB"/>
        </w:rPr>
        <w:t xml:space="preserve"> be a trustworthy</w:t>
      </w:r>
      <w:r w:rsidR="00A16B9B" w:rsidRPr="00F66F0B">
        <w:rPr>
          <w:lang w:val="en-GB"/>
        </w:rPr>
        <w:t xml:space="preserve"> method for evolutionary analyses. </w:t>
      </w:r>
    </w:p>
    <w:p w14:paraId="38663200" w14:textId="77777777" w:rsidR="00164C42" w:rsidRPr="00F66F0B" w:rsidRDefault="00164C42" w:rsidP="00461559">
      <w:pPr>
        <w:rPr>
          <w:lang w:val="en-GB"/>
        </w:rPr>
      </w:pPr>
    </w:p>
    <w:p w14:paraId="3469924E" w14:textId="33F9C9D1" w:rsidR="00796478" w:rsidRPr="00F66F0B" w:rsidRDefault="00413BA3">
      <w:pPr>
        <w:rPr>
          <w:lang w:val="en-GB"/>
        </w:rPr>
      </w:pPr>
      <w:r w:rsidRPr="00F66F0B">
        <w:rPr>
          <w:lang w:val="en-GB"/>
        </w:rPr>
        <w:t>Here, w</w:t>
      </w:r>
      <w:r w:rsidR="006C34E4" w:rsidRPr="00F66F0B">
        <w:rPr>
          <w:lang w:val="en-GB"/>
        </w:rPr>
        <w:t xml:space="preserve">e present a new methodology implemented in </w:t>
      </w:r>
      <w:r w:rsidR="00906E89" w:rsidRPr="00F66F0B">
        <w:rPr>
          <w:lang w:val="en-GB"/>
        </w:rPr>
        <w:t xml:space="preserve">a </w:t>
      </w:r>
      <w:r w:rsidR="006C34E4" w:rsidRPr="00F66F0B">
        <w:rPr>
          <w:lang w:val="en-GB"/>
        </w:rPr>
        <w:t xml:space="preserve">user-friendly computational framework called </w:t>
      </w:r>
      <w:r w:rsidR="006C34E4" w:rsidRPr="00F66F0B">
        <w:rPr>
          <w:i/>
          <w:iCs/>
          <w:lang w:val="en-GB"/>
        </w:rPr>
        <w:t>ProtModel</w:t>
      </w:r>
      <w:r w:rsidR="006C34E4" w:rsidRPr="00F66F0B">
        <w:rPr>
          <w:lang w:val="en-GB"/>
        </w:rPr>
        <w:t xml:space="preserve"> based on the ABC approach. </w:t>
      </w:r>
      <w:r w:rsidR="006C34E4" w:rsidRPr="00F66F0B">
        <w:rPr>
          <w:i/>
          <w:iCs/>
          <w:lang w:val="en-GB"/>
        </w:rPr>
        <w:t>ProtModel</w:t>
      </w:r>
      <w:r w:rsidR="006C34E4" w:rsidRPr="00F66F0B">
        <w:rPr>
          <w:lang w:val="en-GB"/>
        </w:rPr>
        <w:t xml:space="preserve"> </w:t>
      </w:r>
      <w:r w:rsidR="008E5B0D" w:rsidRPr="00F66F0B">
        <w:rPr>
          <w:lang w:val="en-GB"/>
        </w:rPr>
        <w:t>can</w:t>
      </w:r>
      <w:r w:rsidR="006C34E4" w:rsidRPr="00F66F0B">
        <w:rPr>
          <w:lang w:val="en-GB"/>
        </w:rPr>
        <w:t xml:space="preserve"> </w:t>
      </w:r>
      <w:commentRangeStart w:id="61"/>
      <w:del w:id="62" w:author="Catarina Brancoi" w:date="2022-09-14T10:03:00Z">
        <w:r w:rsidR="00144D65" w:rsidRPr="00F66F0B" w:rsidDel="005E5CB2">
          <w:rPr>
            <w:lang w:val="en-GB"/>
          </w:rPr>
          <w:delText xml:space="preserve">estimate </w:delText>
        </w:r>
      </w:del>
      <w:ins w:id="63" w:author="Catarina Brancoi" w:date="2022-09-14T10:09:00Z">
        <w:r w:rsidR="008A6C50">
          <w:rPr>
            <w:lang w:val="en-GB"/>
          </w:rPr>
          <w:t>estimate</w:t>
        </w:r>
      </w:ins>
      <w:commentRangeEnd w:id="61"/>
      <w:ins w:id="64" w:author="Catarina Brancoi" w:date="2022-09-14T10:10:00Z">
        <w:r w:rsidR="008A6C50">
          <w:rPr>
            <w:rStyle w:val="CommentReference"/>
          </w:rPr>
          <w:commentReference w:id="61"/>
        </w:r>
      </w:ins>
      <w:ins w:id="65" w:author="Catarina Brancoi" w:date="2022-09-14T10:03:00Z">
        <w:r w:rsidR="005E5CB2" w:rsidRPr="00F66F0B">
          <w:rPr>
            <w:lang w:val="en-GB"/>
          </w:rPr>
          <w:t xml:space="preserve"> </w:t>
        </w:r>
      </w:ins>
      <w:r w:rsidR="006C34E4" w:rsidRPr="00F66F0B">
        <w:rPr>
          <w:lang w:val="en-GB"/>
        </w:rPr>
        <w:t xml:space="preserve">the best-fitting substitution model from protein </w:t>
      </w:r>
      <w:r w:rsidR="00D3128F">
        <w:rPr>
          <w:lang w:val="en-GB"/>
        </w:rPr>
        <w:t xml:space="preserve">multiple </w:t>
      </w:r>
      <w:r w:rsidR="006C34E4" w:rsidRPr="00F66F0B">
        <w:rPr>
          <w:lang w:val="en-GB"/>
        </w:rPr>
        <w:t>sequences alignment</w:t>
      </w:r>
      <w:del w:id="66" w:author="Catarina Brancoi" w:date="2022-09-14T10:16:00Z">
        <w:r w:rsidR="006C34E4" w:rsidRPr="00F66F0B" w:rsidDel="00A44376">
          <w:rPr>
            <w:lang w:val="en-GB"/>
          </w:rPr>
          <w:delText>s</w:delText>
        </w:r>
      </w:del>
      <w:r w:rsidR="00D3128F">
        <w:rPr>
          <w:lang w:val="en-GB"/>
        </w:rPr>
        <w:t xml:space="preserve"> (MSA)</w:t>
      </w:r>
      <w:r w:rsidR="006C34E4" w:rsidRPr="00F66F0B">
        <w:rPr>
          <w:lang w:val="en-GB"/>
        </w:rPr>
        <w:t xml:space="preserve"> under ABC. It</w:t>
      </w:r>
      <w:ins w:id="67" w:author="Catarina Brancoi" w:date="2022-09-14T10:13:00Z">
        <w:r w:rsidR="008A6C50">
          <w:rPr>
            <w:lang w:val="en-GB"/>
          </w:rPr>
          <w:t xml:space="preserve"> uses an </w:t>
        </w:r>
        <w:r w:rsidR="008A6C50" w:rsidRPr="00F66F0B">
          <w:rPr>
            <w:lang w:val="en-GB"/>
          </w:rPr>
          <w:t xml:space="preserve">adapted version of the simulator </w:t>
        </w:r>
        <w:commentRangeStart w:id="68"/>
        <w:commentRangeStart w:id="69"/>
        <w:commentRangeStart w:id="70"/>
        <w:r w:rsidR="008A6C50" w:rsidRPr="00F66F0B">
          <w:rPr>
            <w:i/>
            <w:lang w:val="en-GB"/>
          </w:rPr>
          <w:t>ProteinEvolver</w:t>
        </w:r>
        <w:r w:rsidR="008A6C50" w:rsidRPr="00F66F0B">
          <w:rPr>
            <w:lang w:val="en-GB"/>
          </w:rPr>
          <w:t xml:space="preserve"> </w:t>
        </w:r>
        <w:commentRangeEnd w:id="68"/>
        <w:r w:rsidR="008A6C50">
          <w:rPr>
            <w:rStyle w:val="CommentReference"/>
          </w:rPr>
          <w:commentReference w:id="68"/>
        </w:r>
      </w:ins>
      <w:commentRangeEnd w:id="69"/>
      <w:ins w:id="71" w:author="Catarina Brancoi" w:date="2022-09-14T10:24:00Z">
        <w:r w:rsidR="00262EFE">
          <w:rPr>
            <w:rStyle w:val="CommentReference"/>
          </w:rPr>
          <w:commentReference w:id="69"/>
        </w:r>
        <w:commentRangeEnd w:id="70"/>
        <w:r w:rsidR="00262EFE">
          <w:rPr>
            <w:rStyle w:val="CommentReference"/>
          </w:rPr>
          <w:commentReference w:id="70"/>
        </w:r>
      </w:ins>
      <w:ins w:id="72" w:author="Catarina Brancoi" w:date="2022-09-14T10:13:00Z">
        <w:r w:rsidR="008A6C50" w:rsidRPr="00F66F0B">
          <w:rPr>
            <w:lang w:val="en-GB"/>
          </w:rPr>
          <w:fldChar w:fldCharType="begin"/>
        </w:r>
        <w:r w:rsidR="008A6C50" w:rsidRPr="00F66F0B">
          <w:rPr>
            <w:lang w:val="en-GB"/>
          </w:rPr>
          <w:instrText xml:space="preserve"> ADDIN ZOTERO_ITEM CSL_CITATION {"citationID":"qjm4dsEj","properties":{"formattedCitation":"(Arenas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8A6C50" w:rsidRPr="00F66F0B">
          <w:rPr>
            <w:lang w:val="en-GB"/>
          </w:rPr>
          <w:fldChar w:fldCharType="separate"/>
        </w:r>
        <w:r w:rsidR="008A6C50" w:rsidRPr="00F66F0B">
          <w:rPr>
            <w:noProof/>
            <w:lang w:val="en-GB"/>
          </w:rPr>
          <w:t>(Arenas et al. 2013)</w:t>
        </w:r>
        <w:r w:rsidR="008A6C50" w:rsidRPr="00F66F0B">
          <w:rPr>
            <w:lang w:val="en-GB"/>
          </w:rPr>
          <w:fldChar w:fldCharType="end"/>
        </w:r>
      </w:ins>
      <w:r w:rsidR="006C34E4" w:rsidRPr="00F66F0B">
        <w:rPr>
          <w:lang w:val="en-GB"/>
        </w:rPr>
        <w:t xml:space="preserve"> </w:t>
      </w:r>
      <w:ins w:id="73" w:author="Catarina Brancoi" w:date="2022-09-14T10:13:00Z">
        <w:r w:rsidR="008A6C50">
          <w:rPr>
            <w:lang w:val="en-GB"/>
          </w:rPr>
          <w:t xml:space="preserve">to perform the </w:t>
        </w:r>
      </w:ins>
      <w:del w:id="74" w:author="Catarina Brancoi" w:date="2022-09-14T10:13:00Z">
        <w:r w:rsidR="006C34E4" w:rsidRPr="00F66F0B" w:rsidDel="008A6C50">
          <w:rPr>
            <w:lang w:val="en-GB"/>
          </w:rPr>
          <w:delText xml:space="preserve">is based on </w:delText>
        </w:r>
      </w:del>
      <w:r w:rsidR="006C34E4" w:rsidRPr="00F66F0B">
        <w:rPr>
          <w:lang w:val="en-GB"/>
        </w:rPr>
        <w:t xml:space="preserve">computer simulations of </w:t>
      </w:r>
      <w:ins w:id="75" w:author="Catarina Brancoi" w:date="2022-09-14T10:13:00Z">
        <w:r w:rsidR="008A6C50">
          <w:rPr>
            <w:lang w:val="en-GB"/>
          </w:rPr>
          <w:t xml:space="preserve">the </w:t>
        </w:r>
      </w:ins>
      <w:del w:id="76" w:author="Catarina Brancoi" w:date="2022-09-14T10:24:00Z">
        <w:r w:rsidR="006C34E4" w:rsidRPr="00F66F0B" w:rsidDel="00262EFE">
          <w:rPr>
            <w:lang w:val="en-GB"/>
          </w:rPr>
          <w:delText>coalescent</w:delText>
        </w:r>
        <w:r w:rsidR="008A19DF" w:rsidRPr="00F66F0B" w:rsidDel="00262EFE">
          <w:rPr>
            <w:lang w:val="en-GB"/>
          </w:rPr>
          <w:delText xml:space="preserve"> </w:delText>
        </w:r>
      </w:del>
      <w:r w:rsidR="006C34E4" w:rsidRPr="00F66F0B">
        <w:rPr>
          <w:lang w:val="en-GB"/>
        </w:rPr>
        <w:t>evolutionary histor</w:t>
      </w:r>
      <w:ins w:id="77" w:author="Catarina Brancoi" w:date="2022-09-14T10:17:00Z">
        <w:r w:rsidR="00A44376">
          <w:rPr>
            <w:lang w:val="en-GB"/>
          </w:rPr>
          <w:t>y</w:t>
        </w:r>
      </w:ins>
      <w:del w:id="78" w:author="Catarina Brancoi" w:date="2022-09-14T10:17:00Z">
        <w:r w:rsidR="006C34E4" w:rsidRPr="00F66F0B" w:rsidDel="00A44376">
          <w:rPr>
            <w:lang w:val="en-GB"/>
          </w:rPr>
          <w:delText>ies</w:delText>
        </w:r>
      </w:del>
      <w:r w:rsidR="008A19DF" w:rsidRPr="00F66F0B">
        <w:rPr>
          <w:lang w:val="en-GB"/>
        </w:rPr>
        <w:t xml:space="preserve"> </w:t>
      </w:r>
      <w:ins w:id="79" w:author="Catarina Brancoi" w:date="2022-09-14T10:23:00Z">
        <w:r w:rsidR="008D68FD" w:rsidRPr="00F66F0B">
          <w:rPr>
            <w:lang w:val="en-GB"/>
          </w:rPr>
          <w:t xml:space="preserve">of </w:t>
        </w:r>
        <w:r w:rsidR="008D68FD">
          <w:rPr>
            <w:lang w:val="en-GB"/>
          </w:rPr>
          <w:t xml:space="preserve">the </w:t>
        </w:r>
        <w:r w:rsidR="008D68FD" w:rsidRPr="00F66F0B">
          <w:rPr>
            <w:lang w:val="en-GB"/>
          </w:rPr>
          <w:t xml:space="preserve">protein </w:t>
        </w:r>
        <w:r w:rsidR="008D68FD">
          <w:rPr>
            <w:lang w:val="en-GB"/>
          </w:rPr>
          <w:t>MSA</w:t>
        </w:r>
        <w:r w:rsidR="008D68FD" w:rsidRPr="00F66F0B">
          <w:rPr>
            <w:lang w:val="en-GB"/>
          </w:rPr>
          <w:t xml:space="preserve"> </w:t>
        </w:r>
      </w:ins>
      <w:r w:rsidR="008A19DF" w:rsidRPr="00F66F0B">
        <w:rPr>
          <w:lang w:val="en-GB"/>
        </w:rPr>
        <w:fldChar w:fldCharType="begin"/>
      </w:r>
      <w:r w:rsidR="008A19DF" w:rsidRPr="00F66F0B">
        <w:rPr>
          <w:lang w:val="en-GB"/>
        </w:rPr>
        <w:instrText xml:space="preserve"> ADDIN ZOTERO_ITEM CSL_CITATION {"citationID":"BwGM4sLk","properties":{"formattedCitation":"(Kingman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008A19DF" w:rsidRPr="00F66F0B">
        <w:rPr>
          <w:lang w:val="en-GB"/>
        </w:rPr>
        <w:fldChar w:fldCharType="separate"/>
      </w:r>
      <w:r w:rsidR="008A19DF" w:rsidRPr="00F66F0B">
        <w:rPr>
          <w:noProof/>
          <w:lang w:val="en-GB"/>
        </w:rPr>
        <w:t>(Kingman 1982)</w:t>
      </w:r>
      <w:r w:rsidR="008A19DF" w:rsidRPr="00F66F0B">
        <w:rPr>
          <w:lang w:val="en-GB"/>
        </w:rPr>
        <w:fldChar w:fldCharType="end"/>
      </w:r>
      <w:r w:rsidR="008A19DF" w:rsidRPr="00F66F0B">
        <w:rPr>
          <w:lang w:val="en-GB"/>
        </w:rPr>
        <w:t xml:space="preserve"> </w:t>
      </w:r>
      <w:r w:rsidR="006C34E4" w:rsidRPr="00F66F0B">
        <w:rPr>
          <w:lang w:val="en-GB"/>
        </w:rPr>
        <w:t xml:space="preserve">followed by protein evolution under </w:t>
      </w:r>
      <w:del w:id="80" w:author="Catarina Brancoi" w:date="2022-09-14T10:10:00Z">
        <w:r w:rsidR="006C34E4" w:rsidRPr="00F66F0B" w:rsidDel="008A6C50">
          <w:rPr>
            <w:lang w:val="en-GB"/>
          </w:rPr>
          <w:delText xml:space="preserve">every </w:delText>
        </w:r>
      </w:del>
      <w:ins w:id="81" w:author="Catarina Brancoi" w:date="2022-09-14T10:10:00Z">
        <w:r w:rsidR="008A6C50">
          <w:rPr>
            <w:lang w:val="en-GB"/>
          </w:rPr>
          <w:t>the</w:t>
        </w:r>
        <w:r w:rsidR="008A6C50" w:rsidRPr="00F66F0B">
          <w:rPr>
            <w:lang w:val="en-GB"/>
          </w:rPr>
          <w:t xml:space="preserve"> </w:t>
        </w:r>
        <w:r w:rsidR="008A6C50">
          <w:rPr>
            <w:lang w:val="en-GB"/>
          </w:rPr>
          <w:t>considered</w:t>
        </w:r>
        <w:r w:rsidR="008A6C50" w:rsidRPr="00F66F0B">
          <w:rPr>
            <w:lang w:val="en-GB"/>
          </w:rPr>
          <w:t xml:space="preserve"> </w:t>
        </w:r>
      </w:ins>
      <w:r w:rsidR="006C34E4" w:rsidRPr="00F66F0B">
        <w:rPr>
          <w:lang w:val="en-GB"/>
        </w:rPr>
        <w:t>substitution model</w:t>
      </w:r>
      <w:ins w:id="82" w:author="Catarina Brancoi" w:date="2022-09-14T10:10:00Z">
        <w:r w:rsidR="008A6C50">
          <w:rPr>
            <w:lang w:val="en-GB"/>
          </w:rPr>
          <w:t>s</w:t>
        </w:r>
      </w:ins>
      <w:r w:rsidR="006C34E4" w:rsidRPr="00F66F0B">
        <w:rPr>
          <w:lang w:val="en-GB"/>
        </w:rPr>
        <w:t xml:space="preserve"> </w:t>
      </w:r>
      <w:del w:id="83" w:author="Catarina Brancoi" w:date="2022-09-14T10:10:00Z">
        <w:r w:rsidR="006C34E4" w:rsidRPr="00F66F0B" w:rsidDel="008A6C50">
          <w:rPr>
            <w:lang w:val="en-GB"/>
          </w:rPr>
          <w:delText xml:space="preserve">analyzed </w:delText>
        </w:r>
      </w:del>
      <w:r w:rsidR="006C34E4" w:rsidRPr="00F66F0B">
        <w:rPr>
          <w:lang w:val="en-GB"/>
        </w:rPr>
        <w:t>(empirical or SCS)</w:t>
      </w:r>
      <w:del w:id="84" w:author="Catarina Brancoi" w:date="2022-09-14T10:14:00Z">
        <w:r w:rsidR="006C34E4" w:rsidRPr="00F66F0B" w:rsidDel="00A44376">
          <w:rPr>
            <w:lang w:val="en-GB"/>
          </w:rPr>
          <w:delText xml:space="preserve"> made by </w:delText>
        </w:r>
        <w:r w:rsidR="00A16B9B" w:rsidRPr="00F66F0B" w:rsidDel="00A44376">
          <w:rPr>
            <w:lang w:val="en-GB"/>
          </w:rPr>
          <w:delText>an</w:delText>
        </w:r>
      </w:del>
      <w:del w:id="85" w:author="Catarina Brancoi" w:date="2022-09-14T10:13:00Z">
        <w:r w:rsidR="00A16B9B" w:rsidRPr="00F66F0B" w:rsidDel="008A6C50">
          <w:rPr>
            <w:lang w:val="en-GB"/>
          </w:rPr>
          <w:delText xml:space="preserve"> adapted version of the simulator </w:delText>
        </w:r>
        <w:commentRangeStart w:id="86"/>
        <w:r w:rsidR="00A16B9B" w:rsidRPr="00F66F0B" w:rsidDel="008A6C50">
          <w:rPr>
            <w:i/>
            <w:lang w:val="en-GB"/>
          </w:rPr>
          <w:delText>ProteinEvolver</w:delText>
        </w:r>
        <w:r w:rsidR="00A16B9B" w:rsidRPr="00F66F0B" w:rsidDel="008A6C50">
          <w:rPr>
            <w:lang w:val="en-GB"/>
          </w:rPr>
          <w:delText xml:space="preserve"> </w:delText>
        </w:r>
        <w:commentRangeEnd w:id="86"/>
        <w:r w:rsidR="008A6C50" w:rsidDel="008A6C50">
          <w:rPr>
            <w:rStyle w:val="CommentReference"/>
          </w:rPr>
          <w:commentReference w:id="86"/>
        </w:r>
        <w:r w:rsidR="00A16B9B" w:rsidRPr="00F66F0B" w:rsidDel="008A6C50">
          <w:rPr>
            <w:lang w:val="en-GB"/>
          </w:rPr>
          <w:fldChar w:fldCharType="begin"/>
        </w:r>
        <w:r w:rsidR="008A19DF" w:rsidRPr="00F66F0B" w:rsidDel="008A6C50">
          <w:rPr>
            <w:lang w:val="en-GB"/>
          </w:rPr>
          <w:delInstrText xml:space="preserve"> ADDIN ZOTERO_ITEM CSL_CITATION {"citationID":"qjm4dsEj","properties":{"formattedCitation":"(Arenas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delInstrText>
        </w:r>
        <w:r w:rsidR="00A16B9B" w:rsidRPr="00F66F0B" w:rsidDel="008A6C50">
          <w:rPr>
            <w:lang w:val="en-GB"/>
          </w:rPr>
          <w:fldChar w:fldCharType="separate"/>
        </w:r>
        <w:r w:rsidR="008A19DF" w:rsidRPr="00F66F0B" w:rsidDel="008A6C50">
          <w:rPr>
            <w:noProof/>
            <w:lang w:val="en-GB"/>
          </w:rPr>
          <w:delText>(Arenas et al. 2013)</w:delText>
        </w:r>
        <w:r w:rsidR="00A16B9B" w:rsidRPr="00F66F0B" w:rsidDel="008A6C50">
          <w:rPr>
            <w:lang w:val="en-GB"/>
          </w:rPr>
          <w:fldChar w:fldCharType="end"/>
        </w:r>
      </w:del>
      <w:r w:rsidR="00A16B9B" w:rsidRPr="00F66F0B">
        <w:rPr>
          <w:lang w:val="en-GB"/>
        </w:rPr>
        <w:t xml:space="preserve">. </w:t>
      </w:r>
      <w:r w:rsidR="00C63184" w:rsidRPr="00F66F0B">
        <w:rPr>
          <w:lang w:val="en-GB"/>
        </w:rPr>
        <w:t xml:space="preserve">Regarding SCS models, </w:t>
      </w:r>
      <w:r w:rsidR="00C63184" w:rsidRPr="00F66F0B">
        <w:rPr>
          <w:i/>
          <w:iCs/>
          <w:lang w:val="en-GB"/>
        </w:rPr>
        <w:t>ProtModel</w:t>
      </w:r>
      <w:r w:rsidR="00C63184" w:rsidRPr="00F66F0B">
        <w:rPr>
          <w:lang w:val="en-GB"/>
        </w:rPr>
        <w:t xml:space="preserve"> incorporates </w:t>
      </w:r>
      <w:r w:rsidR="00896C45" w:rsidRPr="00F66F0B">
        <w:rPr>
          <w:lang w:val="en-GB"/>
        </w:rPr>
        <w:t xml:space="preserve">Neutral and Fitness mean-field substitution models </w:t>
      </w:r>
      <w:r w:rsidR="00896C45" w:rsidRPr="00F66F0B">
        <w:rPr>
          <w:lang w:val="en-GB"/>
        </w:rPr>
        <w:fldChar w:fldCharType="begin"/>
      </w:r>
      <w:r w:rsidR="00896C45" w:rsidRPr="00F66F0B">
        <w:rPr>
          <w:lang w:val="en-GB"/>
        </w:rPr>
        <w:instrText xml:space="preserve"> ADDIN ZOTERO_ITEM CSL_CITATION {"citationID":"Ow4fK6Ut","properties":{"formattedCitation":"(Arenas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896C45" w:rsidRPr="00F66F0B">
        <w:rPr>
          <w:lang w:val="en-GB"/>
        </w:rPr>
        <w:fldChar w:fldCharType="separate"/>
      </w:r>
      <w:r w:rsidR="00896C45" w:rsidRPr="00F66F0B">
        <w:rPr>
          <w:noProof/>
          <w:lang w:val="en-GB"/>
        </w:rPr>
        <w:t>(Arenas et al. 2015)</w:t>
      </w:r>
      <w:r w:rsidR="00896C45" w:rsidRPr="00F66F0B">
        <w:rPr>
          <w:lang w:val="en-GB"/>
        </w:rPr>
        <w:fldChar w:fldCharType="end"/>
      </w:r>
      <w:r w:rsidR="00896C45" w:rsidRPr="00F66F0B">
        <w:rPr>
          <w:lang w:val="en-GB"/>
        </w:rPr>
        <w:t xml:space="preserve">. They </w:t>
      </w:r>
      <w:r w:rsidR="00144D65" w:rsidRPr="00F66F0B">
        <w:rPr>
          <w:lang w:val="en-GB"/>
        </w:rPr>
        <w:t xml:space="preserve">compute site specific amino acid frequencies considering independent site evolution combined with contact-based models of protein folding </w:t>
      </w:r>
      <w:r w:rsidR="00144D65" w:rsidRPr="00F66F0B">
        <w:rPr>
          <w:lang w:val="en-GB"/>
        </w:rPr>
        <w:fldChar w:fldCharType="begin"/>
      </w:r>
      <w:r w:rsidR="00130BA4" w:rsidRPr="00F66F0B">
        <w:rPr>
          <w:lang w:val="en-GB"/>
        </w:rPr>
        <w:instrText xml:space="preserve"> ADDIN ZOTERO_ITEM CSL_CITATION {"citationID":"7qN3guyh","properties":{"formattedCitation":"(Arenas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144D65" w:rsidRPr="00F66F0B">
        <w:rPr>
          <w:lang w:val="en-GB"/>
        </w:rPr>
        <w:fldChar w:fldCharType="separate"/>
      </w:r>
      <w:r w:rsidR="00144D65" w:rsidRPr="00F66F0B">
        <w:rPr>
          <w:noProof/>
          <w:lang w:val="en-GB"/>
        </w:rPr>
        <w:t>(Arenas et al. 2015)</w:t>
      </w:r>
      <w:r w:rsidR="00144D65" w:rsidRPr="00F66F0B">
        <w:rPr>
          <w:lang w:val="en-GB"/>
        </w:rPr>
        <w:fldChar w:fldCharType="end"/>
      </w:r>
      <w:r w:rsidR="00144D65" w:rsidRPr="00F66F0B">
        <w:rPr>
          <w:lang w:val="en-GB"/>
        </w:rPr>
        <w:t xml:space="preserve">. </w:t>
      </w:r>
      <w:r w:rsidR="005438AE" w:rsidRPr="00F66F0B">
        <w:rPr>
          <w:lang w:val="en-GB"/>
        </w:rPr>
        <w:t>Concerning empirical models</w:t>
      </w:r>
      <w:r w:rsidR="003D5B4F" w:rsidRPr="00F66F0B">
        <w:rPr>
          <w:lang w:val="en-GB"/>
        </w:rPr>
        <w:t>, m</w:t>
      </w:r>
      <w:r w:rsidR="00C63184" w:rsidRPr="00F66F0B">
        <w:rPr>
          <w:lang w:val="en-GB"/>
        </w:rPr>
        <w:t xml:space="preserve">any </w:t>
      </w:r>
      <w:r w:rsidR="005438AE" w:rsidRPr="00F66F0B">
        <w:rPr>
          <w:lang w:val="en-GB"/>
        </w:rPr>
        <w:t>alternatives</w:t>
      </w:r>
      <w:r w:rsidR="00C63184" w:rsidRPr="00F66F0B">
        <w:rPr>
          <w:lang w:val="en-GB"/>
        </w:rPr>
        <w:t xml:space="preserve"> are available</w:t>
      </w:r>
      <w:r w:rsidR="005438AE" w:rsidRPr="00F66F0B">
        <w:rPr>
          <w:lang w:val="en-GB"/>
        </w:rPr>
        <w:t>:</w:t>
      </w:r>
      <w:r w:rsidR="003D5B4F" w:rsidRPr="00F66F0B">
        <w:rPr>
          <w:lang w:val="en-GB"/>
        </w:rPr>
        <w:t xml:space="preserve"> Blosum62 </w:t>
      </w:r>
      <w:r w:rsidR="003D5B4F" w:rsidRPr="00F66F0B">
        <w:rPr>
          <w:lang w:val="en-GB"/>
        </w:rPr>
        <w:fldChar w:fldCharType="begin"/>
      </w:r>
      <w:r w:rsidR="003D5B4F" w:rsidRPr="00F66F0B">
        <w:rPr>
          <w:lang w:val="en-GB"/>
        </w:rPr>
        <w:instrText xml:space="preserve"> ADDIN ZOTERO_ITEM CSL_CITATION {"citationID":"AW97Ivp0","properties":{"formattedCitation":"(Henikoff &amp; Henikoff 1992)","plainCitation":"(Henikoff &amp; Henikoff 1992)","noteIndex":0},"citationItems":[{"id":542,"uris":["http://zotero.org/users/local/3HvvyIsJ/items/RQVJVTYE"],"itemData":{"id":542,"type":"article-journal","abstract":"Methods for alignment of protein sequences typically measure similait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groups.","container-title":"Proceedings of the National Academy of Sciences","DOI":"10.1073/pnas.89.22.10915","ISSN":"0027-8424, 1091-6490","issue":"22","journalAbbreviation":"Proc. Natl. Acad. Sci. U.S.A.","language":"en","page":"10915-10919","source":"DOI.org (Crossref)","title":"Amino acid substitution matrices from protein blocks.","volume":"89","author":[{"family":"Henikoff","given":"S"},{"family":"Henikoff","given":"J G"}],"issued":{"date-parts":[["1992",11,15]]}}}],"schema":"https://github.com/citation-style-language/schema/raw/master/csl-citation.json"} </w:instrText>
      </w:r>
      <w:r w:rsidR="003D5B4F" w:rsidRPr="00F66F0B">
        <w:rPr>
          <w:lang w:val="en-GB"/>
        </w:rPr>
        <w:fldChar w:fldCharType="separate"/>
      </w:r>
      <w:r w:rsidR="003D5B4F" w:rsidRPr="00F66F0B">
        <w:rPr>
          <w:noProof/>
          <w:lang w:val="en-GB"/>
        </w:rPr>
        <w:t>(Henikoff &amp; Henikoff 1992)</w:t>
      </w:r>
      <w:r w:rsidR="003D5B4F" w:rsidRPr="00F66F0B">
        <w:rPr>
          <w:lang w:val="en-GB"/>
        </w:rPr>
        <w:fldChar w:fldCharType="end"/>
      </w:r>
      <w:r w:rsidR="003D5B4F" w:rsidRPr="00F66F0B">
        <w:rPr>
          <w:lang w:val="en-GB"/>
        </w:rPr>
        <w:t xml:space="preserve">, CpRev </w:t>
      </w:r>
      <w:r w:rsidR="003D5B4F" w:rsidRPr="00F66F0B">
        <w:rPr>
          <w:lang w:val="en-GB"/>
        </w:rPr>
        <w:fldChar w:fldCharType="begin"/>
      </w:r>
      <w:r w:rsidR="003D5B4F" w:rsidRPr="00F66F0B">
        <w:rPr>
          <w:lang w:val="en-GB"/>
        </w:rPr>
        <w:instrText xml:space="preserve"> ADDIN ZOTERO_ITEM CSL_CITATION {"citationID":"v1oOMcXI","properties":{"formattedCitation":"(Adachi et al. 2000)","plainCitation":"(Adachi et al. 2000)","noteIndex":0},"citationItems":[{"id":544,"uris":["http://zotero.org/users/local/3HvvyIsJ/items/FPENYSDH"],"itemData":{"id":544,"type":"article-journal","abstract":"Maximum likelihood (ML) phylogenies based on 9,957 amino acid (AA) sites of 45 proteins encoded in the plastid genomes of Cyanophora, a diatom, a rhodophyte (red algae), a euglenophyte, and five land plants are compared with respect to several properties of the data, including between-site rate variation and aberrant amino acid composition in individual species. Neighbor-joining trees from AA LogDet distances and ML analyses are seen to be congruent when site rate variability was taken into account. Four feasible trees are identified in these analyses, one of which is preferred, and one of which is almost excluded by statistical criteria. A transition probability matrix for the general reversible Markov model of amino acid substitutions is estimated from the data, assuming each of these four trees. In all cases, the tree with diatom and rhodophyte as sister taxa was clearly favored. The new transition matrix based on the best tree, called cpREV, takes into account distinct substitution patterns in plastid-encoded proteins and should be useful in future ML inferences using such data. A second rate matrix, called cpREV*, based on a weighted sum of rate matrices from different trees, is also considered.","container-title":"Journal of Molecular Evolution","DOI":"10.1007/s002399910038","ISSN":"0022-2844","issue":"4","journalAbbreviation":"J Mol Evol","language":"en","page":"348-358","source":"DOI.org (Crossref)","title":"Plastid Genome Phylogeny and a Model of Amino Acid Substitution for Proteins Encoded by Chloroplast DNA","volume":"50","author":[{"family":"Adachi","given":"Jun"},{"family":"Waddell","given":"Peter J."},{"family":"Martin","given":"William"},{"family":"Hasegawa","given":"Masami"}],"issued":{"date-parts":[["2000",4]]}}}],"schema":"https://github.com/citation-style-language/schema/raw/master/csl-citation.json"} </w:instrText>
      </w:r>
      <w:r w:rsidR="003D5B4F" w:rsidRPr="00F66F0B">
        <w:rPr>
          <w:lang w:val="en-GB"/>
        </w:rPr>
        <w:fldChar w:fldCharType="separate"/>
      </w:r>
      <w:r w:rsidR="003D5B4F" w:rsidRPr="00F66F0B">
        <w:rPr>
          <w:lang w:val="en-GB"/>
        </w:rPr>
        <w:t>(Adachi et al. 2000)</w:t>
      </w:r>
      <w:r w:rsidR="003D5B4F" w:rsidRPr="00F66F0B">
        <w:rPr>
          <w:lang w:val="en-GB"/>
        </w:rPr>
        <w:fldChar w:fldCharType="end"/>
      </w:r>
      <w:r w:rsidR="003D5B4F" w:rsidRPr="00F66F0B">
        <w:rPr>
          <w:lang w:val="en-GB"/>
        </w:rPr>
        <w:t xml:space="preserve">, Dayhoff </w:t>
      </w:r>
      <w:r w:rsidR="003D5B4F" w:rsidRPr="00F66F0B">
        <w:rPr>
          <w:lang w:val="en-GB"/>
        </w:rPr>
        <w:fldChar w:fldCharType="begin"/>
      </w:r>
      <w:r w:rsidR="003D5B4F" w:rsidRPr="00F66F0B">
        <w:rPr>
          <w:lang w:val="en-GB"/>
        </w:rPr>
        <w:instrText xml:space="preserve"> ADDIN ZOTERO_ITEM CSL_CITATION {"citationID":"2cVeAdJl","properties":{"formattedCitation":"(Dayhoff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3D5B4F" w:rsidRPr="00F66F0B">
        <w:rPr>
          <w:lang w:val="en-GB"/>
        </w:rPr>
        <w:fldChar w:fldCharType="separate"/>
      </w:r>
      <w:r w:rsidR="003D5B4F" w:rsidRPr="00F66F0B">
        <w:rPr>
          <w:noProof/>
          <w:lang w:val="en-GB"/>
        </w:rPr>
        <w:t>(Dayhoff et al. 1978)</w:t>
      </w:r>
      <w:r w:rsidR="003D5B4F" w:rsidRPr="00F66F0B">
        <w:rPr>
          <w:lang w:val="en-GB"/>
        </w:rPr>
        <w:fldChar w:fldCharType="end"/>
      </w:r>
      <w:r w:rsidR="003D5B4F" w:rsidRPr="00F66F0B">
        <w:rPr>
          <w:lang w:val="en-GB"/>
        </w:rPr>
        <w:t xml:space="preserve">, DayhoffDCMUT </w:t>
      </w:r>
      <w:r w:rsidR="003D5B4F" w:rsidRPr="00F66F0B">
        <w:rPr>
          <w:lang w:val="en-GB"/>
        </w:rPr>
        <w:fldChar w:fldCharType="begin"/>
      </w:r>
      <w:r w:rsidR="003D5B4F" w:rsidRPr="00F66F0B">
        <w:rPr>
          <w:lang w:val="en-GB"/>
        </w:rPr>
        <w:instrText xml:space="preserve"> ADDIN ZOTERO_ITEM CSL_CITATION {"citationID":"qUrS4GxH","properties":{"formattedCitation":"(Kosiol &amp; Goldman 2005)","plainCitation":"(Kosiol &amp; Goldman 2005)","noteIndex":0},"citationItems":[{"id":548,"uris":["http://zotero.org/users/local/3HvvyIsJ/items/V9GMMFQP"],"itemData":{"id":548,"type":"article-journal","container-title":"Molecular Biology and Evolution","DOI":"10.1093/molbev/msi005","ISSN":"1537-1719, 0737-4038","issue":"2","language":"en","page":"193-199","source":"DOI.org (Crossref)","title":"Different Versions of the Dayhoff Rate Matrix","volume":"22","author":[{"family":"Kosiol","given":"Carolin"},{"family":"Goldman","given":"Nick"}],"issued":{"date-parts":[["2005",2]]}}}],"schema":"https://github.com/citation-style-language/schema/raw/master/csl-citation.json"} </w:instrText>
      </w:r>
      <w:r w:rsidR="003D5B4F" w:rsidRPr="00F66F0B">
        <w:rPr>
          <w:lang w:val="en-GB"/>
        </w:rPr>
        <w:fldChar w:fldCharType="separate"/>
      </w:r>
      <w:r w:rsidR="003D5B4F" w:rsidRPr="00F66F0B">
        <w:rPr>
          <w:noProof/>
          <w:lang w:val="en-GB"/>
        </w:rPr>
        <w:t>(Kosiol &amp; Goldman 2005)</w:t>
      </w:r>
      <w:r w:rsidR="003D5B4F" w:rsidRPr="00F66F0B">
        <w:rPr>
          <w:lang w:val="en-GB"/>
        </w:rPr>
        <w:fldChar w:fldCharType="end"/>
      </w:r>
      <w:r w:rsidR="003D5B4F" w:rsidRPr="00F66F0B">
        <w:rPr>
          <w:lang w:val="en-GB"/>
        </w:rPr>
        <w:t xml:space="preserve">, HIVb </w:t>
      </w:r>
      <w:r w:rsidR="003D5B4F" w:rsidRPr="00F66F0B">
        <w:rPr>
          <w:lang w:val="en-GB"/>
        </w:rPr>
        <w:fldChar w:fldCharType="begin"/>
      </w:r>
      <w:r w:rsidR="003D5B4F" w:rsidRPr="00F66F0B">
        <w:rPr>
          <w:lang w:val="en-GB"/>
        </w:rPr>
        <w:instrText xml:space="preserve"> ADDIN ZOTERO_ITEM CSL_CITATION {"citationID":"1Ng4IWwU","properties":{"formattedCitation":"(Nickle et al. 2007)","plainCitation":"(Nickle et al. 2007)","noteIndex":0},"citationItems":[{"id":513,"uris":["http://zotero.org/users/local/3HvvyIsJ/items/YIFUN7RD"],"itemData":{"id":513,"type":"article-journal","container-title":"PLoS ONE","DOI":"10.1371/journal.pone.0000503","ISSN":"1932-6203","issue":"6","journalAbbreviation":"PLoS ONE","language":"en","page":"e503","source":"DOI.org (Crossref)","title":"HIV-Specific Probabilistic Models of P</w:instrText>
      </w:r>
      <w:r w:rsidR="003D5B4F" w:rsidRPr="00343B1C">
        <w:rPr>
          <w:lang w:val="en-US"/>
          <w:rPrChange w:id="87" w:author="Catarina Brancoi" w:date="2022-09-12T12:27:00Z">
            <w:rPr/>
          </w:rPrChange>
        </w:rPr>
        <w:instrText xml:space="preserve">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D5B4F" w:rsidRPr="00F66F0B">
        <w:rPr>
          <w:lang w:val="en-GB"/>
        </w:rPr>
        <w:fldChar w:fldCharType="separate"/>
      </w:r>
      <w:r w:rsidR="003D5B4F" w:rsidRPr="00343B1C">
        <w:rPr>
          <w:lang w:val="en-US"/>
          <w:rPrChange w:id="88" w:author="Catarina Brancoi" w:date="2022-09-12T12:27:00Z">
            <w:rPr/>
          </w:rPrChange>
        </w:rPr>
        <w:t>(Nickle et al. 2007)</w:t>
      </w:r>
      <w:r w:rsidR="003D5B4F" w:rsidRPr="00F66F0B">
        <w:rPr>
          <w:lang w:val="en-GB"/>
        </w:rPr>
        <w:fldChar w:fldCharType="end"/>
      </w:r>
      <w:r w:rsidR="003D5B4F" w:rsidRPr="00343B1C">
        <w:rPr>
          <w:lang w:val="en-US"/>
          <w:rPrChange w:id="89" w:author="Catarina Brancoi" w:date="2022-09-12T12:27:00Z">
            <w:rPr/>
          </w:rPrChange>
        </w:rPr>
        <w:t xml:space="preserve">, HIVw </w:t>
      </w:r>
      <w:r w:rsidR="003D5B4F" w:rsidRPr="00F66F0B">
        <w:rPr>
          <w:lang w:val="en-GB"/>
        </w:rPr>
        <w:fldChar w:fldCharType="begin"/>
      </w:r>
      <w:r w:rsidR="003D5B4F" w:rsidRPr="00343B1C">
        <w:rPr>
          <w:lang w:val="en-US"/>
          <w:rPrChange w:id="90" w:author="Catarina Brancoi" w:date="2022-09-12T12:27:00Z">
            <w:rPr/>
          </w:rPrChange>
        </w:rPr>
        <w:instrText xml:space="preserve"> ADDIN ZOTERO_ITEM CSL_CITATION {"citationID":"VUvzMmmB","properties":{"formattedCitation":"(Nickle et al. 2007)","plainCitation":"(Nickle et al. 2007)","noteIndex":0},"citationItems":[{"id":513,"uris":["http://zotero.org/users/local/3HvvyIsJ/items/YIFUN7RD"],"itemData":{"id":513,"type":"article-journal","container-title":"PLoS ONE","DOI":"10.1371/journal.pone.0000503","ISSN":"1932-6203","issue":"6","journalAbbreviation":"PLoS O</w:instrText>
      </w:r>
      <w:r w:rsidR="003D5B4F" w:rsidRPr="00343B1C">
        <w:rPr>
          <w:lang w:val="en-GB"/>
          <w:rPrChange w:id="91" w:author="Catarina Brancoi" w:date="2022-09-12T12:27:00Z">
            <w:rPr/>
          </w:rPrChange>
        </w:rPr>
        <w:instrText xml:space="preserve">NE","language":"en","page":"e503","source":"DOI.org (Crossref)","title":"HIV-Specific Probabilistic Models of Protein Evolution","volume":"2","author":[{"family":"Nickle","given":"David C."},{"family":"Heath","given":"Laura"},{"family":"Jensen","given":"Mark A."},{"family":"Gilbert","given":"Peter B."},{"family":"Mullins","given":"James I."},{"family":"Kosakovsky Pond","given":"Sergei L."}],"editor":[{"family":"Pybus","given":"Oliver"}],"issued":{"date-parts":[["2007",6,6]]}}}],"schema":"https://github.com/citation-style-language/schema/raw/master/csl-citation.json"} </w:instrText>
      </w:r>
      <w:r w:rsidR="003D5B4F" w:rsidRPr="00F66F0B">
        <w:rPr>
          <w:lang w:val="en-GB"/>
        </w:rPr>
        <w:fldChar w:fldCharType="separate"/>
      </w:r>
      <w:r w:rsidR="003D5B4F" w:rsidRPr="00343B1C">
        <w:rPr>
          <w:lang w:val="en-GB"/>
          <w:rPrChange w:id="92" w:author="Catarina Brancoi" w:date="2022-09-12T12:27:00Z">
            <w:rPr/>
          </w:rPrChange>
        </w:rPr>
        <w:t>(Nickle et al. 2007)</w:t>
      </w:r>
      <w:r w:rsidR="003D5B4F" w:rsidRPr="00F66F0B">
        <w:rPr>
          <w:lang w:val="en-GB"/>
        </w:rPr>
        <w:fldChar w:fldCharType="end"/>
      </w:r>
      <w:r w:rsidR="003D5B4F" w:rsidRPr="00343B1C">
        <w:rPr>
          <w:lang w:val="en-GB"/>
          <w:rPrChange w:id="93" w:author="Catarina Brancoi" w:date="2022-09-12T12:27:00Z">
            <w:rPr/>
          </w:rPrChange>
        </w:rPr>
        <w:t xml:space="preserve">, JTT </w:t>
      </w:r>
      <w:r w:rsidR="003D5B4F" w:rsidRPr="00F66F0B">
        <w:rPr>
          <w:lang w:val="en-GB"/>
        </w:rPr>
        <w:fldChar w:fldCharType="begin"/>
      </w:r>
      <w:r w:rsidR="003D5B4F" w:rsidRPr="00343B1C">
        <w:rPr>
          <w:lang w:val="en-GB"/>
          <w:rPrChange w:id="94" w:author="Catarina Brancoi" w:date="2022-09-12T12:27:00Z">
            <w:rPr/>
          </w:rPrChange>
        </w:rPr>
        <w:instrText xml:space="preserve"> ADDIN ZOTERO_ITEM CSL_CITATION {"citationID":"uMnHxJqb","properties":{"formattedCitation":"(Jones et al. 1992)","plainCitation":"(Jones et al. 1992)","noteIndex":0},"citationItems":[{"id":552,"uris":["http://zotero.org/users/local/3HvvyIsJ/items/I66HXY6B"],"itemData":{"id":552,"type":"article-journal","container-title":"Bioinformatics","DOI":"10.1093/bioinformatics/8.3.275","ISSN":"1367-4803, 1460-2059","issue":"3","journalAbbreviation":"Bioinformatics","language":"en","page":"275-282","source":"DOI.org (Crossref)","title":"The rapid generation of mutation data matrices from protein sequences","volume":"8","author":[{"family":"Jones","given":"David T."},{"family":"Taylor","given":"William R."},{"family":"Thornton","given":"Janet M."}],"issued":{"date-parts":[["1992"]]}}}],"schema":"https://github.com/citation-style-language/schema/raw/master/csl-citation.json"} </w:instrText>
      </w:r>
      <w:r w:rsidR="003D5B4F" w:rsidRPr="00F66F0B">
        <w:rPr>
          <w:lang w:val="en-GB"/>
        </w:rPr>
        <w:fldChar w:fldCharType="separate"/>
      </w:r>
      <w:r w:rsidR="003D5B4F" w:rsidRPr="00343B1C">
        <w:rPr>
          <w:lang w:val="en-GB"/>
          <w:rPrChange w:id="95" w:author="Catarina Brancoi" w:date="2022-09-12T12:27:00Z">
            <w:rPr/>
          </w:rPrChange>
        </w:rPr>
        <w:t>(Jones et al. 1992)</w:t>
      </w:r>
      <w:r w:rsidR="003D5B4F" w:rsidRPr="00F66F0B">
        <w:rPr>
          <w:lang w:val="en-GB"/>
        </w:rPr>
        <w:fldChar w:fldCharType="end"/>
      </w:r>
      <w:r w:rsidR="003D5B4F" w:rsidRPr="00343B1C">
        <w:rPr>
          <w:lang w:val="en-GB"/>
          <w:rPrChange w:id="96" w:author="Catarina Brancoi" w:date="2022-09-12T12:27:00Z">
            <w:rPr/>
          </w:rPrChange>
        </w:rPr>
        <w:t>, JonesDCMUT (</w:t>
      </w:r>
      <w:r w:rsidR="003D5B4F" w:rsidRPr="00343B1C">
        <w:rPr>
          <w:noProof/>
          <w:lang w:val="en-GB"/>
          <w:rPrChange w:id="97" w:author="Catarina Brancoi" w:date="2022-09-12T12:27:00Z">
            <w:rPr>
              <w:noProof/>
            </w:rPr>
          </w:rPrChange>
        </w:rPr>
        <w:t>Kosiol &amp; Goldman, 2005)</w:t>
      </w:r>
      <w:r w:rsidR="003D5B4F" w:rsidRPr="00343B1C">
        <w:rPr>
          <w:lang w:val="en-GB"/>
          <w:rPrChange w:id="98" w:author="Catarina Brancoi" w:date="2022-09-12T12:27:00Z">
            <w:rPr/>
          </w:rPrChange>
        </w:rPr>
        <w:t xml:space="preserve">, LG </w:t>
      </w:r>
      <w:r w:rsidR="003D5B4F" w:rsidRPr="00F66F0B">
        <w:rPr>
          <w:lang w:val="en-GB"/>
        </w:rPr>
        <w:fldChar w:fldCharType="begin"/>
      </w:r>
      <w:r w:rsidR="003D5B4F" w:rsidRPr="00343B1C">
        <w:rPr>
          <w:lang w:val="en-GB"/>
          <w:rPrChange w:id="99" w:author="Catarina Brancoi" w:date="2022-09-12T12:27:00Z">
            <w:rPr/>
          </w:rPrChange>
        </w:rPr>
        <w:instrText xml:space="preserve"> ADDIN ZOTERO_ITEM CSL_CITATION {"citationID":"2SKnVLK4","properties":{"formattedCitation":"(Le &amp; Gascuel 2008)","plainCitation":"(Le &amp; Gascuel 2008)","noteIndex":0},"citationItems":[{"id":554,"uris":["http://zotero.org/users/local/3HvvyIsJ/items/97D2FJFU"],"itemData":{"id":554,"type":"article-journal","container-title":"Molecular Biology and Evolution","DOI":"10.1093/molbev/msn067","ISSN":"0737-4038, 1537-1719","issue":"7","journalAbbreviation":"Molecular Biology and Evolution","language":"en","page":"1307-1320","source":"DOI.org (Crossref)","title":"An Improved General Amino Acid Replacement Matrix","volume":"25","author":[{"family":"Le","given":"S. Q."},{"family":"Gascuel","given":"O."}],"issued":{"date-parts":[["2008",4,3]]}}}],"schema":"https://github.com/citation-style-language/schema/raw/master/csl-citation.json"} </w:instrText>
      </w:r>
      <w:r w:rsidR="003D5B4F" w:rsidRPr="00F66F0B">
        <w:rPr>
          <w:lang w:val="en-GB"/>
        </w:rPr>
        <w:fldChar w:fldCharType="separate"/>
      </w:r>
      <w:r w:rsidR="003D5B4F" w:rsidRPr="00343B1C">
        <w:rPr>
          <w:noProof/>
          <w:lang w:val="en-GB"/>
          <w:rPrChange w:id="100" w:author="Catarina Brancoi" w:date="2022-09-12T12:27:00Z">
            <w:rPr>
              <w:noProof/>
            </w:rPr>
          </w:rPrChange>
        </w:rPr>
        <w:t>(Le &amp; Gascuel 2008)</w:t>
      </w:r>
      <w:r w:rsidR="003D5B4F" w:rsidRPr="00F66F0B">
        <w:rPr>
          <w:lang w:val="en-GB"/>
        </w:rPr>
        <w:fldChar w:fldCharType="end"/>
      </w:r>
      <w:r w:rsidR="003D5B4F" w:rsidRPr="00343B1C">
        <w:rPr>
          <w:lang w:val="en-GB"/>
          <w:rPrChange w:id="101" w:author="Catarina Brancoi" w:date="2022-09-12T12:27:00Z">
            <w:rPr/>
          </w:rPrChange>
        </w:rPr>
        <w:t xml:space="preserve">, Mtart </w:t>
      </w:r>
      <w:r w:rsidR="003D5B4F" w:rsidRPr="00F66F0B">
        <w:rPr>
          <w:lang w:val="en-GB"/>
        </w:rPr>
        <w:fldChar w:fldCharType="begin"/>
      </w:r>
      <w:r w:rsidR="003D5B4F" w:rsidRPr="00343B1C">
        <w:rPr>
          <w:lang w:val="en-GB"/>
          <w:rPrChange w:id="102" w:author="Catarina Brancoi" w:date="2022-09-12T12:27:00Z">
            <w:rPr/>
          </w:rPrChange>
        </w:rPr>
        <w:instrText xml:space="preserve"> ADDIN ZOTERO_ITEM CSL_CITATION {"citationID":"JES1hCCE","properties":{"formattedCitation":"(Abascal et al. 2006)","plainCitation":"(Abascal et al. 2006)","noteIndex":0},"citationItems":[{"id":556,"uris":["http://zotero.org/users/local/3HvvyIsJ/items/CGCAYQ3T"],"itemData":{"id":556,"type":"article-journal","container-title":"Molecular Biology and Evolution","DOI":"10.1093/molbev/msl136","ISSN":"0737-4038, 1537-1719","issue":"1","journalAbbreviation":"Molecular Biology and Evolution","language":"en","page":"1-5","source":"DOI.org (Crossref)","title":"MtArt: A New Model of Amino Acid Replacement for Arthropoda","title-short":"MtArt","volume":"24","author":[{"family":"Abascal","given":"F."},{"family":"Posada","given":"D."},{"family":"Zardoya","given":"R."}],"issued":{"date-parts":[["2006",10,16]]}}}],"schema":"https://github.com/citation-style-language/schema/raw/master/csl-citation.json"} </w:instrText>
      </w:r>
      <w:r w:rsidR="003D5B4F" w:rsidRPr="00F66F0B">
        <w:rPr>
          <w:lang w:val="en-GB"/>
        </w:rPr>
        <w:fldChar w:fldCharType="separate"/>
      </w:r>
      <w:r w:rsidR="003D5B4F" w:rsidRPr="00343B1C">
        <w:rPr>
          <w:lang w:val="en-GB"/>
          <w:rPrChange w:id="103" w:author="Catarina Brancoi" w:date="2022-09-12T12:27:00Z">
            <w:rPr/>
          </w:rPrChange>
        </w:rPr>
        <w:t>(Abascal et al. 2006)</w:t>
      </w:r>
      <w:r w:rsidR="003D5B4F" w:rsidRPr="00F66F0B">
        <w:rPr>
          <w:lang w:val="en-GB"/>
        </w:rPr>
        <w:fldChar w:fldCharType="end"/>
      </w:r>
      <w:r w:rsidR="003D5B4F" w:rsidRPr="00343B1C">
        <w:rPr>
          <w:lang w:val="en-GB"/>
          <w:rPrChange w:id="104" w:author="Catarina Brancoi" w:date="2022-09-12T12:27:00Z">
            <w:rPr/>
          </w:rPrChange>
        </w:rPr>
        <w:t xml:space="preserve">, Mtmam </w:t>
      </w:r>
      <w:r w:rsidR="003D5B4F" w:rsidRPr="00F66F0B">
        <w:rPr>
          <w:lang w:val="en-GB"/>
        </w:rPr>
        <w:fldChar w:fldCharType="begin"/>
      </w:r>
      <w:r w:rsidR="003D5B4F" w:rsidRPr="00343B1C">
        <w:rPr>
          <w:lang w:val="en-GB"/>
          <w:rPrChange w:id="105" w:author="Catarina Brancoi" w:date="2022-09-12T12:27:00Z">
            <w:rPr/>
          </w:rPrChange>
        </w:rPr>
        <w:instrText xml:space="preserve"> ADDIN ZOTERO_ITEM CSL_CITATION {"citationID":"a5u4UqJ0","properties":{"formattedCitation":"(Yang et al. 1998)","plainCitation":"(Yang et al. 1998)","noteIndex":0},"citationItems":[{"id":558,"uris":["http://zotero.org/users/local/3HvvyIsJ/items/KD3FRIK9"],"itemData":{"id":558,"type":"article-journal","container-title":"Molecular Biology and Evolution","DOI":"10.1093/oxfordjournals.molbev.a025888","ISSN":"0737-4038, 1537-1719","issue":"12","journalAbbreviation":"Molecular Biology and Evolution","language":"en","page":"1600-1611","source":"DOI.org (Crossref)","title":"Models of amino acid substitution and applications to mitochondrial protein evolution","volume":"15","author":[{"family":"Yang","given":"Z."},{"family":"Nielsen","given":"R."},{"family":"Hasegawa","given":"M."}],"issued":{"date-parts":[["1998",12,1]]}}}],"schema":"https://github.com/citation-style-language/schema/raw/master/csl-citation.json"} </w:instrText>
      </w:r>
      <w:r w:rsidR="003D5B4F" w:rsidRPr="00F66F0B">
        <w:rPr>
          <w:lang w:val="en-GB"/>
        </w:rPr>
        <w:fldChar w:fldCharType="separate"/>
      </w:r>
      <w:r w:rsidR="003D5B4F" w:rsidRPr="00343B1C">
        <w:rPr>
          <w:lang w:val="en-GB"/>
          <w:rPrChange w:id="106" w:author="Catarina Brancoi" w:date="2022-09-12T12:27:00Z">
            <w:rPr/>
          </w:rPrChange>
        </w:rPr>
        <w:t>(Yang et al. 1998)</w:t>
      </w:r>
      <w:r w:rsidR="003D5B4F" w:rsidRPr="00F66F0B">
        <w:rPr>
          <w:lang w:val="en-GB"/>
        </w:rPr>
        <w:fldChar w:fldCharType="end"/>
      </w:r>
      <w:r w:rsidR="003D5B4F" w:rsidRPr="00343B1C">
        <w:rPr>
          <w:lang w:val="en-GB"/>
          <w:rPrChange w:id="107" w:author="Catarina Brancoi" w:date="2022-09-12T12:27:00Z">
            <w:rPr/>
          </w:rPrChange>
        </w:rPr>
        <w:t xml:space="preserve">, Mtrev24 </w:t>
      </w:r>
      <w:r w:rsidR="003D5B4F" w:rsidRPr="00F66F0B">
        <w:rPr>
          <w:lang w:val="en-GB"/>
        </w:rPr>
        <w:fldChar w:fldCharType="begin"/>
      </w:r>
      <w:r w:rsidR="003D5B4F" w:rsidRPr="00343B1C">
        <w:rPr>
          <w:lang w:val="en-GB"/>
          <w:rPrChange w:id="108" w:author="Catarina Brancoi" w:date="2022-09-12T12:27:00Z">
            <w:rPr/>
          </w:rPrChange>
        </w:rPr>
        <w:instrText xml:space="preserve"> ADDIN ZOTERO_ITEM CSL_CITATION {"citationID":"ijrfqLJz","properties":{"formattedCitation":"(Adachi &amp; Hasegawa)","plainCitation":"(Adachi &amp; Hasegawa)","noteIndex":0},"citationItems":[{"id":560,"uris":["http://zotero.org/users/local/3HvvyIsJ/items/Z4KSE69R"],"itemData":{"id":560,"type":"article-journal","language":"en","page":"150","source":"Zotero","title":"Programs for Molecular Phylogenetics Based on Maximum Likelihood","author":[{"family":"Adachi","given":"Jun"},{"family":"Hasegawa","given":"Masami"}]}}],"schema":"https://github.com/citation-style-language/schema/raw/master/csl-citation.json"} </w:instrText>
      </w:r>
      <w:r w:rsidR="003D5B4F" w:rsidRPr="00F66F0B">
        <w:rPr>
          <w:lang w:val="en-GB"/>
        </w:rPr>
        <w:fldChar w:fldCharType="separate"/>
      </w:r>
      <w:r w:rsidR="003D5B4F" w:rsidRPr="00343B1C">
        <w:rPr>
          <w:lang w:val="en-GB"/>
          <w:rPrChange w:id="109" w:author="Catarina Brancoi" w:date="2022-09-12T12:27:00Z">
            <w:rPr/>
          </w:rPrChange>
        </w:rPr>
        <w:t>(Adachi &amp; Hasegawa)</w:t>
      </w:r>
      <w:r w:rsidR="003D5B4F" w:rsidRPr="00F66F0B">
        <w:rPr>
          <w:lang w:val="en-GB"/>
        </w:rPr>
        <w:fldChar w:fldCharType="end"/>
      </w:r>
      <w:r w:rsidR="003D5B4F" w:rsidRPr="00343B1C">
        <w:rPr>
          <w:lang w:val="en-GB"/>
          <w:rPrChange w:id="110" w:author="Catarina Brancoi" w:date="2022-09-12T12:27:00Z">
            <w:rPr/>
          </w:rPrChange>
        </w:rPr>
        <w:t xml:space="preserve">, </w:t>
      </w:r>
      <w:r w:rsidR="003D5B4F" w:rsidRPr="00343B1C">
        <w:rPr>
          <w:lang w:val="en-GB"/>
          <w:rPrChange w:id="111" w:author="Catarina Brancoi" w:date="2022-09-12T12:27:00Z">
            <w:rPr/>
          </w:rPrChange>
        </w:rPr>
        <w:lastRenderedPageBreak/>
        <w:t xml:space="preserve">RtRev </w:t>
      </w:r>
      <w:r w:rsidR="003D5B4F" w:rsidRPr="00F66F0B">
        <w:rPr>
          <w:lang w:val="en-GB"/>
        </w:rPr>
        <w:fldChar w:fldCharType="begin"/>
      </w:r>
      <w:r w:rsidR="003D5B4F" w:rsidRPr="00343B1C">
        <w:rPr>
          <w:lang w:val="en-GB"/>
          <w:rPrChange w:id="112" w:author="Catarina Brancoi" w:date="2022-09-12T12:27:00Z">
            <w:rPr/>
          </w:rPrChange>
        </w:rPr>
        <w:instrText xml:space="preserve"> ADDIN ZOTERO_ITEM CSL_CITATION {"citationID":"leIejtkU","properties":{"formattedCitation":"(Dimmic et al. 2002)","plainCitation":"(Dimmic et al. 2002)","noteIndex":0},"citationItems":[{"id":562,"uris":["http://zotero.org/users/local/3HvvyIsJ/items/FUJA3ZT8"],"itemData":{"id":562,"type":"article-journal","abstract":"Retroviral and other reverse transcriptase (R</w:instrText>
      </w:r>
      <w:r w:rsidR="003D5B4F" w:rsidRPr="00D3128F">
        <w:rPr>
          <w:lang w:val="en-US"/>
        </w:rPr>
        <w:instrText xml:space="preserve">T)-containing sequences may be subject to unique evolutionary pressures, and models of molecular sequence evolution developed using other kinds of sequences may not be optimal. Here we develop and present a new substitution matrix for maximum likelihood (ML) phylogenetic analysis which has been optimized on a dataset of 33 amino acid sequences from the retroviral Pol proteins. When compared to other matrices, this model (rtREV) yields higher loglikelihood values on a range of datasets including lentiviruses, spumaviruses, betaretroviruses, gammaretroviruses, and other elements containing reverse transcriptase. We provide evidence that rtREV is a more realistic evolutionary model for analyses of the pol gene, although it is inapplicable to analyses involving the gag gene.","container-title":"Journal of Molecular Evolution","DOI":"10.1007/s00239-001-2304-y","ISSN":"0022-2844, 1432-1432","issue":"1","journalAbbreviation":"Journal of Molecular Evolution","language":"en","page":"65-73","source":"DOI.org (Crossref)","title":"rtREV: An Amino Acid Substitution Matrix for Inference of Retrovirus and Reverse Transcriptase Phylogeny","title-short":"rtREV","volume":"55","author":[{"family":"Dimmic","given":"Matthew W."},{"family":"Rest","given":"Joshua S."},{"family":"Mindell","given":"David P."},{"family":"Goldstein","given":"Richard A."}],"issued":{"date-parts":[["2002",7,1]]}}}],"schema":"https://github.com/citation-style-language/schema/raw/master/csl-citation.json"} </w:instrText>
      </w:r>
      <w:r w:rsidR="003D5B4F" w:rsidRPr="00F66F0B">
        <w:rPr>
          <w:lang w:val="en-GB"/>
        </w:rPr>
        <w:fldChar w:fldCharType="separate"/>
      </w:r>
      <w:r w:rsidR="003D5B4F" w:rsidRPr="00D3128F">
        <w:rPr>
          <w:lang w:val="en-US"/>
        </w:rPr>
        <w:t>(Dimmic et al. 2002)</w:t>
      </w:r>
      <w:r w:rsidR="003D5B4F" w:rsidRPr="00F66F0B">
        <w:rPr>
          <w:lang w:val="en-GB"/>
        </w:rPr>
        <w:fldChar w:fldCharType="end"/>
      </w:r>
      <w:r w:rsidR="003D5B4F" w:rsidRPr="00D3128F">
        <w:rPr>
          <w:lang w:val="en-US"/>
        </w:rPr>
        <w:t xml:space="preserve">, VT </w:t>
      </w:r>
      <w:r w:rsidR="003D5B4F" w:rsidRPr="00F66F0B">
        <w:rPr>
          <w:lang w:val="en-GB"/>
        </w:rPr>
        <w:fldChar w:fldCharType="begin"/>
      </w:r>
      <w:r w:rsidR="003D5B4F" w:rsidRPr="00D3128F">
        <w:rPr>
          <w:lang w:val="en-US"/>
        </w:rPr>
        <w:instrText xml:space="preserve"> ADDIN ZOTERO_ITEM CSL_CITATION {"citationID":"qqzLlnhu","properties":{"formattedCitation":"(M\\uc0\\u252{}ller &amp; Vingron 2000)","plainCitation":"(Müller &amp; Vingron 2000)","noteIndex":0},"citationItems":[{"id":564,"uris":["http://zotero.org/users/local/3HvvyIsJ/items/UL8C3X3U"],"itemData":{"id":564,"type":"article-journal","abstract":"The estimation of amino acid replacement frequencies during molecular evolution is crucial for many applications in sequence analysis. Score matrices for database search programs or phylogenetic analysis rely on such models of protein evolution. Pioneering work was done by Dayhoff et al. (1978) who formulated a Markov model of evolution and derived the famous PAM score matrices. Her estimation procedure for amino acid exchange frequencies is restricted to pairs of proteins that have a constant and small degree of divergence. Here we present an improved estimator, called the resolvent method, that is not subject to these limitations. This extension of Dayhoff’s approach enables us to estimate an amino acid substitution model from alignments of varying degree of divergence. Extensive simulations show the capability of the new estimator to recover accurately the exchange frequencies among amino acids. Based on the SYSTERS database of aligned protein families (Krause and Vingron, 1998) we recompute a series of score matrices.","container-title":"Journal of Computational Biology","DOI":"10.1089/10665270050514918","ISSN":"1066-5277, 1557-8666","issue":"6","journalAbbreviation":"Journal of Computational Biology","language":"en","page":"761-776","source":"DOI.org (Crossref)","title":"Modeling Amino Acid Replacement","volume":"7","author":[{"family":"Müller","given":"Tobias"},{"family":"Vingron","given":"Martin"}],"issued":{"date-parts":[["2000",12]]}}}],"schema":"https://github.com/citation-style-language/schema/raw/master/csl-citation.json"} </w:instrText>
      </w:r>
      <w:r w:rsidR="003D5B4F" w:rsidRPr="00F66F0B">
        <w:rPr>
          <w:lang w:val="en-GB"/>
        </w:rPr>
        <w:fldChar w:fldCharType="separate"/>
      </w:r>
      <w:r w:rsidR="003D5B4F" w:rsidRPr="00D3128F">
        <w:rPr>
          <w:lang w:val="en-US"/>
        </w:rPr>
        <w:t>(Müller &amp; Vingron 2000)</w:t>
      </w:r>
      <w:r w:rsidR="003D5B4F" w:rsidRPr="00F66F0B">
        <w:rPr>
          <w:lang w:val="en-GB"/>
        </w:rPr>
        <w:fldChar w:fldCharType="end"/>
      </w:r>
      <w:r w:rsidR="003D5B4F" w:rsidRPr="00D3128F">
        <w:rPr>
          <w:lang w:val="en-US"/>
        </w:rPr>
        <w:t xml:space="preserve">, WAG </w:t>
      </w:r>
      <w:r w:rsidR="003D5B4F" w:rsidRPr="00F66F0B">
        <w:rPr>
          <w:lang w:val="en-GB"/>
        </w:rPr>
        <w:fldChar w:fldCharType="begin"/>
      </w:r>
      <w:r w:rsidR="003D5B4F" w:rsidRPr="00D3128F">
        <w:rPr>
          <w:lang w:val="en-US"/>
        </w:rPr>
        <w:instrText xml:space="preserve"> ADDIN ZOTERO_ITEM CSL_CITATION {"citationID":"5XAx3O8Q","properties":{"formattedCitation":"(Whelan &amp; Goldman 2001)","plainCitation":"(Whelan &amp; Goldman 2001)","noteIndex":0},"citationItems":[{"id":566,"uris":["http://zotero.org/users/local/3HvvyIsJ/items/6M6YLBWA"],"itemData":{"id":566,"type":"article-journal","container-title":"Molecular Biology and Evolution","DOI":"10.1093/oxfordjournals.molbev.a003851","ISSN":"1537-1719, 0737-4038","issue":"5","language":"en","page":"691-699","source":"DOI.org (Crossref)","title":"A General Empirical Model of Protein Evolution Derived from Multiple Protein Families Using a Maximum-Likelihood Approach","volume":"18","author":[{"family":"Whelan","given":"Simon"},{"family":"Goldman","given":"Nick"}],"issued":{"date-parts":[["2001",5]]}}}],"schema":"https://github.com/citation-style-language/schema/raw/master/csl-citation.json"} </w:instrText>
      </w:r>
      <w:r w:rsidR="003D5B4F" w:rsidRPr="00F66F0B">
        <w:rPr>
          <w:lang w:val="en-GB"/>
        </w:rPr>
        <w:fldChar w:fldCharType="separate"/>
      </w:r>
      <w:r w:rsidR="003D5B4F" w:rsidRPr="00D3128F">
        <w:rPr>
          <w:noProof/>
          <w:lang w:val="en-US"/>
        </w:rPr>
        <w:t>(Whelan &amp; Goldman 2001)</w:t>
      </w:r>
      <w:r w:rsidR="003D5B4F" w:rsidRPr="00F66F0B">
        <w:rPr>
          <w:lang w:val="en-GB"/>
        </w:rPr>
        <w:fldChar w:fldCharType="end"/>
      </w:r>
      <w:r w:rsidR="003D5B4F" w:rsidRPr="00D3128F">
        <w:rPr>
          <w:lang w:val="en-US"/>
        </w:rPr>
        <w:t xml:space="preserve"> and UserEAAM models</w:t>
      </w:r>
      <w:r w:rsidR="003D5B4F" w:rsidRPr="00D3128F">
        <w:rPr>
          <w:noProof/>
          <w:lang w:val="en-US"/>
        </w:rPr>
        <w:t xml:space="preserve"> </w:t>
      </w:r>
      <w:r w:rsidR="003D5B4F" w:rsidRPr="00F66F0B">
        <w:rPr>
          <w:noProof/>
          <w:lang w:val="en-GB"/>
        </w:rPr>
        <w:fldChar w:fldCharType="begin"/>
      </w:r>
      <w:r w:rsidR="003D5B4F" w:rsidRPr="00D3128F">
        <w:rPr>
          <w:noProof/>
          <w:lang w:val="en-US"/>
        </w:rPr>
        <w:instrText xml:space="preserve"> ADDIN ZOTERO_ITEM CSL_CITATION {"citationID":"UCp9QCuB","properties":{"formattedCitation":"(Arenas 2015)","plainCitation":"(Arenas 2015)","noteIndex":0},"citationItems":[{"id":408,"uris":["http://zotero.org/users/local/3HvvyIsJ/items/BFBEQZNN"],"itemData":{"id":408,"type":"article-journal","abstract":"Substitution models of evolution describe the process of genetic variation through </w:instrText>
      </w:r>
      <w:r w:rsidR="003D5B4F" w:rsidRPr="00617EF0">
        <w:rPr>
          <w:noProof/>
          <w:lang w:val="en-GB"/>
        </w:rPr>
        <w:instrText>ﬁ</w:instrText>
      </w:r>
      <w:r w:rsidR="003D5B4F" w:rsidRPr="00D3128F">
        <w:rPr>
          <w:noProof/>
          <w:lang w:val="en-US"/>
        </w:rPr>
        <w:instrText xml:space="preserve">xed mutations and constitute the basis of the evolutionary analysis at the molecular level. Almost 40 years after the development of </w:instrText>
      </w:r>
      <w:r w:rsidR="003D5B4F" w:rsidRPr="00617EF0">
        <w:rPr>
          <w:noProof/>
          <w:lang w:val="en-GB"/>
        </w:rPr>
        <w:instrText>ﬁ</w:instrText>
      </w:r>
      <w:r w:rsidR="003D5B4F" w:rsidRPr="00D3128F">
        <w:rPr>
          <w:noProof/>
          <w:lang w:val="en-US"/>
        </w:rPr>
        <w:instrText xml:space="preserve">rst substitution models, </w:instrText>
      </w:r>
      <w:r w:rsidR="003D5B4F" w:rsidRPr="00617EF0">
        <w:rPr>
          <w:noProof/>
          <w:lang w:val="en-GB"/>
        </w:rPr>
        <w:instrText xml:space="preserve">highly sophisticated, and data-speciﬁc substitution models continue emerging with the aim of better mimicking real evolutionary processes. Here I describe current trends in substitution models of DNA, codon and amino acid sequence evolution, including advantages and pitfalls of the most popular models. The perspective concludes that despite the large number of currently available substitution models, further research is required for more realistic modeling, especially for DNA coding and amino acid data. Additionally, the development of more accurate complex models should be coupled with new implementations and improvements of methods and frameworks for substitution model selection and downstream evolutionary analysis.","container-title":"Frontiers in Genetics","DOI":"10.3389/fgene.2015.00319","ISSN":"1664-8021","journalAbbreviation":"Front. Genet.","language":"en","source":"DOI.org (Crossref)","title":"Trends in substitution models of molecular evolution","URL":"http://journal.frontiersin.org/Article/10.3389/fgene.2015.00319/abstract","volume":"6","author":[{"family":"Arenas","given":"Miguel"}],"accessed":{"date-parts":[["2021",6,22]]},"issued":{"date-parts":[["2015",10,26]]}}}],"schema":"https://github.com/citation-style-language/schema/raw/master/csl-citation.json"} </w:instrText>
      </w:r>
      <w:r w:rsidR="003D5B4F" w:rsidRPr="00F66F0B">
        <w:rPr>
          <w:noProof/>
          <w:lang w:val="en-GB"/>
        </w:rPr>
        <w:fldChar w:fldCharType="separate"/>
      </w:r>
      <w:r w:rsidR="003D5B4F" w:rsidRPr="00617EF0">
        <w:rPr>
          <w:noProof/>
          <w:lang w:val="en-GB"/>
        </w:rPr>
        <w:t>(Arenas 2015)</w:t>
      </w:r>
      <w:r w:rsidR="003D5B4F" w:rsidRPr="00F66F0B">
        <w:rPr>
          <w:noProof/>
          <w:lang w:val="en-GB"/>
        </w:rPr>
        <w:fldChar w:fldCharType="end"/>
      </w:r>
      <w:r w:rsidR="00C63184" w:rsidRPr="00617EF0">
        <w:rPr>
          <w:lang w:val="en-GB"/>
        </w:rPr>
        <w:t>)</w:t>
      </w:r>
      <w:r w:rsidR="003D5B4F" w:rsidRPr="00617EF0">
        <w:rPr>
          <w:lang w:val="en-GB"/>
        </w:rPr>
        <w:t xml:space="preserve">. </w:t>
      </w:r>
      <w:r w:rsidR="006C34E4" w:rsidRPr="00F66F0B">
        <w:rPr>
          <w:lang w:val="en-GB"/>
        </w:rPr>
        <w:t xml:space="preserve">It works with </w:t>
      </w:r>
      <w:del w:id="113" w:author="Catarina Brancoi" w:date="2022-09-14T10:15:00Z">
        <w:r w:rsidR="006C34E4" w:rsidRPr="00F66F0B" w:rsidDel="00A44376">
          <w:rPr>
            <w:lang w:val="en-GB"/>
          </w:rPr>
          <w:delText xml:space="preserve">many </w:delText>
        </w:r>
      </w:del>
      <w:ins w:id="114" w:author="Catarina Brancoi" w:date="2022-09-14T10:15:00Z">
        <w:r w:rsidR="00A44376">
          <w:rPr>
            <w:lang w:val="en-GB"/>
          </w:rPr>
          <w:t>several</w:t>
        </w:r>
        <w:r w:rsidR="00A44376" w:rsidRPr="00F66F0B">
          <w:rPr>
            <w:lang w:val="en-GB"/>
          </w:rPr>
          <w:t xml:space="preserve"> </w:t>
        </w:r>
      </w:ins>
      <w:r w:rsidR="006C34E4" w:rsidRPr="00F66F0B">
        <w:rPr>
          <w:lang w:val="en-GB"/>
        </w:rPr>
        <w:t xml:space="preserve">fixed and nuisance parameters to provide more realistic </w:t>
      </w:r>
      <w:del w:id="115" w:author="Catarina Brancoi" w:date="2022-09-14T10:15:00Z">
        <w:r w:rsidR="006C34E4" w:rsidRPr="00F66F0B" w:rsidDel="00A44376">
          <w:rPr>
            <w:lang w:val="en-GB"/>
          </w:rPr>
          <w:delText xml:space="preserve">multiple </w:delText>
        </w:r>
      </w:del>
      <w:r w:rsidR="006C34E4" w:rsidRPr="00F66F0B">
        <w:rPr>
          <w:lang w:val="en-GB"/>
        </w:rPr>
        <w:t>simulations</w:t>
      </w:r>
      <w:ins w:id="116" w:author="Catarina Brancoi" w:date="2022-09-14T10:15:00Z">
        <w:r w:rsidR="00A44376">
          <w:rPr>
            <w:lang w:val="en-GB"/>
          </w:rPr>
          <w:t>,</w:t>
        </w:r>
      </w:ins>
      <w:r w:rsidR="006C34E4" w:rsidRPr="00F66F0B">
        <w:rPr>
          <w:lang w:val="en-GB"/>
        </w:rPr>
        <w:t xml:space="preserve"> and seven summary statistics</w:t>
      </w:r>
      <w:r w:rsidR="00137B81" w:rsidRPr="00F66F0B">
        <w:rPr>
          <w:lang w:val="en-GB"/>
        </w:rPr>
        <w:t xml:space="preserve"> (SS)</w:t>
      </w:r>
      <w:r w:rsidR="006C34E4" w:rsidRPr="00F66F0B">
        <w:rPr>
          <w:lang w:val="en-GB"/>
        </w:rPr>
        <w:t xml:space="preserve"> designed to extract the evolutionary information from </w:t>
      </w:r>
      <w:r w:rsidR="005438AE" w:rsidRPr="00F66F0B">
        <w:rPr>
          <w:lang w:val="en-GB"/>
        </w:rPr>
        <w:t xml:space="preserve">the </w:t>
      </w:r>
      <w:r w:rsidR="006C34E4" w:rsidRPr="00F66F0B">
        <w:rPr>
          <w:lang w:val="en-GB"/>
        </w:rPr>
        <w:t xml:space="preserve">protein sequences. Finally, </w:t>
      </w:r>
      <w:r w:rsidR="006C34E4" w:rsidRPr="00F66F0B">
        <w:rPr>
          <w:i/>
          <w:iCs/>
          <w:lang w:val="en-GB"/>
        </w:rPr>
        <w:t>ProtModel</w:t>
      </w:r>
      <w:r w:rsidR="006C34E4" w:rsidRPr="00F66F0B">
        <w:rPr>
          <w:lang w:val="en-GB"/>
        </w:rPr>
        <w:t xml:space="preserve"> coupled the simulations with </w:t>
      </w:r>
      <w:r w:rsidR="008A19DF" w:rsidRPr="00F66F0B">
        <w:rPr>
          <w:lang w:val="en-GB"/>
        </w:rPr>
        <w:t xml:space="preserve">an </w:t>
      </w:r>
      <w:r w:rsidR="006C34E4" w:rsidRPr="00F66F0B">
        <w:rPr>
          <w:lang w:val="en-GB"/>
        </w:rPr>
        <w:t xml:space="preserve">ABC method to </w:t>
      </w:r>
      <w:del w:id="117" w:author="Catarina Brancoi" w:date="2022-09-14T10:15:00Z">
        <w:r w:rsidR="006C34E4" w:rsidRPr="00F66F0B" w:rsidDel="00A44376">
          <w:rPr>
            <w:lang w:val="en-GB"/>
          </w:rPr>
          <w:delText xml:space="preserve">select </w:delText>
        </w:r>
      </w:del>
      <w:ins w:id="118" w:author="Catarina Brancoi" w:date="2022-09-14T10:15:00Z">
        <w:r w:rsidR="00A44376">
          <w:rPr>
            <w:lang w:val="en-GB"/>
          </w:rPr>
          <w:t>estimate</w:t>
        </w:r>
        <w:r w:rsidR="00A44376" w:rsidRPr="00F66F0B">
          <w:rPr>
            <w:lang w:val="en-GB"/>
          </w:rPr>
          <w:t xml:space="preserve"> </w:t>
        </w:r>
      </w:ins>
      <w:r w:rsidR="006C34E4" w:rsidRPr="00F66F0B">
        <w:rPr>
          <w:lang w:val="en-GB"/>
        </w:rPr>
        <w:t xml:space="preserve">the best-fitting substitution model. To prove the utility of the framework, we applied the method to different protein families of different organisms. </w:t>
      </w:r>
    </w:p>
    <w:p w14:paraId="4D52F958" w14:textId="77777777" w:rsidR="005438AE" w:rsidRPr="00F66F0B" w:rsidRDefault="005438AE">
      <w:pPr>
        <w:rPr>
          <w:lang w:val="en-GB"/>
        </w:rPr>
      </w:pPr>
    </w:p>
    <w:p w14:paraId="03EBE328" w14:textId="15D8ACCB" w:rsidR="00F46246" w:rsidRPr="00F66F0B" w:rsidRDefault="00F46246">
      <w:pPr>
        <w:rPr>
          <w:b/>
          <w:bCs/>
          <w:sz w:val="28"/>
          <w:szCs w:val="28"/>
          <w:lang w:val="en-GB"/>
        </w:rPr>
      </w:pPr>
      <w:r w:rsidRPr="00F66F0B">
        <w:rPr>
          <w:b/>
          <w:bCs/>
          <w:sz w:val="28"/>
          <w:szCs w:val="28"/>
          <w:lang w:val="en-GB"/>
        </w:rPr>
        <w:t>System and methods</w:t>
      </w:r>
    </w:p>
    <w:p w14:paraId="7D9F28C8" w14:textId="483F6A00" w:rsidR="00F46246" w:rsidRPr="00617EF0" w:rsidRDefault="00F46246">
      <w:pPr>
        <w:rPr>
          <w:lang w:val="en-GB"/>
        </w:rPr>
      </w:pPr>
      <w:r w:rsidRPr="00617EF0">
        <w:rPr>
          <w:i/>
          <w:iCs/>
          <w:lang w:val="en-GB"/>
        </w:rPr>
        <w:t xml:space="preserve">ProtModel </w:t>
      </w:r>
      <w:r w:rsidRPr="00617EF0">
        <w:rPr>
          <w:lang w:val="en-GB"/>
        </w:rPr>
        <w:t>framework</w:t>
      </w:r>
    </w:p>
    <w:p w14:paraId="5F9306DE" w14:textId="1475D5AB" w:rsidR="00D32E6F" w:rsidRPr="00F66F0B" w:rsidRDefault="00D32E6F">
      <w:pPr>
        <w:rPr>
          <w:lang w:val="en-GB"/>
        </w:rPr>
      </w:pPr>
      <w:r w:rsidRPr="00F66F0B">
        <w:rPr>
          <w:lang w:val="en-GB"/>
        </w:rPr>
        <w:t xml:space="preserve">The evolutionary framework </w:t>
      </w:r>
      <w:r w:rsidRPr="00F66F0B">
        <w:rPr>
          <w:i/>
          <w:iCs/>
          <w:lang w:val="en-GB"/>
        </w:rPr>
        <w:t>ProtModel</w:t>
      </w:r>
      <w:r w:rsidRPr="00F66F0B">
        <w:rPr>
          <w:lang w:val="en-GB"/>
        </w:rPr>
        <w:t xml:space="preserve"> </w:t>
      </w:r>
      <w:r w:rsidR="00144D65" w:rsidRPr="00F66F0B">
        <w:rPr>
          <w:lang w:val="en-GB"/>
        </w:rPr>
        <w:t>estimates</w:t>
      </w:r>
      <w:r w:rsidRPr="00F66F0B">
        <w:rPr>
          <w:lang w:val="en-GB"/>
        </w:rPr>
        <w:t xml:space="preserve"> the best-fitting substitution model for a given </w:t>
      </w:r>
      <w:r w:rsidR="00D3128F">
        <w:rPr>
          <w:lang w:val="en-GB"/>
        </w:rPr>
        <w:t>protein MSA</w:t>
      </w:r>
      <w:r w:rsidRPr="00F66F0B">
        <w:rPr>
          <w:lang w:val="en-GB"/>
        </w:rPr>
        <w:t xml:space="preserve"> through</w:t>
      </w:r>
      <w:r w:rsidR="001A6F6F" w:rsidRPr="00F66F0B">
        <w:rPr>
          <w:lang w:val="en-GB"/>
        </w:rPr>
        <w:t xml:space="preserve"> four main steps: </w:t>
      </w:r>
      <w:r w:rsidR="00FF3346" w:rsidRPr="00F66F0B">
        <w:rPr>
          <w:lang w:val="en-GB"/>
        </w:rPr>
        <w:t xml:space="preserve">(1) </w:t>
      </w:r>
      <w:r w:rsidR="001A6F6F" w:rsidRPr="00F66F0B">
        <w:rPr>
          <w:lang w:val="en-GB"/>
        </w:rPr>
        <w:t xml:space="preserve">specification of input information including </w:t>
      </w:r>
      <w:r w:rsidR="00B842C8" w:rsidRPr="00F66F0B">
        <w:rPr>
          <w:lang w:val="en-GB"/>
        </w:rPr>
        <w:t xml:space="preserve">the prior distribution </w:t>
      </w:r>
      <w:del w:id="119" w:author="Catarina Brancoi" w:date="2022-09-14T10:17:00Z">
        <w:r w:rsidR="00B842C8" w:rsidRPr="00F66F0B" w:rsidDel="00A44376">
          <w:rPr>
            <w:lang w:val="en-GB"/>
          </w:rPr>
          <w:delText xml:space="preserve">for </w:delText>
        </w:r>
      </w:del>
      <w:ins w:id="120" w:author="Catarina Brancoi" w:date="2022-09-14T10:17:00Z">
        <w:r w:rsidR="00A44376">
          <w:rPr>
            <w:lang w:val="en-GB"/>
          </w:rPr>
          <w:t>of</w:t>
        </w:r>
        <w:r w:rsidR="00A44376" w:rsidRPr="00F66F0B">
          <w:rPr>
            <w:lang w:val="en-GB"/>
          </w:rPr>
          <w:t xml:space="preserve"> </w:t>
        </w:r>
      </w:ins>
      <w:r w:rsidR="00B842C8" w:rsidRPr="00F66F0B">
        <w:rPr>
          <w:lang w:val="en-GB"/>
        </w:rPr>
        <w:t xml:space="preserve">the </w:t>
      </w:r>
      <w:r w:rsidR="006B4C80" w:rsidRPr="00F66F0B">
        <w:rPr>
          <w:lang w:val="en-GB"/>
        </w:rPr>
        <w:t>substitution rate</w:t>
      </w:r>
      <w:r w:rsidR="001A6F6F" w:rsidRPr="00F66F0B">
        <w:rPr>
          <w:lang w:val="en-GB"/>
        </w:rPr>
        <w:t>,</w:t>
      </w:r>
      <w:r w:rsidR="00FF3346" w:rsidRPr="00F66F0B">
        <w:rPr>
          <w:lang w:val="en-GB"/>
        </w:rPr>
        <w:t xml:space="preserve"> (2)</w:t>
      </w:r>
      <w:r w:rsidR="001A6F6F" w:rsidRPr="00F66F0B">
        <w:rPr>
          <w:lang w:val="en-GB"/>
        </w:rPr>
        <w:t xml:space="preserve"> simulation of protein sequences evolution upon</w:t>
      </w:r>
      <w:r w:rsidR="006B4C80" w:rsidRPr="00F66F0B">
        <w:rPr>
          <w:lang w:val="en-GB"/>
        </w:rPr>
        <w:t xml:space="preserve"> different substitution models</w:t>
      </w:r>
      <w:r w:rsidR="001A6F6F" w:rsidRPr="00F66F0B">
        <w:rPr>
          <w:lang w:val="en-GB"/>
        </w:rPr>
        <w:t xml:space="preserve">, </w:t>
      </w:r>
      <w:r w:rsidR="00FF3346" w:rsidRPr="00F66F0B">
        <w:rPr>
          <w:lang w:val="en-GB"/>
        </w:rPr>
        <w:t xml:space="preserve">(3) </w:t>
      </w:r>
      <w:r w:rsidR="001A6F6F" w:rsidRPr="00F66F0B">
        <w:rPr>
          <w:lang w:val="en-GB"/>
        </w:rPr>
        <w:t xml:space="preserve">computation of </w:t>
      </w:r>
      <w:r w:rsidR="00137B81" w:rsidRPr="00F66F0B">
        <w:rPr>
          <w:lang w:val="en-GB"/>
        </w:rPr>
        <w:t>SS</w:t>
      </w:r>
      <w:r w:rsidR="001A6F6F" w:rsidRPr="00F66F0B">
        <w:rPr>
          <w:lang w:val="en-GB"/>
        </w:rPr>
        <w:t xml:space="preserve"> and </w:t>
      </w:r>
      <w:r w:rsidR="00FF3346" w:rsidRPr="00F66F0B">
        <w:rPr>
          <w:lang w:val="en-GB"/>
        </w:rPr>
        <w:t xml:space="preserve">(4) </w:t>
      </w:r>
      <w:r w:rsidR="001A6F6F" w:rsidRPr="00F66F0B">
        <w:rPr>
          <w:lang w:val="en-GB"/>
        </w:rPr>
        <w:t xml:space="preserve">estimation of </w:t>
      </w:r>
      <w:r w:rsidR="006B4C80" w:rsidRPr="00F66F0B">
        <w:rPr>
          <w:lang w:val="en-GB"/>
        </w:rPr>
        <w:t xml:space="preserve">the best-fitting substitution model using </w:t>
      </w:r>
      <w:r w:rsidR="00BF2A32" w:rsidRPr="00F66F0B">
        <w:rPr>
          <w:lang w:val="en-GB"/>
        </w:rPr>
        <w:t>ABC approach</w:t>
      </w:r>
      <w:r w:rsidR="00422DB2" w:rsidRPr="00F66F0B">
        <w:rPr>
          <w:lang w:val="en-GB"/>
        </w:rPr>
        <w:t xml:space="preserve"> (Figure 1)</w:t>
      </w:r>
      <w:r w:rsidR="00BF2A32" w:rsidRPr="00F66F0B">
        <w:rPr>
          <w:lang w:val="en-GB"/>
        </w:rPr>
        <w:t>.</w:t>
      </w:r>
      <w:r w:rsidR="001A6F6F" w:rsidRPr="00F66F0B">
        <w:rPr>
          <w:lang w:val="en-GB"/>
        </w:rPr>
        <w:t xml:space="preserve"> Details about these steps are provided below.</w:t>
      </w:r>
    </w:p>
    <w:p w14:paraId="75003F04" w14:textId="6D618F51" w:rsidR="00452A26" w:rsidRPr="00F66F0B" w:rsidRDefault="00452A26">
      <w:pPr>
        <w:rPr>
          <w:lang w:val="en-GB"/>
        </w:rPr>
      </w:pPr>
    </w:p>
    <w:p w14:paraId="44A7DB8E" w14:textId="1DF5826A" w:rsidR="00B421FF" w:rsidRPr="00F66F0B" w:rsidRDefault="00452A26" w:rsidP="00617EF0">
      <w:pPr>
        <w:pStyle w:val="ListParagraph"/>
        <w:numPr>
          <w:ilvl w:val="0"/>
          <w:numId w:val="2"/>
        </w:numPr>
        <w:rPr>
          <w:lang w:val="en-GB"/>
        </w:rPr>
      </w:pPr>
      <w:r w:rsidRPr="00F66F0B">
        <w:rPr>
          <w:lang w:val="en-GB"/>
        </w:rPr>
        <w:t>Before implement the ABC approach the user must take some decisions related with the evolutionary and demographic parameters of the simulations</w:t>
      </w:r>
      <w:r w:rsidR="00B842C8" w:rsidRPr="00F66F0B">
        <w:rPr>
          <w:lang w:val="en-GB"/>
        </w:rPr>
        <w:t xml:space="preserve"> </w:t>
      </w:r>
      <w:r w:rsidR="00531066" w:rsidRPr="00F66F0B">
        <w:rPr>
          <w:lang w:val="en-GB"/>
        </w:rPr>
        <w:t>(</w:t>
      </w:r>
      <w:r w:rsidR="00B842C8" w:rsidRPr="00F66F0B">
        <w:rPr>
          <w:lang w:val="en-GB"/>
        </w:rPr>
        <w:t xml:space="preserve">e.g., </w:t>
      </w:r>
      <w:r w:rsidR="00E74278" w:rsidRPr="00F66F0B">
        <w:rPr>
          <w:lang w:val="en-GB"/>
        </w:rPr>
        <w:t xml:space="preserve">the population size or </w:t>
      </w:r>
      <w:r w:rsidR="00531066" w:rsidRPr="00F66F0B">
        <w:rPr>
          <w:lang w:val="en-GB"/>
        </w:rPr>
        <w:t xml:space="preserve">prior distribution of </w:t>
      </w:r>
      <w:r w:rsidR="00E74278" w:rsidRPr="00F66F0B">
        <w:rPr>
          <w:lang w:val="en-GB"/>
        </w:rPr>
        <w:t xml:space="preserve">the </w:t>
      </w:r>
      <w:r w:rsidR="002C6A70" w:rsidRPr="00F66F0B">
        <w:rPr>
          <w:lang w:val="en-GB"/>
        </w:rPr>
        <w:t>substitution rate</w:t>
      </w:r>
      <w:r w:rsidR="00531066" w:rsidRPr="00F66F0B">
        <w:rPr>
          <w:lang w:val="en-GB"/>
        </w:rPr>
        <w:t>),</w:t>
      </w:r>
      <w:r w:rsidR="002C6A70" w:rsidRPr="00F66F0B">
        <w:rPr>
          <w:lang w:val="en-GB"/>
        </w:rPr>
        <w:t xml:space="preserve"> </w:t>
      </w:r>
      <w:r w:rsidRPr="00F66F0B">
        <w:rPr>
          <w:lang w:val="en-GB"/>
        </w:rPr>
        <w:t>and</w:t>
      </w:r>
      <w:r w:rsidR="00B421FF" w:rsidRPr="00F66F0B">
        <w:rPr>
          <w:lang w:val="en-GB"/>
        </w:rPr>
        <w:t xml:space="preserve"> some</w:t>
      </w:r>
      <w:r w:rsidRPr="00F66F0B">
        <w:rPr>
          <w:lang w:val="en-GB"/>
        </w:rPr>
        <w:t xml:space="preserve"> nuisance parameters</w:t>
      </w:r>
      <w:r w:rsidR="002C6A70" w:rsidRPr="00F66F0B">
        <w:rPr>
          <w:lang w:val="en-GB"/>
        </w:rPr>
        <w:t xml:space="preserve"> (</w:t>
      </w:r>
      <w:r w:rsidR="00C61564" w:rsidRPr="00F66F0B">
        <w:rPr>
          <w:lang w:val="en-GB"/>
        </w:rPr>
        <w:t>e.g.,</w:t>
      </w:r>
      <w:r w:rsidR="002C6A70" w:rsidRPr="00F66F0B">
        <w:rPr>
          <w:lang w:val="en-GB"/>
        </w:rPr>
        <w:t xml:space="preserve"> amino acid frequencies, heterogeneity in the substitution rate across sites and proportion of invariable sites) that </w:t>
      </w:r>
      <w:r w:rsidR="00531066" w:rsidRPr="00F66F0B">
        <w:rPr>
          <w:lang w:val="en-GB"/>
        </w:rPr>
        <w:t xml:space="preserve">can influence </w:t>
      </w:r>
      <w:r w:rsidR="00B421FF" w:rsidRPr="00F66F0B">
        <w:rPr>
          <w:lang w:val="en-GB"/>
        </w:rPr>
        <w:t xml:space="preserve">the </w:t>
      </w:r>
      <w:r w:rsidR="00531066" w:rsidRPr="00F66F0B">
        <w:rPr>
          <w:lang w:val="en-GB"/>
        </w:rPr>
        <w:t xml:space="preserve">accuracy of the </w:t>
      </w:r>
      <w:r w:rsidR="00B421FF" w:rsidRPr="00F66F0B">
        <w:rPr>
          <w:lang w:val="en-GB"/>
        </w:rPr>
        <w:t xml:space="preserve">simulations </w:t>
      </w:r>
      <w:r w:rsidR="00B842C8" w:rsidRPr="00F66F0B">
        <w:rPr>
          <w:lang w:val="en-GB"/>
        </w:rPr>
        <w:t>(Table S1</w:t>
      </w:r>
      <w:ins w:id="121" w:author="Catarina Brancoi" w:date="2022-09-14T10:18:00Z">
        <w:r w:rsidR="00A44376">
          <w:rPr>
            <w:lang w:val="en-GB"/>
          </w:rPr>
          <w:t>,</w:t>
        </w:r>
      </w:ins>
      <w:del w:id="122" w:author="Catarina Brancoi" w:date="2022-09-14T10:18:00Z">
        <w:r w:rsidR="00B842C8" w:rsidRPr="00F66F0B" w:rsidDel="00A44376">
          <w:rPr>
            <w:lang w:val="en-GB"/>
          </w:rPr>
          <w:delText>;</w:delText>
        </w:r>
      </w:del>
      <w:r w:rsidR="00B842C8" w:rsidRPr="00F66F0B">
        <w:rPr>
          <w:lang w:val="en-GB"/>
        </w:rPr>
        <w:t xml:space="preserve"> Supplementary Data)</w:t>
      </w:r>
      <w:r w:rsidR="002C6A70" w:rsidRPr="00F66F0B">
        <w:rPr>
          <w:lang w:val="en-GB"/>
        </w:rPr>
        <w:t xml:space="preserve">. </w:t>
      </w:r>
      <w:r w:rsidR="00531066" w:rsidRPr="00F66F0B">
        <w:rPr>
          <w:lang w:val="en-GB"/>
        </w:rPr>
        <w:t xml:space="preserve">The applied prior distributions </w:t>
      </w:r>
      <w:r w:rsidR="002C6A70" w:rsidRPr="00F66F0B">
        <w:rPr>
          <w:lang w:val="en-GB"/>
        </w:rPr>
        <w:t xml:space="preserve">should be wide </w:t>
      </w:r>
      <w:del w:id="123" w:author="Catarina Brancoi" w:date="2022-09-14T10:19:00Z">
        <w:r w:rsidR="002C6A70" w:rsidRPr="00F66F0B" w:rsidDel="008D68FD">
          <w:rPr>
            <w:lang w:val="en-GB"/>
          </w:rPr>
          <w:delText xml:space="preserve">enough </w:delText>
        </w:r>
      </w:del>
      <w:r w:rsidR="002C6A70" w:rsidRPr="00F66F0B">
        <w:rPr>
          <w:lang w:val="en-GB"/>
        </w:rPr>
        <w:t>to</w:t>
      </w:r>
      <w:r w:rsidR="00B421FF" w:rsidRPr="00F66F0B">
        <w:rPr>
          <w:lang w:val="en-GB"/>
        </w:rPr>
        <w:t xml:space="preserve"> </w:t>
      </w:r>
      <w:r w:rsidR="00531066" w:rsidRPr="00F66F0B">
        <w:rPr>
          <w:lang w:val="en-GB"/>
        </w:rPr>
        <w:t>increase the probability of include</w:t>
      </w:r>
      <w:r w:rsidR="002C6A70" w:rsidRPr="00F66F0B">
        <w:rPr>
          <w:lang w:val="en-GB"/>
        </w:rPr>
        <w:t xml:space="preserve"> parameter values </w:t>
      </w:r>
      <w:r w:rsidR="00AA6F7A" w:rsidRPr="00F66F0B">
        <w:rPr>
          <w:lang w:val="en-GB"/>
        </w:rPr>
        <w:t xml:space="preserve">similar </w:t>
      </w:r>
      <w:r w:rsidR="002C6A70" w:rsidRPr="00F66F0B">
        <w:rPr>
          <w:lang w:val="en-GB"/>
        </w:rPr>
        <w:t>to the true value</w:t>
      </w:r>
      <w:r w:rsidR="009C379C" w:rsidRPr="00F66F0B">
        <w:rPr>
          <w:lang w:val="en-GB"/>
        </w:rPr>
        <w:t xml:space="preserve"> </w:t>
      </w:r>
      <w:r w:rsidR="009C379C" w:rsidRPr="00F66F0B">
        <w:rPr>
          <w:lang w:val="en-GB"/>
        </w:rPr>
        <w:fldChar w:fldCharType="begin"/>
      </w:r>
      <w:r w:rsidR="009C379C" w:rsidRPr="00F66F0B">
        <w:rPr>
          <w:lang w:val="en-GB"/>
        </w:rPr>
        <w:instrText xml:space="preserve"> ADDIN ZOTERO_ITEM CSL_CITATION {"citationID":"N5kXYzPe","properties":{"formattedCitation":"(Beaumont 2010)","plainCitation":"(Beaumont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A."}],"issued":{"date-parts":[["2010",12,1]]}}}],"schema":"https://github.com/citation-style-language/schema/raw/master/csl-citation.json"} </w:instrText>
      </w:r>
      <w:r w:rsidR="009C379C" w:rsidRPr="00F66F0B">
        <w:rPr>
          <w:lang w:val="en-GB"/>
        </w:rPr>
        <w:fldChar w:fldCharType="separate"/>
      </w:r>
      <w:r w:rsidR="009C379C" w:rsidRPr="00F66F0B">
        <w:rPr>
          <w:noProof/>
          <w:lang w:val="en-GB"/>
        </w:rPr>
        <w:t>(Beaumont 2010)</w:t>
      </w:r>
      <w:r w:rsidR="009C379C" w:rsidRPr="00F66F0B">
        <w:rPr>
          <w:lang w:val="en-GB"/>
        </w:rPr>
        <w:fldChar w:fldCharType="end"/>
      </w:r>
      <w:r w:rsidR="002C6A70" w:rsidRPr="00F66F0B">
        <w:rPr>
          <w:lang w:val="en-GB"/>
        </w:rPr>
        <w:t>.</w:t>
      </w:r>
      <w:r w:rsidR="00947F08" w:rsidRPr="00F66F0B">
        <w:rPr>
          <w:lang w:val="en-GB"/>
        </w:rPr>
        <w:t xml:space="preserve"> </w:t>
      </w:r>
      <w:r w:rsidR="00B421FF" w:rsidRPr="00F66F0B">
        <w:rPr>
          <w:lang w:val="en-GB"/>
        </w:rPr>
        <w:t>Next</w:t>
      </w:r>
      <w:r w:rsidR="00EB3B74" w:rsidRPr="00F66F0B">
        <w:rPr>
          <w:lang w:val="en-GB"/>
        </w:rPr>
        <w:t xml:space="preserve">, the user needs to specify the substitution </w:t>
      </w:r>
      <w:r w:rsidR="00EB3B74" w:rsidRPr="00F66F0B">
        <w:rPr>
          <w:lang w:val="en-GB"/>
        </w:rPr>
        <w:lastRenderedPageBreak/>
        <w:t>models of protein evolution that will be evaluated</w:t>
      </w:r>
      <w:r w:rsidR="00A473FF" w:rsidRPr="00F66F0B">
        <w:rPr>
          <w:lang w:val="en-GB"/>
        </w:rPr>
        <w:t xml:space="preserve"> (Table S1)</w:t>
      </w:r>
      <w:r w:rsidR="00EB3B74" w:rsidRPr="00F66F0B">
        <w:rPr>
          <w:lang w:val="en-GB"/>
        </w:rPr>
        <w:t xml:space="preserve">. We strongly recommend to </w:t>
      </w:r>
      <w:del w:id="124" w:author="Catarina Brancoi" w:date="2022-09-14T10:20:00Z">
        <w:r w:rsidR="00BF2C73" w:rsidRPr="00F66F0B" w:rsidDel="008D68FD">
          <w:rPr>
            <w:lang w:val="en-GB"/>
          </w:rPr>
          <w:delText xml:space="preserve">select </w:delText>
        </w:r>
      </w:del>
      <w:ins w:id="125" w:author="Catarina Brancoi" w:date="2022-09-14T10:20:00Z">
        <w:r w:rsidR="008D68FD">
          <w:rPr>
            <w:lang w:val="en-GB"/>
          </w:rPr>
          <w:t>include</w:t>
        </w:r>
        <w:r w:rsidR="008D68FD" w:rsidRPr="00F66F0B">
          <w:rPr>
            <w:lang w:val="en-GB"/>
          </w:rPr>
          <w:t xml:space="preserve"> </w:t>
        </w:r>
      </w:ins>
      <w:r w:rsidR="00BF2C73" w:rsidRPr="00F66F0B">
        <w:rPr>
          <w:lang w:val="en-GB"/>
        </w:rPr>
        <w:t>Fitness and Neutral SCS models</w:t>
      </w:r>
      <w:ins w:id="126" w:author="Catarina Brancoi" w:date="2022-09-14T10:20:00Z">
        <w:r w:rsidR="008D68FD">
          <w:rPr>
            <w:lang w:val="en-GB"/>
          </w:rPr>
          <w:t>,</w:t>
        </w:r>
      </w:ins>
      <w:r w:rsidR="00BF2C73" w:rsidRPr="00F66F0B">
        <w:rPr>
          <w:lang w:val="en-GB"/>
        </w:rPr>
        <w:t xml:space="preserve"> and the empirical substitution model</w:t>
      </w:r>
      <w:r w:rsidR="00AA6F7A" w:rsidRPr="00F66F0B">
        <w:rPr>
          <w:lang w:val="en-GB"/>
        </w:rPr>
        <w:t xml:space="preserve"> that best fits with the data</w:t>
      </w:r>
      <w:ins w:id="127" w:author="Catarina Brancoi" w:date="2022-09-14T10:19:00Z">
        <w:r w:rsidR="008D68FD">
          <w:rPr>
            <w:lang w:val="en-GB"/>
          </w:rPr>
          <w:t>. The later</w:t>
        </w:r>
      </w:ins>
      <w:del w:id="128" w:author="Catarina Brancoi" w:date="2022-09-14T10:19:00Z">
        <w:r w:rsidR="00BF2C73" w:rsidRPr="00F66F0B" w:rsidDel="008D68FD">
          <w:rPr>
            <w:lang w:val="en-GB"/>
          </w:rPr>
          <w:delText>,</w:delText>
        </w:r>
      </w:del>
      <w:r w:rsidR="00BF2C73" w:rsidRPr="00F66F0B">
        <w:rPr>
          <w:lang w:val="en-GB"/>
        </w:rPr>
        <w:t xml:space="preserve"> </w:t>
      </w:r>
      <w:del w:id="129" w:author="Catarina Brancoi" w:date="2022-09-14T10:20:00Z">
        <w:r w:rsidR="00BF2C73" w:rsidRPr="00F66F0B" w:rsidDel="008D68FD">
          <w:rPr>
            <w:lang w:val="en-GB"/>
          </w:rPr>
          <w:delText xml:space="preserve">which </w:delText>
        </w:r>
      </w:del>
      <w:r w:rsidR="00BF2C73" w:rsidRPr="00F66F0B">
        <w:rPr>
          <w:lang w:val="en-GB"/>
        </w:rPr>
        <w:t xml:space="preserve">can be identified using </w:t>
      </w:r>
      <w:r w:rsidR="002C6A70" w:rsidRPr="00F66F0B">
        <w:rPr>
          <w:lang w:val="en-GB"/>
        </w:rPr>
        <w:t xml:space="preserve">frameworks such as </w:t>
      </w:r>
      <w:r w:rsidR="002C6A70" w:rsidRPr="00F66F0B">
        <w:rPr>
          <w:i/>
          <w:iCs/>
          <w:lang w:val="en-GB"/>
        </w:rPr>
        <w:t>ProtTest</w:t>
      </w:r>
      <w:r w:rsidR="0018537C" w:rsidRPr="00F66F0B">
        <w:rPr>
          <w:i/>
          <w:iCs/>
          <w:lang w:val="en-GB"/>
        </w:rPr>
        <w:t>, ModelTest</w:t>
      </w:r>
      <w:r w:rsidR="00947F08" w:rsidRPr="00F66F0B">
        <w:rPr>
          <w:lang w:val="en-GB"/>
        </w:rPr>
        <w:t xml:space="preserve"> or </w:t>
      </w:r>
      <w:r w:rsidR="00947F08" w:rsidRPr="00F66F0B">
        <w:rPr>
          <w:i/>
          <w:iCs/>
          <w:lang w:val="en-GB"/>
        </w:rPr>
        <w:t>ModelGenerator</w:t>
      </w:r>
      <w:r w:rsidR="00947F08" w:rsidRPr="00F66F0B">
        <w:rPr>
          <w:lang w:val="en-GB"/>
        </w:rPr>
        <w:t xml:space="preserve"> </w:t>
      </w:r>
      <w:r w:rsidR="0018537C" w:rsidRPr="00F66F0B">
        <w:rPr>
          <w:lang w:val="en-GB"/>
        </w:rPr>
        <w:t>(</w:t>
      </w:r>
      <w:r w:rsidR="0018537C" w:rsidRPr="00F66F0B">
        <w:rPr>
          <w:lang w:val="en-GB"/>
        </w:rPr>
        <w:fldChar w:fldCharType="begin"/>
      </w:r>
      <w:r w:rsidR="00130BA4" w:rsidRPr="00F66F0B">
        <w:rPr>
          <w:lang w:val="en-GB"/>
        </w:rPr>
        <w:instrText xml:space="preserve"> ADDIN ZOTERO_ITEM CSL_CITATION {"citationID":"R40r2B6w","properties":{"formattedCitation":"(Darriba et al. 2011, 2020; Keane et al. 2006)","plainCitation":"(Darriba et al. 2011, 2020; Keane et al. 2006)","dontUpdate":true,"noteIndex":0},"citationItems":[{"id":251,"uris":["http://zotero.org/users/local/3HvvyIsJ/items/5597EWX4"],"itemData":{"id":251,"type":"article-journal","abstract":"Summary: We have implemented a high-performance computing (HPC) version of ProtTest that can be executed in parallel in multicore desktops and clusters. This version, called ProtTest 3, includes new features and extended capabilities.","container-title":"Bioinformatics","DOI":"10.1093/bioinformatics/btr088","ISSN":"1460-2059, 1367-4803","issue":"8","language":"en","page":"1164-1165","source":"DOI.org (Crossref)","title":"ProtTest 3: fast selection of best-fit models of protein evolution","title-short":"ProtTest 3","volume":"27","author":[{"family":"Darriba","given":"Diego"},{"family":"Taboada","given":"Guillermo L."},{"family":"Doallo","given":"Ramón"},{"family":"Posada","given":"David"}],"issued":{"date-parts":[["2011",4,15]]}}},{"id":743,"uris":["http://zotero.org/users/local/3HvvyIsJ/items/PF99UM9K"],"itemData":{"id":743,"type":"article-journal","abstract":"ModelTest-NG is a reimplementation from scratch of jModelTest and ProtTest, two popular tools for selecting the best-ﬁt nucleotide and amino acid substitution models, respectively. ModelTest-NG is one to two orders of magnitude faster than jModelTest and ProtTest but equally accurate and introduces several new features, such as ascertainment bias correction, mixture, and free-rate models, or the automatic processing of single partitions. ModelTest-NG is available under a GNU GPL3 license at https://github.com/ddarriba/modeltest , last accessed September 2, 2019.","container-title":"Molecular Biology and Evolution","DOI":"10.1093/molbev/msz189","ISSN":"0737-4038, 1537-1719","issue":"1","language":"en","page":"291-294","source":"DOI.org (Crossref)","title":"ModelTest-NG: A New and Scalable Tool for the Selection of DNA and Protein Evolutionary Models","title-short":"ModelTest-NG","volume":"37","author":[{"family":"Darriba","given":"Diego"},{"family":"Posada","given":"David"},{"family":"Kozlov","given":"Alexey M"},{"family":"Stamatakis","given":"Alexandros"},{"family":"Morel","given":"Benoit"},{"family":"Flouri","given":"Tomas"}],"editor":[{"family":"Crandall","given":"Keith"}],"issued":{"date-parts":[["2020",1,1]]}}},{"id":745,"uris":["http://zotero.org/users/local/3HvvyIsJ/items/Y53U2WGB"],"itemData":{"id":745,"type":"article-journal","abstract":"Background: In recent years, model based approaches such as maximum likelihood have become the methods of choice for constructing phylogenies. A number of authors have shown the importance of using adequate substitution models in order to produce accurate phylogenies. In the past, many empirical models of amino acid substitution have been derived using a variety of different methods and protein datasets. These matrices are normally used as surrogates, rather than deriving the maximum likelihood model from the dataset being examined. With few exceptions, selection between alternative matrices has been carried out in an ad hoc manner.\nResults: We start by highlighting the potential dangers of arbitrarily choosing protein models by demonstrating an empirical example where a single alignment can produce two topologically different and strongly supported phylogenies using two different arbitrarily-chosen amino acid substitution models. We demonstrate that in simple simulations, statistical methods of model selection are indeed robust and likely to be useful for protein model selection. We have investigated patterns of amino acid substitution among homologous sequences from the three Domains of life and our results show that no single amino acid matrix is optimal for any of the datasets. Perhaps most interestingly, we demonstrate that for two large datasets derived from the proteobacteria and archaea, one of the most favored models in both datasets is a model that was originally derived from retroviral Pol proteins.\nConclusion: This demonstrates that choosing protein models based on their source or method of construction may not be appropriate.","container-title":"BMC Evolutionary Biology","DOI":"10.1186/1471-2148-6-29","ISSN":"1471-2148","issue":"1","journalAbbreviation":"BMC Evol Biol","language":"en","page":"29","source":"DOI.org (Crossref)","title":"Assessment of methods for amino acid matrix selection and their use on empirical data shows that ad hoc assumptions for choice of matrix are not justified","volume":"6","author":[{"family":"Keane","given":"Thomas M"},{"family":"Creevey","given":"Christopher J"},{"family":"Pentony","given":"Melissa M"},{"family":"Naughton","given":"Thomas J"},{"family":"Mclnerney","given":"James O"}],"issued":{"date-parts":[["2006",12]]}}}],"schema":"https://github.com/citation-style-language/schema/raw/master/csl-citation.json"} </w:instrText>
      </w:r>
      <w:r w:rsidR="0018537C" w:rsidRPr="00F66F0B">
        <w:rPr>
          <w:lang w:val="en-GB"/>
        </w:rPr>
        <w:fldChar w:fldCharType="separate"/>
      </w:r>
      <w:r w:rsidR="0018537C" w:rsidRPr="00F66F0B">
        <w:rPr>
          <w:noProof/>
          <w:lang w:val="en-GB"/>
        </w:rPr>
        <w:t>Darriba et al. 2011, 2020; Keane et al. 2006)</w:t>
      </w:r>
      <w:r w:rsidR="0018537C" w:rsidRPr="00F66F0B">
        <w:rPr>
          <w:lang w:val="en-GB"/>
        </w:rPr>
        <w:fldChar w:fldCharType="end"/>
      </w:r>
      <w:r w:rsidR="0018537C" w:rsidRPr="00F66F0B">
        <w:rPr>
          <w:lang w:val="en-GB"/>
        </w:rPr>
        <w:t xml:space="preserve">. </w:t>
      </w:r>
      <w:r w:rsidR="00BF2C73" w:rsidRPr="00F66F0B">
        <w:rPr>
          <w:lang w:val="en-GB"/>
        </w:rPr>
        <w:t xml:space="preserve">Finally, </w:t>
      </w:r>
      <w:r w:rsidR="00B421FF" w:rsidRPr="00F66F0B">
        <w:rPr>
          <w:lang w:val="en-GB"/>
        </w:rPr>
        <w:t>regarding the ABC estimation the user has to take some decisions</w:t>
      </w:r>
      <w:ins w:id="130" w:author="Catarina Brancoi" w:date="2022-09-14T10:21:00Z">
        <w:r w:rsidR="008D68FD">
          <w:rPr>
            <w:lang w:val="en-GB"/>
          </w:rPr>
          <w:t>,</w:t>
        </w:r>
      </w:ins>
      <w:r w:rsidR="00B421FF" w:rsidRPr="00F66F0B">
        <w:rPr>
          <w:lang w:val="en-GB"/>
        </w:rPr>
        <w:t xml:space="preserve"> </w:t>
      </w:r>
      <w:r w:rsidR="00BF2C73" w:rsidRPr="00F66F0B">
        <w:rPr>
          <w:lang w:val="en-GB"/>
        </w:rPr>
        <w:t>such as the tolerance (</w:t>
      </w:r>
      <w:r w:rsidR="00AA6F7A" w:rsidRPr="00F66F0B">
        <w:rPr>
          <w:lang w:val="en-GB"/>
        </w:rPr>
        <w:t>retained</w:t>
      </w:r>
      <w:r w:rsidR="00BF2C73" w:rsidRPr="00F66F0B">
        <w:rPr>
          <w:lang w:val="en-GB"/>
        </w:rPr>
        <w:t xml:space="preserve"> simulations </w:t>
      </w:r>
      <w:r w:rsidR="00AA6F7A" w:rsidRPr="00F66F0B">
        <w:rPr>
          <w:lang w:val="en-GB"/>
        </w:rPr>
        <w:t xml:space="preserve">that show </w:t>
      </w:r>
      <w:r w:rsidR="00137B81" w:rsidRPr="00F66F0B">
        <w:rPr>
          <w:lang w:val="en-GB"/>
        </w:rPr>
        <w:t>SS</w:t>
      </w:r>
      <w:r w:rsidR="00BF2C73" w:rsidRPr="00F66F0B">
        <w:rPr>
          <w:lang w:val="en-GB"/>
        </w:rPr>
        <w:t xml:space="preserve"> closer </w:t>
      </w:r>
      <w:r w:rsidR="00AA6F7A" w:rsidRPr="00F66F0B">
        <w:rPr>
          <w:lang w:val="en-GB"/>
        </w:rPr>
        <w:t xml:space="preserve">to the observed </w:t>
      </w:r>
      <w:r w:rsidR="00137B81" w:rsidRPr="00F66F0B">
        <w:rPr>
          <w:lang w:val="en-GB"/>
        </w:rPr>
        <w:t>SS</w:t>
      </w:r>
      <w:r w:rsidR="00BF2C73" w:rsidRPr="00F66F0B">
        <w:rPr>
          <w:lang w:val="en-GB"/>
        </w:rPr>
        <w:t>)</w:t>
      </w:r>
      <w:r w:rsidR="00B421FF" w:rsidRPr="00F66F0B">
        <w:rPr>
          <w:lang w:val="en-GB"/>
        </w:rPr>
        <w:t>,</w:t>
      </w:r>
      <w:r w:rsidR="00BF2C73" w:rsidRPr="00F66F0B">
        <w:rPr>
          <w:lang w:val="en-GB"/>
        </w:rPr>
        <w:t xml:space="preserve"> the </w:t>
      </w:r>
      <w:r w:rsidR="00B421FF" w:rsidRPr="00F66F0B">
        <w:rPr>
          <w:lang w:val="en-GB"/>
        </w:rPr>
        <w:t>ABC method</w:t>
      </w:r>
      <w:r w:rsidR="00BF2C73" w:rsidRPr="00F66F0B">
        <w:rPr>
          <w:lang w:val="en-GB"/>
        </w:rPr>
        <w:t xml:space="preserve"> (</w:t>
      </w:r>
      <w:r w:rsidR="00216A2D" w:rsidRPr="00F66F0B">
        <w:rPr>
          <w:lang w:val="en-GB"/>
        </w:rPr>
        <w:t>i.e</w:t>
      </w:r>
      <w:r w:rsidR="00C61564" w:rsidRPr="00F66F0B">
        <w:rPr>
          <w:lang w:val="en-GB"/>
        </w:rPr>
        <w:t>.,</w:t>
      </w:r>
      <w:r w:rsidR="00BF2C73" w:rsidRPr="00F66F0B">
        <w:rPr>
          <w:lang w:val="en-GB"/>
        </w:rPr>
        <w:t xml:space="preserve"> rejection</w:t>
      </w:r>
      <w:r w:rsidR="00216A2D" w:rsidRPr="00F66F0B">
        <w:rPr>
          <w:lang w:val="en-GB"/>
        </w:rPr>
        <w:t xml:space="preserve">, </w:t>
      </w:r>
      <w:r w:rsidR="00BF2C73" w:rsidRPr="00F66F0B">
        <w:rPr>
          <w:lang w:val="en-GB"/>
        </w:rPr>
        <w:t>multiple linear regression</w:t>
      </w:r>
      <w:r w:rsidR="00216A2D" w:rsidRPr="00F66F0B">
        <w:rPr>
          <w:lang w:val="en-GB"/>
        </w:rPr>
        <w:t xml:space="preserve"> or neural networks based</w:t>
      </w:r>
      <w:r w:rsidR="00B421FF" w:rsidRPr="00F66F0B">
        <w:rPr>
          <w:lang w:val="en-GB"/>
        </w:rPr>
        <w:t xml:space="preserve"> [</w:t>
      </w:r>
      <w:r w:rsidR="00216A2D" w:rsidRPr="00F66F0B">
        <w:rPr>
          <w:i/>
          <w:iCs/>
          <w:lang w:val="en-GB"/>
        </w:rPr>
        <w:t xml:space="preserve">rejection, </w:t>
      </w:r>
      <w:r w:rsidR="00B421FF" w:rsidRPr="00617EF0">
        <w:rPr>
          <w:i/>
          <w:iCs/>
          <w:lang w:val="en-GB"/>
        </w:rPr>
        <w:t>mnlogistic</w:t>
      </w:r>
      <w:r w:rsidR="00B421FF" w:rsidRPr="00F66F0B">
        <w:rPr>
          <w:lang w:val="en-GB"/>
        </w:rPr>
        <w:t xml:space="preserve"> </w:t>
      </w:r>
      <w:r w:rsidR="00AA6F7A" w:rsidRPr="00F66F0B">
        <w:rPr>
          <w:lang w:val="en-GB"/>
        </w:rPr>
        <w:t xml:space="preserve">or </w:t>
      </w:r>
      <w:r w:rsidR="00B421FF" w:rsidRPr="00617EF0">
        <w:rPr>
          <w:i/>
          <w:iCs/>
          <w:lang w:val="en-GB"/>
        </w:rPr>
        <w:t>neuralnet</w:t>
      </w:r>
      <w:r w:rsidR="00AA6F7A" w:rsidRPr="00F66F0B">
        <w:rPr>
          <w:i/>
          <w:iCs/>
          <w:lang w:val="en-GB"/>
        </w:rPr>
        <w:t xml:space="preserve">, </w:t>
      </w:r>
      <w:r w:rsidR="00AA6F7A" w:rsidRPr="00617EF0">
        <w:rPr>
          <w:lang w:val="en-GB"/>
        </w:rPr>
        <w:t>respectively</w:t>
      </w:r>
      <w:r w:rsidR="00B421FF" w:rsidRPr="00F66F0B">
        <w:rPr>
          <w:lang w:val="en-GB"/>
        </w:rPr>
        <w:t>]</w:t>
      </w:r>
      <w:r w:rsidR="00BF2C73" w:rsidRPr="00F66F0B">
        <w:rPr>
          <w:lang w:val="en-GB"/>
        </w:rPr>
        <w:t xml:space="preserve">) </w:t>
      </w:r>
      <w:r w:rsidR="009C379C" w:rsidRPr="00F66F0B">
        <w:rPr>
          <w:lang w:val="en-GB"/>
        </w:rPr>
        <w:fldChar w:fldCharType="begin"/>
      </w:r>
      <w:r w:rsidR="009C379C" w:rsidRPr="00F66F0B">
        <w:rPr>
          <w:lang w:val="en-GB"/>
        </w:rPr>
        <w:instrText xml:space="preserve"> ADDIN ZOTERO_ITEM CSL_CITATION {"citationID":"PSyiozkk","properties":{"formattedCitation":"(Beaumont et al. 2002)","plainCitation":"(Beaumont et al. 2002)","noteIndex":0},"citationItems":[{"id":786,"uris":["http://zotero.org/users/local/3HvvyIsJ/items/4ZXYCKEZ"],"itemData":{"id":786,"type":"article-journal","abstract":"We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J"}],"issued":{"date-parts":[["2002",12,1]]}}}],"schema":"https://github.com/citation-style-language/schema/raw/master/csl-citation.json"} </w:instrText>
      </w:r>
      <w:r w:rsidR="009C379C" w:rsidRPr="00F66F0B">
        <w:rPr>
          <w:lang w:val="en-GB"/>
        </w:rPr>
        <w:fldChar w:fldCharType="separate"/>
      </w:r>
      <w:r w:rsidR="009C379C" w:rsidRPr="00F66F0B">
        <w:rPr>
          <w:noProof/>
          <w:lang w:val="en-GB"/>
        </w:rPr>
        <w:t>(Beaumont et al. 2002)</w:t>
      </w:r>
      <w:r w:rsidR="009C379C" w:rsidRPr="00F66F0B">
        <w:rPr>
          <w:lang w:val="en-GB"/>
        </w:rPr>
        <w:fldChar w:fldCharType="end"/>
      </w:r>
      <w:r w:rsidR="009C379C" w:rsidRPr="00F66F0B">
        <w:rPr>
          <w:lang w:val="en-GB"/>
        </w:rPr>
        <w:t xml:space="preserve"> </w:t>
      </w:r>
      <w:r w:rsidR="00B421FF" w:rsidRPr="00F66F0B">
        <w:rPr>
          <w:lang w:val="en-GB"/>
        </w:rPr>
        <w:t>or the number of iterations (the number of simulations that are considered as pseudo-observed data)</w:t>
      </w:r>
      <w:r w:rsidR="00A473FF" w:rsidRPr="00F66F0B">
        <w:rPr>
          <w:lang w:val="en-GB"/>
        </w:rPr>
        <w:t xml:space="preserve"> (Table S1)</w:t>
      </w:r>
      <w:r w:rsidR="00BF2C73" w:rsidRPr="00F66F0B">
        <w:rPr>
          <w:lang w:val="en-GB"/>
        </w:rPr>
        <w:t xml:space="preserve">. </w:t>
      </w:r>
      <w:r w:rsidR="00B421FF" w:rsidRPr="00F66F0B">
        <w:rPr>
          <w:lang w:val="en-GB"/>
        </w:rPr>
        <w:t xml:space="preserve">Check </w:t>
      </w:r>
      <w:r w:rsidR="003B13D4" w:rsidRPr="00F66F0B">
        <w:rPr>
          <w:lang w:val="en-GB"/>
        </w:rPr>
        <w:t>framework</w:t>
      </w:r>
      <w:r w:rsidR="00B421FF" w:rsidRPr="00F66F0B">
        <w:rPr>
          <w:lang w:val="en-GB"/>
        </w:rPr>
        <w:t xml:space="preserve"> documentation to more information for parameters specification.</w:t>
      </w:r>
    </w:p>
    <w:p w14:paraId="71403B2F" w14:textId="51200699" w:rsidR="00C54040" w:rsidRPr="00F66F0B" w:rsidRDefault="00C54040" w:rsidP="00617EF0">
      <w:pPr>
        <w:pStyle w:val="ListParagraph"/>
        <w:numPr>
          <w:ilvl w:val="0"/>
          <w:numId w:val="2"/>
        </w:numPr>
        <w:rPr>
          <w:lang w:val="en-GB"/>
        </w:rPr>
      </w:pPr>
      <w:r w:rsidRPr="00F66F0B">
        <w:rPr>
          <w:lang w:val="en-GB"/>
        </w:rPr>
        <w:t xml:space="preserve">The </w:t>
      </w:r>
      <w:r w:rsidR="002766A0" w:rsidRPr="00F66F0B">
        <w:rPr>
          <w:lang w:val="en-GB"/>
        </w:rPr>
        <w:t xml:space="preserve">simulations of </w:t>
      </w:r>
      <w:r w:rsidRPr="00F66F0B">
        <w:rPr>
          <w:lang w:val="en-GB"/>
        </w:rPr>
        <w:t xml:space="preserve">protein </w:t>
      </w:r>
      <w:r w:rsidR="00D3128F">
        <w:rPr>
          <w:lang w:val="en-GB"/>
        </w:rPr>
        <w:t>MSA</w:t>
      </w:r>
      <w:r w:rsidRPr="00F66F0B">
        <w:rPr>
          <w:lang w:val="en-GB"/>
        </w:rPr>
        <w:t xml:space="preserve"> are performed </w:t>
      </w:r>
      <w:r w:rsidR="002766A0" w:rsidRPr="00F66F0B">
        <w:rPr>
          <w:lang w:val="en-GB"/>
        </w:rPr>
        <w:t>with</w:t>
      </w:r>
      <w:r w:rsidRPr="00F66F0B">
        <w:rPr>
          <w:lang w:val="en-GB"/>
        </w:rPr>
        <w:t xml:space="preserve"> </w:t>
      </w:r>
      <w:r w:rsidR="009F543D" w:rsidRPr="00F66F0B">
        <w:rPr>
          <w:lang w:val="en-GB"/>
        </w:rPr>
        <w:t xml:space="preserve">a </w:t>
      </w:r>
      <w:r w:rsidRPr="00F66F0B">
        <w:rPr>
          <w:lang w:val="en-GB"/>
        </w:rPr>
        <w:t xml:space="preserve">version of </w:t>
      </w:r>
      <w:r w:rsidRPr="00F66F0B">
        <w:rPr>
          <w:i/>
          <w:iCs/>
          <w:lang w:val="en-GB"/>
        </w:rPr>
        <w:t>ProteinEvolver</w:t>
      </w:r>
      <w:r w:rsidRPr="00F66F0B">
        <w:rPr>
          <w:lang w:val="en-GB"/>
        </w:rPr>
        <w:t xml:space="preserve"> simulator </w:t>
      </w:r>
      <w:r w:rsidRPr="00F66F0B">
        <w:rPr>
          <w:lang w:val="en-GB"/>
        </w:rPr>
        <w:fldChar w:fldCharType="begin"/>
      </w:r>
      <w:r w:rsidRPr="00F66F0B">
        <w:rPr>
          <w:lang w:val="en-GB"/>
        </w:rPr>
        <w:instrText xml:space="preserve"> ADDIN ZOTERO_ITEM CSL_CITATION {"citationID":"UmnyWR4p","properties":{"formattedCitation":"(Arenas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Pr="00F66F0B">
        <w:rPr>
          <w:lang w:val="en-GB"/>
        </w:rPr>
        <w:fldChar w:fldCharType="separate"/>
      </w:r>
      <w:r w:rsidRPr="00F66F0B">
        <w:rPr>
          <w:noProof/>
          <w:lang w:val="en-GB"/>
        </w:rPr>
        <w:t>(Arenas et al. 2013)</w:t>
      </w:r>
      <w:r w:rsidRPr="00F66F0B">
        <w:rPr>
          <w:lang w:val="en-GB"/>
        </w:rPr>
        <w:fldChar w:fldCharType="end"/>
      </w:r>
      <w:r w:rsidR="009F543D" w:rsidRPr="00F66F0B">
        <w:rPr>
          <w:lang w:val="en-GB"/>
        </w:rPr>
        <w:t xml:space="preserve"> adapted</w:t>
      </w:r>
      <w:r w:rsidRPr="00F66F0B">
        <w:rPr>
          <w:lang w:val="en-GB"/>
        </w:rPr>
        <w:t xml:space="preserve"> to ABC </w:t>
      </w:r>
      <w:r w:rsidRPr="00F66F0B">
        <w:rPr>
          <w:lang w:val="en-GB"/>
        </w:rPr>
        <w:fldChar w:fldCharType="begin"/>
      </w:r>
      <w:r w:rsidRPr="00F66F0B">
        <w:rPr>
          <w:lang w:val="en-GB"/>
        </w:rPr>
        <w:instrText xml:space="preserve"> ADDIN ZOTERO_ITEM CSL_CITATION {"citationID":"Y5skxWJI","properties":{"formattedCitation":"(Arenas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Pr="00F66F0B">
        <w:rPr>
          <w:lang w:val="en-GB"/>
        </w:rPr>
        <w:fldChar w:fldCharType="separate"/>
      </w:r>
      <w:r w:rsidRPr="00F66F0B">
        <w:rPr>
          <w:noProof/>
          <w:lang w:val="en-GB"/>
        </w:rPr>
        <w:t>(Arenas 2021)</w:t>
      </w:r>
      <w:r w:rsidRPr="00F66F0B">
        <w:rPr>
          <w:lang w:val="en-GB"/>
        </w:rPr>
        <w:fldChar w:fldCharType="end"/>
      </w:r>
      <w:r w:rsidRPr="00F66F0B">
        <w:rPr>
          <w:lang w:val="en-GB"/>
        </w:rPr>
        <w:t>. It consists in two main steps: (</w:t>
      </w:r>
      <w:r w:rsidRPr="00F66F0B">
        <w:rPr>
          <w:i/>
          <w:iCs/>
          <w:lang w:val="en-GB"/>
        </w:rPr>
        <w:t>i</w:t>
      </w:r>
      <w:r w:rsidRPr="00F66F0B">
        <w:rPr>
          <w:lang w:val="en-GB"/>
        </w:rPr>
        <w:t xml:space="preserve">) firstly, it simulates the evolutionary </w:t>
      </w:r>
      <w:r w:rsidR="009F543D" w:rsidRPr="00F66F0B">
        <w:rPr>
          <w:lang w:val="en-GB"/>
        </w:rPr>
        <w:t>history</w:t>
      </w:r>
      <w:r w:rsidRPr="00F66F0B">
        <w:rPr>
          <w:lang w:val="en-GB"/>
        </w:rPr>
        <w:t xml:space="preserve"> of the protein </w:t>
      </w:r>
      <w:r w:rsidR="00D3128F">
        <w:rPr>
          <w:lang w:val="en-GB"/>
        </w:rPr>
        <w:t>MSA</w:t>
      </w:r>
      <w:r w:rsidRPr="00F66F0B">
        <w:rPr>
          <w:lang w:val="en-GB"/>
        </w:rPr>
        <w:t xml:space="preserve"> with the coalescent method </w:t>
      </w:r>
      <w:r w:rsidRPr="00F66F0B">
        <w:rPr>
          <w:lang w:val="en-GB"/>
        </w:rPr>
        <w:fldChar w:fldCharType="begin"/>
      </w:r>
      <w:r w:rsidRPr="00F66F0B">
        <w:rPr>
          <w:lang w:val="en-GB"/>
        </w:rPr>
        <w:instrText xml:space="preserve"> ADDIN ZOTERO_ITEM CSL_CITATION {"citationID":"ohv3bvmG","properties":{"formattedCitation":"(Kingman 1982)","plainCitation":"(Kingman 1982)","noteIndex":0},"citationItems":[{"id":683,"uris":["http://zotero.org/users/local/3HvvyIsJ/items/6W5PLYMI"],"itemData":{"id":683,"type":"article-journal","container-title":"Stochastic Processes and their Applications","DOI":"10.1016/0304-4149(82)90011-4","ISSN":"03044149","issue":"3","journalAbbreviation":"Stochastic Processes and their Applications","language":"en","page":"235-248","source":"DOI.org (Crossref)","title":"The coalescent","volume":"13","author":[{"family":"Kingman","given":"J.F.C."}],"issued":{"date-parts":[["1982",9]]}}}],"schema":"https://github.com/citation-style-language/schema/raw/master/csl-citation.json"} </w:instrText>
      </w:r>
      <w:r w:rsidRPr="00F66F0B">
        <w:rPr>
          <w:lang w:val="en-GB"/>
        </w:rPr>
        <w:fldChar w:fldCharType="separate"/>
      </w:r>
      <w:r w:rsidRPr="00F66F0B">
        <w:rPr>
          <w:noProof/>
          <w:lang w:val="en-GB"/>
        </w:rPr>
        <w:t>(Kingman 1982)</w:t>
      </w:r>
      <w:r w:rsidRPr="00F66F0B">
        <w:rPr>
          <w:lang w:val="en-GB"/>
        </w:rPr>
        <w:fldChar w:fldCharType="end"/>
      </w:r>
      <w:r w:rsidRPr="00F66F0B">
        <w:rPr>
          <w:lang w:val="en-GB"/>
        </w:rPr>
        <w:t xml:space="preserve"> and, (</w:t>
      </w:r>
      <w:r w:rsidRPr="00F66F0B">
        <w:rPr>
          <w:i/>
          <w:iCs/>
          <w:lang w:val="en-GB"/>
        </w:rPr>
        <w:t>ii</w:t>
      </w:r>
      <w:r w:rsidRPr="00F66F0B">
        <w:rPr>
          <w:lang w:val="en-GB"/>
        </w:rPr>
        <w:t xml:space="preserve">) </w:t>
      </w:r>
      <w:r w:rsidR="00DD3FBB" w:rsidRPr="00F66F0B">
        <w:rPr>
          <w:lang w:val="en-GB"/>
        </w:rPr>
        <w:t>then</w:t>
      </w:r>
      <w:r w:rsidRPr="00F66F0B">
        <w:rPr>
          <w:lang w:val="en-GB"/>
        </w:rPr>
        <w:t xml:space="preserve"> it simulates </w:t>
      </w:r>
      <w:r w:rsidR="009F543D" w:rsidRPr="00F66F0B">
        <w:rPr>
          <w:lang w:val="en-GB"/>
        </w:rPr>
        <w:t xml:space="preserve">the evolution of the </w:t>
      </w:r>
      <w:r w:rsidRPr="00F66F0B">
        <w:rPr>
          <w:lang w:val="en-GB"/>
        </w:rPr>
        <w:t xml:space="preserve">protein sequence upon the previously simulated evolutionary histories under </w:t>
      </w:r>
      <w:r w:rsidR="009F543D" w:rsidRPr="00F66F0B">
        <w:rPr>
          <w:lang w:val="en-GB"/>
        </w:rPr>
        <w:t>the specified</w:t>
      </w:r>
      <w:r w:rsidRPr="00F66F0B">
        <w:rPr>
          <w:lang w:val="en-GB"/>
        </w:rPr>
        <w:t xml:space="preserve"> substitution model of protein evolution. Coalescent method allows rapid simulations (Arenas, 2012)</w:t>
      </w:r>
      <w:r w:rsidR="009F543D" w:rsidRPr="00F66F0B">
        <w:rPr>
          <w:lang w:val="en-GB"/>
        </w:rPr>
        <w:t>,</w:t>
      </w:r>
      <w:r w:rsidRPr="00F66F0B">
        <w:rPr>
          <w:lang w:val="en-GB"/>
        </w:rPr>
        <w:t xml:space="preserve"> but SCS models simulations require </w:t>
      </w:r>
      <w:r w:rsidR="00DD3FBB" w:rsidRPr="00F66F0B">
        <w:rPr>
          <w:lang w:val="en-GB"/>
        </w:rPr>
        <w:t xml:space="preserve">a </w:t>
      </w:r>
      <w:r w:rsidRPr="00F66F0B">
        <w:rPr>
          <w:lang w:val="en-GB"/>
        </w:rPr>
        <w:t>lot of time</w:t>
      </w:r>
      <w:r w:rsidR="009F543D" w:rsidRPr="00F66F0B">
        <w:rPr>
          <w:lang w:val="en-GB"/>
        </w:rPr>
        <w:t>.</w:t>
      </w:r>
      <w:r w:rsidRPr="00F66F0B">
        <w:rPr>
          <w:lang w:val="en-GB"/>
        </w:rPr>
        <w:t xml:space="preserve"> </w:t>
      </w:r>
      <w:r w:rsidR="009F543D" w:rsidRPr="00F66F0B">
        <w:rPr>
          <w:lang w:val="en-GB"/>
        </w:rPr>
        <w:t>C</w:t>
      </w:r>
      <w:r w:rsidRPr="00F66F0B">
        <w:rPr>
          <w:lang w:val="en-GB"/>
        </w:rPr>
        <w:t xml:space="preserve">onveniently, </w:t>
      </w:r>
      <w:r w:rsidR="009F543D" w:rsidRPr="00F66F0B">
        <w:rPr>
          <w:lang w:val="en-GB"/>
        </w:rPr>
        <w:t xml:space="preserve">the </w:t>
      </w:r>
      <w:r w:rsidRPr="00F66F0B">
        <w:rPr>
          <w:lang w:val="en-GB"/>
        </w:rPr>
        <w:t xml:space="preserve">simulations can run in parallel on multicore computers or clusters. </w:t>
      </w:r>
    </w:p>
    <w:p w14:paraId="7862C0A5" w14:textId="31162CA4" w:rsidR="00C54040" w:rsidRPr="00F66F0B" w:rsidRDefault="00737FBC" w:rsidP="00617EF0">
      <w:pPr>
        <w:pStyle w:val="ListParagraph"/>
        <w:numPr>
          <w:ilvl w:val="0"/>
          <w:numId w:val="2"/>
        </w:numPr>
        <w:rPr>
          <w:lang w:val="en-GB"/>
        </w:rPr>
      </w:pPr>
      <w:r w:rsidRPr="00F66F0B">
        <w:rPr>
          <w:i/>
          <w:iCs/>
          <w:lang w:val="en-GB"/>
        </w:rPr>
        <w:t>ProtModel</w:t>
      </w:r>
      <w:r w:rsidR="0037560C" w:rsidRPr="00F66F0B">
        <w:rPr>
          <w:i/>
          <w:iCs/>
          <w:lang w:val="en-GB"/>
        </w:rPr>
        <w:t xml:space="preserve"> </w:t>
      </w:r>
      <w:r w:rsidR="0037560C" w:rsidRPr="00F66F0B">
        <w:rPr>
          <w:lang w:val="en-GB"/>
        </w:rPr>
        <w:t xml:space="preserve">uses 7 </w:t>
      </w:r>
      <w:r w:rsidR="0011004B" w:rsidRPr="00F66F0B">
        <w:rPr>
          <w:lang w:val="en-GB"/>
        </w:rPr>
        <w:t>SS</w:t>
      </w:r>
      <w:r w:rsidR="0037560C" w:rsidRPr="00F66F0B">
        <w:rPr>
          <w:lang w:val="en-GB"/>
        </w:rPr>
        <w:t xml:space="preserve"> </w:t>
      </w:r>
      <w:del w:id="131" w:author="Catarina Brancoi" w:date="2022-09-14T10:36:00Z">
        <w:r w:rsidR="0037560C" w:rsidRPr="00F66F0B" w:rsidDel="00D337C6">
          <w:rPr>
            <w:lang w:val="en-GB"/>
          </w:rPr>
          <w:delText xml:space="preserve">to sum </w:delText>
        </w:r>
      </w:del>
      <w:ins w:id="132" w:author="Catarina Brancoi" w:date="2022-09-14T10:36:00Z">
        <w:r w:rsidR="00D337C6">
          <w:rPr>
            <w:lang w:val="en-GB"/>
          </w:rPr>
          <w:t>summarizing</w:t>
        </w:r>
        <w:r w:rsidR="00D337C6" w:rsidRPr="00F66F0B">
          <w:rPr>
            <w:lang w:val="en-GB"/>
          </w:rPr>
          <w:t xml:space="preserve"> </w:t>
        </w:r>
      </w:ins>
      <w:del w:id="133" w:author="Catarina Brancoi" w:date="2022-09-14T10:36:00Z">
        <w:r w:rsidR="0037560C" w:rsidRPr="00F66F0B" w:rsidDel="00D337C6">
          <w:rPr>
            <w:lang w:val="en-GB"/>
          </w:rPr>
          <w:delText xml:space="preserve">up </w:delText>
        </w:r>
      </w:del>
      <w:r w:rsidR="0037560C" w:rsidRPr="00F66F0B">
        <w:rPr>
          <w:lang w:val="en-GB"/>
        </w:rPr>
        <w:t xml:space="preserve">the evolutionary information from the observed </w:t>
      </w:r>
      <w:r w:rsidR="000066A8" w:rsidRPr="00F66F0B">
        <w:rPr>
          <w:lang w:val="en-GB"/>
        </w:rPr>
        <w:t xml:space="preserve">protein </w:t>
      </w:r>
      <w:r w:rsidR="00D3128F">
        <w:rPr>
          <w:lang w:val="en-GB"/>
        </w:rPr>
        <w:t>MSA</w:t>
      </w:r>
      <w:r w:rsidR="00D3128F" w:rsidRPr="00F66F0B">
        <w:rPr>
          <w:lang w:val="en-GB"/>
        </w:rPr>
        <w:t xml:space="preserve"> </w:t>
      </w:r>
      <w:r w:rsidR="0037560C" w:rsidRPr="00F66F0B">
        <w:rPr>
          <w:lang w:val="en-GB"/>
        </w:rPr>
        <w:t xml:space="preserve">and </w:t>
      </w:r>
      <w:r w:rsidR="000066A8" w:rsidRPr="00F66F0B">
        <w:rPr>
          <w:lang w:val="en-GB"/>
        </w:rPr>
        <w:t xml:space="preserve">from </w:t>
      </w:r>
      <w:r w:rsidR="000976E4" w:rsidRPr="00F66F0B">
        <w:rPr>
          <w:lang w:val="en-GB"/>
        </w:rPr>
        <w:t xml:space="preserve">the </w:t>
      </w:r>
      <w:r w:rsidR="0037560C" w:rsidRPr="00F66F0B">
        <w:rPr>
          <w:lang w:val="en-GB"/>
        </w:rPr>
        <w:t xml:space="preserve">protein </w:t>
      </w:r>
      <w:r w:rsidR="00DD3FBB" w:rsidRPr="00F66F0B">
        <w:rPr>
          <w:lang w:val="en-GB"/>
        </w:rPr>
        <w:t>sequence</w:t>
      </w:r>
      <w:ins w:id="134" w:author="Catarina Brancoi" w:date="2022-09-14T10:36:00Z">
        <w:r w:rsidR="00D337C6">
          <w:rPr>
            <w:lang w:val="en-GB"/>
          </w:rPr>
          <w:t>s</w:t>
        </w:r>
      </w:ins>
      <w:r w:rsidR="00DD3FBB" w:rsidRPr="00F66F0B">
        <w:rPr>
          <w:lang w:val="en-GB"/>
        </w:rPr>
        <w:t xml:space="preserve"> simulated </w:t>
      </w:r>
      <w:r w:rsidR="0037560C" w:rsidRPr="00F66F0B">
        <w:rPr>
          <w:lang w:val="en-GB"/>
        </w:rPr>
        <w:t>under every substitution model</w:t>
      </w:r>
      <w:r w:rsidR="0055506C" w:rsidRPr="00F66F0B">
        <w:rPr>
          <w:lang w:val="en-GB"/>
        </w:rPr>
        <w:t xml:space="preserve"> (Table </w:t>
      </w:r>
      <w:commentRangeStart w:id="135"/>
      <w:r w:rsidR="0055506C" w:rsidRPr="00F66F0B">
        <w:rPr>
          <w:lang w:val="en-GB"/>
        </w:rPr>
        <w:t>S2</w:t>
      </w:r>
      <w:commentRangeEnd w:id="135"/>
      <w:r w:rsidR="00D337C6">
        <w:rPr>
          <w:rStyle w:val="CommentReference"/>
        </w:rPr>
        <w:commentReference w:id="135"/>
      </w:r>
      <w:ins w:id="136" w:author="Catarina Brancoi" w:date="2022-09-14T10:36:00Z">
        <w:r w:rsidR="00D337C6">
          <w:rPr>
            <w:lang w:val="en-GB"/>
          </w:rPr>
          <w:t>,</w:t>
        </w:r>
      </w:ins>
      <w:del w:id="137" w:author="Catarina Brancoi" w:date="2022-09-14T10:36:00Z">
        <w:r w:rsidR="0055506C" w:rsidRPr="00F66F0B" w:rsidDel="00D337C6">
          <w:rPr>
            <w:lang w:val="en-GB"/>
          </w:rPr>
          <w:delText>;</w:delText>
        </w:r>
      </w:del>
      <w:r w:rsidR="0055506C" w:rsidRPr="00F66F0B">
        <w:rPr>
          <w:lang w:val="en-GB"/>
        </w:rPr>
        <w:t xml:space="preserve"> Supplementary </w:t>
      </w:r>
      <w:r w:rsidR="00CE6DC2" w:rsidRPr="00F66F0B">
        <w:rPr>
          <w:lang w:val="en-GB"/>
        </w:rPr>
        <w:t>Data</w:t>
      </w:r>
      <w:r w:rsidR="0055506C" w:rsidRPr="00F66F0B">
        <w:rPr>
          <w:lang w:val="en-GB"/>
        </w:rPr>
        <w:t>)</w:t>
      </w:r>
      <w:r w:rsidR="000066A8" w:rsidRPr="00F66F0B">
        <w:rPr>
          <w:lang w:val="en-GB"/>
        </w:rPr>
        <w:t xml:space="preserve">. </w:t>
      </w:r>
      <w:r w:rsidR="00DE691A" w:rsidRPr="00F66F0B">
        <w:rPr>
          <w:lang w:val="en-GB"/>
        </w:rPr>
        <w:t xml:space="preserve">In general, they either explore the stability of the individual sequences of the </w:t>
      </w:r>
      <w:r w:rsidR="00D3128F">
        <w:rPr>
          <w:lang w:val="en-GB"/>
        </w:rPr>
        <w:t>MSA</w:t>
      </w:r>
      <w:r w:rsidR="00D3128F" w:rsidRPr="00F66F0B">
        <w:rPr>
          <w:lang w:val="en-GB"/>
        </w:rPr>
        <w:t xml:space="preserve"> </w:t>
      </w:r>
      <w:r w:rsidR="00DE691A" w:rsidRPr="00F66F0B">
        <w:rPr>
          <w:lang w:val="en-GB"/>
        </w:rPr>
        <w:t xml:space="preserve">or the physicochemical properties of the </w:t>
      </w:r>
      <w:r w:rsidR="00DD3FBB" w:rsidRPr="00F66F0B">
        <w:rPr>
          <w:lang w:val="en-GB"/>
        </w:rPr>
        <w:t xml:space="preserve">replacements of the </w:t>
      </w:r>
      <w:r w:rsidR="00DE691A" w:rsidRPr="00F66F0B">
        <w:rPr>
          <w:lang w:val="en-GB"/>
        </w:rPr>
        <w:t xml:space="preserve">amino acids. To explore </w:t>
      </w:r>
      <w:r w:rsidR="00DE691A" w:rsidRPr="00F66F0B">
        <w:rPr>
          <w:lang w:val="en-GB"/>
        </w:rPr>
        <w:lastRenderedPageBreak/>
        <w:t xml:space="preserve">the stability, we include </w:t>
      </w:r>
      <w:r w:rsidR="000E7482" w:rsidRPr="00F66F0B">
        <w:rPr>
          <w:lang w:val="en-GB"/>
        </w:rPr>
        <w:t>the</w:t>
      </w:r>
      <w:r w:rsidR="000976E4" w:rsidRPr="00F66F0B">
        <w:rPr>
          <w:lang w:val="en-GB"/>
        </w:rPr>
        <w:t xml:space="preserve"> mean and the standard deviation of the Gibbs free energy difference between folded and unfolded states (</w:t>
      </w:r>
      <w:r w:rsidR="000976E4" w:rsidRPr="00F66F0B">
        <w:rPr>
          <w:lang w:val="en-GB"/>
        </w:rPr>
        <w:sym w:font="Symbol" w:char="F044"/>
      </w:r>
      <w:r w:rsidR="000976E4" w:rsidRPr="00F66F0B">
        <w:rPr>
          <w:lang w:val="en-GB"/>
        </w:rPr>
        <w:t>G kcal/mol)</w:t>
      </w:r>
      <w:r w:rsidR="005B1F66" w:rsidRPr="00F66F0B">
        <w:rPr>
          <w:lang w:val="en-GB"/>
        </w:rPr>
        <w:t xml:space="preserve"> c</w:t>
      </w:r>
      <w:r w:rsidR="0018537C" w:rsidRPr="00F66F0B">
        <w:rPr>
          <w:lang w:val="en-GB"/>
        </w:rPr>
        <w:t xml:space="preserve">alculated with </w:t>
      </w:r>
      <w:r w:rsidR="0018537C" w:rsidRPr="00F66F0B">
        <w:rPr>
          <w:i/>
          <w:iCs/>
          <w:lang w:val="en-GB"/>
        </w:rPr>
        <w:t>DeltaGREM</w:t>
      </w:r>
      <w:r w:rsidR="0018537C" w:rsidRPr="00F66F0B">
        <w:rPr>
          <w:lang w:val="en-GB"/>
        </w:rPr>
        <w:t xml:space="preserve"> software</w:t>
      </w:r>
      <w:r w:rsidR="00DE691A" w:rsidRPr="00F66F0B">
        <w:rPr>
          <w:lang w:val="en-GB"/>
        </w:rPr>
        <w:t xml:space="preserve"> </w:t>
      </w:r>
      <w:r w:rsidR="00DE691A" w:rsidRPr="00F66F0B">
        <w:rPr>
          <w:lang w:val="en-GB"/>
        </w:rPr>
        <w:fldChar w:fldCharType="begin"/>
      </w:r>
      <w:r w:rsidR="00DE691A" w:rsidRPr="00F66F0B">
        <w:rPr>
          <w:lang w:val="en-GB"/>
        </w:rPr>
        <w:instrText xml:space="preserve"> ADDIN ZOTERO_ITEM CSL_CITATION {"citationID":"QpC9awXv","properties":{"formattedCitation":"(Arenas et al. 2017)","plainCitation":"(Arenas et al. 2017)","noteIndex":0},"citationItems":[{"id":515,"uris":["http://zotero.org/users/local/3HvvyIsJ/items/9XENCJ24"],"itemData":{"id":515,"type":"article-journal","container-title":"Systematic Biology","DOI":"10.1093/sysbio/syw121","ISSN":"1063-5157, 1076-836X","issue":"6","journalAbbreviation":"Syst Biol","language":"en","page":"1054-1064","source":"DOI.org (Crossref)","title":"ProtASR: An Evolutionary Framework for Ancestral Protein Reconstruction with Selection on Folding Stability","title-short":"ProtASR","volume":"66","author":[{"family":"Arenas","given":"Miguel"},{"family":"Weber","given":"Claudia C."},{"family":"Liberles","given":"David A."},{"family":"Bastolla","given":"Ugo"}],"issued":{"date-parts":[["2017",11,5]]}}}],"schema":"https://github.com/citation-style-language/schema/raw/master/csl-citation.json"} </w:instrText>
      </w:r>
      <w:r w:rsidR="00DE691A" w:rsidRPr="00F66F0B">
        <w:rPr>
          <w:lang w:val="en-GB"/>
        </w:rPr>
        <w:fldChar w:fldCharType="separate"/>
      </w:r>
      <w:r w:rsidR="00DE691A" w:rsidRPr="00617EF0">
        <w:rPr>
          <w:lang w:val="en-GB"/>
        </w:rPr>
        <w:t>(Arenas et al. 2017)</w:t>
      </w:r>
      <w:r w:rsidR="00DE691A" w:rsidRPr="00F66F0B">
        <w:rPr>
          <w:lang w:val="en-GB"/>
        </w:rPr>
        <w:fldChar w:fldCharType="end"/>
      </w:r>
      <w:r w:rsidR="0055506C" w:rsidRPr="00F66F0B">
        <w:rPr>
          <w:lang w:val="en-GB"/>
        </w:rPr>
        <w:t xml:space="preserve"> (Table S2)</w:t>
      </w:r>
      <w:r w:rsidR="00DE691A" w:rsidRPr="00617EF0">
        <w:rPr>
          <w:lang w:val="en-GB"/>
        </w:rPr>
        <w:t>.</w:t>
      </w:r>
      <w:r w:rsidR="0011004B" w:rsidRPr="00617EF0">
        <w:rPr>
          <w:lang w:val="en-GB"/>
        </w:rPr>
        <w:t xml:space="preserve"> Regarding the amino acid replacements</w:t>
      </w:r>
      <w:ins w:id="138" w:author="Catarina Brancoi" w:date="2022-09-14T10:44:00Z">
        <w:r w:rsidR="00D26211">
          <w:rPr>
            <w:lang w:val="en-GB"/>
          </w:rPr>
          <w:t xml:space="preserve"> and their </w:t>
        </w:r>
        <w:r w:rsidR="00D26211" w:rsidRPr="00F66F0B">
          <w:rPr>
            <w:lang w:val="en-GB"/>
          </w:rPr>
          <w:t>physicochemical properties</w:t>
        </w:r>
      </w:ins>
      <w:r w:rsidR="00E74278" w:rsidRPr="00617EF0">
        <w:rPr>
          <w:lang w:val="en-GB"/>
        </w:rPr>
        <w:t>,</w:t>
      </w:r>
      <w:r w:rsidR="0011004B" w:rsidRPr="00617EF0">
        <w:rPr>
          <w:lang w:val="en-GB"/>
        </w:rPr>
        <w:t xml:space="preserve"> we </w:t>
      </w:r>
      <w:r w:rsidR="0029053D" w:rsidRPr="00617EF0">
        <w:rPr>
          <w:lang w:val="en-GB"/>
        </w:rPr>
        <w:t xml:space="preserve">incorporate </w:t>
      </w:r>
      <w:r w:rsidR="00F65361" w:rsidRPr="00617EF0">
        <w:rPr>
          <w:lang w:val="en-GB"/>
        </w:rPr>
        <w:t xml:space="preserve">the number of </w:t>
      </w:r>
      <w:r w:rsidR="00F65361" w:rsidRPr="00F66F0B">
        <w:rPr>
          <w:lang w:val="en-GB"/>
        </w:rPr>
        <w:t>segregating sites</w:t>
      </w:r>
      <w:r w:rsidR="00F65361" w:rsidRPr="00617EF0">
        <w:rPr>
          <w:lang w:val="en-GB"/>
        </w:rPr>
        <w:t xml:space="preserve"> and </w:t>
      </w:r>
      <w:r w:rsidR="0029053D" w:rsidRPr="00617EF0">
        <w:rPr>
          <w:lang w:val="en-GB"/>
        </w:rPr>
        <w:t xml:space="preserve">the mean, standard deviation, </w:t>
      </w:r>
      <w:r w:rsidR="0029053D" w:rsidRPr="00F66F0B">
        <w:rPr>
          <w:lang w:val="en-GB"/>
        </w:rPr>
        <w:t>skewness and kurtosis of Gra</w:t>
      </w:r>
      <w:r w:rsidR="0018537C" w:rsidRPr="00F66F0B">
        <w:rPr>
          <w:lang w:val="en-GB"/>
        </w:rPr>
        <w:t>n</w:t>
      </w:r>
      <w:r w:rsidR="0029053D" w:rsidRPr="00F66F0B">
        <w:rPr>
          <w:lang w:val="en-GB"/>
        </w:rPr>
        <w:t xml:space="preserve">tham </w:t>
      </w:r>
      <w:r w:rsidR="0029053D" w:rsidRPr="00617EF0">
        <w:rPr>
          <w:lang w:val="en-GB"/>
        </w:rPr>
        <w:t>physicochemical distance</w:t>
      </w:r>
      <w:r w:rsidR="0011004B" w:rsidRPr="00617EF0">
        <w:rPr>
          <w:lang w:val="en-GB"/>
        </w:rPr>
        <w:t xml:space="preserve"> </w:t>
      </w:r>
      <w:r w:rsidR="0011004B" w:rsidRPr="00617EF0">
        <w:rPr>
          <w:lang w:val="en-GB"/>
        </w:rPr>
        <w:fldChar w:fldCharType="begin"/>
      </w:r>
      <w:r w:rsidR="0011004B" w:rsidRPr="00617EF0">
        <w:rPr>
          <w:lang w:val="en-GB"/>
        </w:rPr>
        <w:instrText xml:space="preserve"> ADDIN ZOTERO_ITEM CSL_CITATION {"citationID":"ikhLkrGT","properties":{"formattedCitation":"(Grantham 1974)","plainCitation":"(Grantham 1974)","noteIndex":0},"citationItems":[{"id":674,"uris":["http://zotero.org/users/local/3HvvyIsJ/items/JGB999BR"],"itemData":{"id":674,"type":"article-journal","container-title":"Science","DOI":"10.1126/science.185.4154.862","ISSN":"0036-8075, 1095-9203","issue":"4154","journalAbbreviation":"Science","language":"en","page":"862-864","source":"DOI.org (Crossref)","title":"Amino Acid Difference Formula to Help Explain Protein Evolution","volume":"185","author":[{"family":"Grantham","given":"R."}],"issued":{"date-parts":[["1974",9,6]]}}}],"schema":"https://github.com/citation-style-language/schema/raw/master/csl-citation.json"} </w:instrText>
      </w:r>
      <w:r w:rsidR="0011004B" w:rsidRPr="00617EF0">
        <w:rPr>
          <w:lang w:val="en-GB"/>
        </w:rPr>
        <w:fldChar w:fldCharType="separate"/>
      </w:r>
      <w:r w:rsidR="0011004B" w:rsidRPr="00617EF0">
        <w:rPr>
          <w:noProof/>
          <w:lang w:val="en-GB"/>
        </w:rPr>
        <w:t>(Grantham 1974)</w:t>
      </w:r>
      <w:r w:rsidR="0011004B" w:rsidRPr="00617EF0">
        <w:rPr>
          <w:lang w:val="en-GB"/>
        </w:rPr>
        <w:fldChar w:fldCharType="end"/>
      </w:r>
      <w:r w:rsidR="00F65361" w:rsidRPr="00617EF0">
        <w:rPr>
          <w:lang w:val="en-GB"/>
        </w:rPr>
        <w:t xml:space="preserve"> between protein sites</w:t>
      </w:r>
      <w:r w:rsidR="0055506C" w:rsidRPr="00617EF0">
        <w:rPr>
          <w:lang w:val="en-GB"/>
        </w:rPr>
        <w:t xml:space="preserve"> </w:t>
      </w:r>
      <w:r w:rsidR="0055506C" w:rsidRPr="00F66F0B">
        <w:rPr>
          <w:lang w:val="en-GB"/>
        </w:rPr>
        <w:t>(Table S2)</w:t>
      </w:r>
      <w:r w:rsidR="0029053D" w:rsidRPr="00617EF0">
        <w:rPr>
          <w:lang w:val="en-GB"/>
        </w:rPr>
        <w:t xml:space="preserve">. It is a measure that assesses the difference between replaced amino acids depending on </w:t>
      </w:r>
      <w:r w:rsidR="000E7482" w:rsidRPr="00617EF0">
        <w:rPr>
          <w:lang w:val="en-GB"/>
        </w:rPr>
        <w:t xml:space="preserve">their </w:t>
      </w:r>
      <w:r w:rsidR="0029053D" w:rsidRPr="00F66F0B">
        <w:rPr>
          <w:lang w:val="en-GB"/>
        </w:rPr>
        <w:t>composition, polarity and molecular volume</w:t>
      </w:r>
      <w:r w:rsidR="000E7482" w:rsidRPr="00F66F0B">
        <w:rPr>
          <w:lang w:val="en-GB"/>
        </w:rPr>
        <w:t xml:space="preserve"> properties</w:t>
      </w:r>
      <w:r w:rsidR="0029053D" w:rsidRPr="00F66F0B">
        <w:rPr>
          <w:lang w:val="en-GB"/>
        </w:rPr>
        <w:t>.</w:t>
      </w:r>
      <w:r w:rsidR="000E7482" w:rsidRPr="00F66F0B">
        <w:rPr>
          <w:lang w:val="en-GB"/>
        </w:rPr>
        <w:t xml:space="preserve"> </w:t>
      </w:r>
    </w:p>
    <w:p w14:paraId="1A08BCE0" w14:textId="25DCC600" w:rsidR="00C54040" w:rsidRPr="00F66F0B" w:rsidRDefault="00F65361" w:rsidP="00617EF0">
      <w:pPr>
        <w:pStyle w:val="ListParagraph"/>
        <w:numPr>
          <w:ilvl w:val="0"/>
          <w:numId w:val="2"/>
        </w:numPr>
        <w:rPr>
          <w:lang w:val="en-GB"/>
        </w:rPr>
      </w:pPr>
      <w:r w:rsidRPr="00F66F0B">
        <w:rPr>
          <w:lang w:val="en-GB"/>
        </w:rPr>
        <w:t xml:space="preserve">Finally, </w:t>
      </w:r>
      <w:r w:rsidRPr="00F66F0B">
        <w:rPr>
          <w:i/>
          <w:iCs/>
          <w:lang w:val="en-GB"/>
        </w:rPr>
        <w:t>Prot</w:t>
      </w:r>
      <w:r w:rsidR="00583904" w:rsidRPr="00F66F0B">
        <w:rPr>
          <w:i/>
          <w:iCs/>
          <w:lang w:val="en-GB"/>
        </w:rPr>
        <w:t>Model</w:t>
      </w:r>
      <w:r w:rsidRPr="00F66F0B">
        <w:rPr>
          <w:lang w:val="en-GB"/>
        </w:rPr>
        <w:t xml:space="preserve"> estimates </w:t>
      </w:r>
      <w:r w:rsidR="00966629" w:rsidRPr="00F66F0B">
        <w:rPr>
          <w:lang w:val="en-GB"/>
        </w:rPr>
        <w:t>the posterior probability of al</w:t>
      </w:r>
      <w:r w:rsidR="00BB3947" w:rsidRPr="00F66F0B">
        <w:rPr>
          <w:lang w:val="en-GB"/>
        </w:rPr>
        <w:t>l</w:t>
      </w:r>
      <w:r w:rsidR="00966629" w:rsidRPr="00F66F0B">
        <w:rPr>
          <w:lang w:val="en-GB"/>
        </w:rPr>
        <w:t xml:space="preserve"> the substitution models analysed </w:t>
      </w:r>
      <w:r w:rsidRPr="00F66F0B">
        <w:rPr>
          <w:lang w:val="en-GB"/>
        </w:rPr>
        <w:t xml:space="preserve">with the </w:t>
      </w:r>
      <w:r w:rsidR="00966629" w:rsidRPr="00F66F0B">
        <w:rPr>
          <w:lang w:val="en-GB"/>
        </w:rPr>
        <w:t>ABC</w:t>
      </w:r>
      <w:r w:rsidRPr="00F66F0B">
        <w:rPr>
          <w:lang w:val="en-GB"/>
        </w:rPr>
        <w:t xml:space="preserve"> R library </w:t>
      </w:r>
      <w:r w:rsidR="0011004B" w:rsidRPr="00F66F0B">
        <w:rPr>
          <w:lang w:val="en-GB"/>
        </w:rPr>
        <w:fldChar w:fldCharType="begin"/>
      </w:r>
      <w:r w:rsidR="0011004B" w:rsidRPr="00F66F0B">
        <w:rPr>
          <w:lang w:val="en-GB"/>
        </w:rPr>
        <w:instrText xml:space="preserve"> ADDIN ZOTERO_ITEM CSL_CITATION {"citationID":"YUlS6qrj","properties":{"formattedCitation":"(Csill\\uc0\\u233{}ry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11004B" w:rsidRPr="00F66F0B">
        <w:rPr>
          <w:lang w:val="en-GB"/>
        </w:rPr>
        <w:fldChar w:fldCharType="separate"/>
      </w:r>
      <w:r w:rsidR="0011004B" w:rsidRPr="00617EF0">
        <w:rPr>
          <w:lang w:val="en-GB"/>
        </w:rPr>
        <w:t>(Csilléry et al. 2012)</w:t>
      </w:r>
      <w:r w:rsidR="0011004B" w:rsidRPr="00F66F0B">
        <w:rPr>
          <w:lang w:val="en-GB"/>
        </w:rPr>
        <w:fldChar w:fldCharType="end"/>
      </w:r>
      <w:r w:rsidR="0011004B" w:rsidRPr="00F66F0B">
        <w:rPr>
          <w:lang w:val="en-GB"/>
        </w:rPr>
        <w:t xml:space="preserve">. </w:t>
      </w:r>
      <w:r w:rsidR="003D5280" w:rsidRPr="00F66F0B">
        <w:rPr>
          <w:lang w:val="en-GB"/>
        </w:rPr>
        <w:t>Before the estimation,</w:t>
      </w:r>
      <w:r w:rsidR="00802038" w:rsidRPr="00F66F0B">
        <w:rPr>
          <w:lang w:val="en-GB"/>
        </w:rPr>
        <w:t xml:space="preserve"> some </w:t>
      </w:r>
      <w:r w:rsidR="00EF0233" w:rsidRPr="00F66F0B">
        <w:rPr>
          <w:lang w:val="en-GB"/>
        </w:rPr>
        <w:t>informative</w:t>
      </w:r>
      <w:r w:rsidR="00337497" w:rsidRPr="00F66F0B">
        <w:rPr>
          <w:lang w:val="en-GB"/>
        </w:rPr>
        <w:t xml:space="preserve"> outputs are created</w:t>
      </w:r>
      <w:r w:rsidR="00802038" w:rsidRPr="00F66F0B">
        <w:rPr>
          <w:lang w:val="en-GB"/>
        </w:rPr>
        <w:t>: (</w:t>
      </w:r>
      <w:r w:rsidR="00802038" w:rsidRPr="00F66F0B">
        <w:rPr>
          <w:i/>
          <w:iCs/>
          <w:lang w:val="en-GB"/>
        </w:rPr>
        <w:t>i</w:t>
      </w:r>
      <w:r w:rsidR="00802038" w:rsidRPr="00F66F0B">
        <w:rPr>
          <w:lang w:val="en-GB"/>
        </w:rPr>
        <w:t xml:space="preserve">) </w:t>
      </w:r>
      <w:r w:rsidR="00337497" w:rsidRPr="00F66F0B">
        <w:rPr>
          <w:lang w:val="en-GB"/>
        </w:rPr>
        <w:t xml:space="preserve">A </w:t>
      </w:r>
      <w:r w:rsidR="00F07CC7" w:rsidRPr="00F66F0B">
        <w:rPr>
          <w:lang w:val="en-GB"/>
        </w:rPr>
        <w:t>histogram</w:t>
      </w:r>
      <w:r w:rsidR="00337497" w:rsidRPr="00F66F0B">
        <w:rPr>
          <w:lang w:val="en-GB"/>
        </w:rPr>
        <w:t xml:space="preserve"> with </w:t>
      </w:r>
      <w:r w:rsidR="00EF0233" w:rsidRPr="00F66F0B">
        <w:rPr>
          <w:lang w:val="en-GB"/>
        </w:rPr>
        <w:t xml:space="preserve">the substitution rate </w:t>
      </w:r>
      <w:r w:rsidR="0011004B" w:rsidRPr="00F66F0B">
        <w:rPr>
          <w:lang w:val="en-GB"/>
        </w:rPr>
        <w:t xml:space="preserve">per site </w:t>
      </w:r>
      <w:r w:rsidR="00D41465" w:rsidRPr="00F66F0B">
        <w:rPr>
          <w:lang w:val="en-GB"/>
        </w:rPr>
        <w:t>considered in every simulation</w:t>
      </w:r>
      <w:r w:rsidR="00D41465" w:rsidRPr="00F66F0B" w:rsidDel="00D41465">
        <w:rPr>
          <w:lang w:val="en-GB"/>
        </w:rPr>
        <w:t xml:space="preserve"> </w:t>
      </w:r>
      <w:r w:rsidR="00D41465" w:rsidRPr="00F66F0B">
        <w:rPr>
          <w:lang w:val="en-GB"/>
        </w:rPr>
        <w:t>drawn from the</w:t>
      </w:r>
      <w:r w:rsidR="00337497" w:rsidRPr="00F66F0B">
        <w:rPr>
          <w:lang w:val="en-GB"/>
        </w:rPr>
        <w:t xml:space="preserve"> prior distribution.</w:t>
      </w:r>
      <w:r w:rsidR="00EF0233" w:rsidRPr="00F66F0B">
        <w:rPr>
          <w:lang w:val="en-GB"/>
        </w:rPr>
        <w:t xml:space="preserve"> </w:t>
      </w:r>
      <w:commentRangeStart w:id="139"/>
      <w:commentRangeStart w:id="140"/>
      <w:commentRangeStart w:id="141"/>
      <w:r w:rsidR="00337497" w:rsidRPr="00F66F0B">
        <w:rPr>
          <w:lang w:val="en-GB"/>
        </w:rPr>
        <w:t>T</w:t>
      </w:r>
      <w:r w:rsidR="00EF0233" w:rsidRPr="00F66F0B">
        <w:rPr>
          <w:lang w:val="en-GB"/>
        </w:rPr>
        <w:t>ogether</w:t>
      </w:r>
      <w:commentRangeEnd w:id="139"/>
      <w:r w:rsidR="00644AD2" w:rsidRPr="00617EF0">
        <w:rPr>
          <w:rStyle w:val="CommentReference"/>
          <w:lang w:val="en-GB"/>
        </w:rPr>
        <w:commentReference w:id="139"/>
      </w:r>
      <w:commentRangeEnd w:id="140"/>
      <w:r w:rsidR="00D3128F">
        <w:rPr>
          <w:rStyle w:val="CommentReference"/>
        </w:rPr>
        <w:commentReference w:id="140"/>
      </w:r>
      <w:commentRangeEnd w:id="141"/>
      <w:r w:rsidR="00D26211">
        <w:rPr>
          <w:rStyle w:val="CommentReference"/>
        </w:rPr>
        <w:commentReference w:id="141"/>
      </w:r>
      <w:r w:rsidR="00337497" w:rsidRPr="00F66F0B">
        <w:rPr>
          <w:lang w:val="en-GB"/>
        </w:rPr>
        <w:t xml:space="preserve">, another plot represents the corresponding </w:t>
      </w:r>
      <w:r w:rsidR="00B421FF" w:rsidRPr="00F66F0B">
        <w:rPr>
          <w:lang w:val="en-GB"/>
        </w:rPr>
        <w:t>theta (</w:t>
      </w:r>
      <w:r w:rsidR="00B421FF" w:rsidRPr="00F66F0B">
        <w:rPr>
          <w:i/>
          <w:iCs/>
          <w:lang w:val="en-GB"/>
        </w:rPr>
        <w:t>θ</w:t>
      </w:r>
      <w:r w:rsidR="00B421FF" w:rsidRPr="00F66F0B">
        <w:rPr>
          <w:lang w:val="en-GB"/>
        </w:rPr>
        <w:t xml:space="preserve">) </w:t>
      </w:r>
      <w:r w:rsidR="00337497" w:rsidRPr="00F66F0B">
        <w:rPr>
          <w:lang w:val="en-GB"/>
        </w:rPr>
        <w:t>values from the prior distribution used in every simulation. (</w:t>
      </w:r>
      <w:commentRangeStart w:id="142"/>
      <w:commentRangeStart w:id="143"/>
      <w:commentRangeStart w:id="144"/>
      <w:commentRangeStart w:id="145"/>
      <w:r w:rsidR="00337497" w:rsidRPr="00F66F0B">
        <w:rPr>
          <w:i/>
          <w:iCs/>
          <w:lang w:val="en-GB"/>
        </w:rPr>
        <w:t>ii</w:t>
      </w:r>
      <w:commentRangeEnd w:id="142"/>
      <w:r w:rsidR="00644AD2" w:rsidRPr="00617EF0">
        <w:rPr>
          <w:rStyle w:val="CommentReference"/>
          <w:lang w:val="en-GB"/>
        </w:rPr>
        <w:commentReference w:id="142"/>
      </w:r>
      <w:commentRangeEnd w:id="143"/>
      <w:r w:rsidR="00644AD2" w:rsidRPr="00617EF0">
        <w:rPr>
          <w:rStyle w:val="CommentReference"/>
          <w:lang w:val="en-GB"/>
        </w:rPr>
        <w:commentReference w:id="143"/>
      </w:r>
      <w:commentRangeEnd w:id="144"/>
      <w:r w:rsidR="00D3128F">
        <w:rPr>
          <w:rStyle w:val="CommentReference"/>
        </w:rPr>
        <w:commentReference w:id="144"/>
      </w:r>
      <w:commentRangeEnd w:id="145"/>
      <w:r w:rsidR="00D26211">
        <w:rPr>
          <w:rStyle w:val="CommentReference"/>
        </w:rPr>
        <w:commentReference w:id="145"/>
      </w:r>
      <w:r w:rsidR="00337497" w:rsidRPr="00F66F0B">
        <w:rPr>
          <w:lang w:val="en-GB"/>
        </w:rPr>
        <w:t>)</w:t>
      </w:r>
      <w:r w:rsidR="00EF0233" w:rsidRPr="00F66F0B">
        <w:rPr>
          <w:lang w:val="en-GB"/>
        </w:rPr>
        <w:t xml:space="preserve"> </w:t>
      </w:r>
      <w:r w:rsidR="00803F0E" w:rsidRPr="00F66F0B">
        <w:rPr>
          <w:lang w:val="en-GB"/>
        </w:rPr>
        <w:t>B</w:t>
      </w:r>
      <w:r w:rsidR="00337497" w:rsidRPr="00F66F0B">
        <w:rPr>
          <w:lang w:val="en-GB"/>
        </w:rPr>
        <w:t>oxplots</w:t>
      </w:r>
      <w:r w:rsidR="00E255A0" w:rsidRPr="00F66F0B">
        <w:rPr>
          <w:lang w:val="en-GB"/>
        </w:rPr>
        <w:t xml:space="preserve"> </w:t>
      </w:r>
      <w:r w:rsidR="00C93E14" w:rsidRPr="00F66F0B">
        <w:rPr>
          <w:lang w:val="en-GB"/>
        </w:rPr>
        <w:t xml:space="preserve">of </w:t>
      </w:r>
      <w:r w:rsidR="00644AD2" w:rsidRPr="00F66F0B">
        <w:rPr>
          <w:lang w:val="en-GB"/>
        </w:rPr>
        <w:t xml:space="preserve">the calculated </w:t>
      </w:r>
      <w:r w:rsidR="00C93E14" w:rsidRPr="00F66F0B">
        <w:rPr>
          <w:lang w:val="en-GB"/>
        </w:rPr>
        <w:t>SS</w:t>
      </w:r>
      <w:r w:rsidR="00E255A0" w:rsidRPr="00F66F0B">
        <w:rPr>
          <w:lang w:val="en-GB"/>
        </w:rPr>
        <w:t xml:space="preserve"> </w:t>
      </w:r>
      <w:r w:rsidR="00C93E14" w:rsidRPr="00F66F0B">
        <w:rPr>
          <w:lang w:val="en-GB"/>
        </w:rPr>
        <w:t xml:space="preserve">values </w:t>
      </w:r>
      <w:r w:rsidR="00644AD2" w:rsidRPr="00F66F0B">
        <w:rPr>
          <w:lang w:val="en-GB"/>
        </w:rPr>
        <w:t xml:space="preserve">for each </w:t>
      </w:r>
      <w:r w:rsidR="00C93E14" w:rsidRPr="00F66F0B">
        <w:rPr>
          <w:lang w:val="en-GB"/>
        </w:rPr>
        <w:t>considered</w:t>
      </w:r>
      <w:r w:rsidR="00E255A0" w:rsidRPr="00F66F0B">
        <w:rPr>
          <w:lang w:val="en-GB"/>
        </w:rPr>
        <w:t xml:space="preserve"> substitution model</w:t>
      </w:r>
      <w:r w:rsidR="00B421FF" w:rsidRPr="00F66F0B">
        <w:rPr>
          <w:lang w:val="en-GB"/>
        </w:rPr>
        <w:t xml:space="preserve"> with a blue line representing the </w:t>
      </w:r>
      <w:ins w:id="146" w:author="Catarina Brancoi" w:date="2022-09-14T10:51:00Z">
        <w:r w:rsidR="000F6E7F" w:rsidRPr="00F66F0B">
          <w:rPr>
            <w:lang w:val="en-GB"/>
          </w:rPr>
          <w:t>value</w:t>
        </w:r>
        <w:r w:rsidR="000F6E7F">
          <w:rPr>
            <w:lang w:val="en-GB"/>
          </w:rPr>
          <w:t>s calculated for the</w:t>
        </w:r>
        <w:r w:rsidR="000F6E7F" w:rsidRPr="00F66F0B">
          <w:rPr>
            <w:lang w:val="en-GB"/>
          </w:rPr>
          <w:t xml:space="preserve"> </w:t>
        </w:r>
      </w:ins>
      <w:del w:id="147" w:author="Catarina Brancoi" w:date="2022-09-14T10:51:00Z">
        <w:r w:rsidR="00B421FF" w:rsidRPr="00F66F0B" w:rsidDel="000F6E7F">
          <w:rPr>
            <w:lang w:val="en-GB"/>
          </w:rPr>
          <w:delText xml:space="preserve">study </w:delText>
        </w:r>
      </w:del>
      <w:ins w:id="148" w:author="Catarina Brancoi" w:date="2022-09-14T10:51:00Z">
        <w:r w:rsidR="000F6E7F">
          <w:rPr>
            <w:lang w:val="en-GB"/>
          </w:rPr>
          <w:t>observed</w:t>
        </w:r>
        <w:r w:rsidR="000F6E7F" w:rsidRPr="00F66F0B">
          <w:rPr>
            <w:lang w:val="en-GB"/>
          </w:rPr>
          <w:t xml:space="preserve"> </w:t>
        </w:r>
      </w:ins>
      <w:r w:rsidR="00B421FF" w:rsidRPr="00F66F0B">
        <w:rPr>
          <w:lang w:val="en-GB"/>
        </w:rPr>
        <w:t>dataset</w:t>
      </w:r>
      <w:del w:id="149" w:author="Catarina Brancoi" w:date="2022-09-14T10:51:00Z">
        <w:r w:rsidR="00B421FF" w:rsidRPr="00F66F0B" w:rsidDel="000F6E7F">
          <w:rPr>
            <w:lang w:val="en-GB"/>
          </w:rPr>
          <w:delText xml:space="preserve"> value</w:delText>
        </w:r>
      </w:del>
      <w:r w:rsidR="00E255A0" w:rsidRPr="00F66F0B">
        <w:rPr>
          <w:lang w:val="en-GB"/>
        </w:rPr>
        <w:t>. (</w:t>
      </w:r>
      <w:r w:rsidR="00E255A0" w:rsidRPr="00F66F0B">
        <w:rPr>
          <w:i/>
          <w:iCs/>
          <w:lang w:val="en-GB"/>
        </w:rPr>
        <w:t>iii</w:t>
      </w:r>
      <w:r w:rsidR="00E255A0" w:rsidRPr="00F66F0B">
        <w:rPr>
          <w:lang w:val="en-GB"/>
        </w:rPr>
        <w:t xml:space="preserve">) </w:t>
      </w:r>
      <w:commentRangeStart w:id="150"/>
      <w:commentRangeStart w:id="151"/>
      <w:commentRangeStart w:id="152"/>
      <w:r w:rsidR="00803F0E" w:rsidRPr="00F66F0B">
        <w:rPr>
          <w:lang w:val="en-GB"/>
        </w:rPr>
        <w:t>A</w:t>
      </w:r>
      <w:commentRangeEnd w:id="150"/>
      <w:r w:rsidR="00C76131" w:rsidRPr="00617EF0">
        <w:rPr>
          <w:rStyle w:val="CommentReference"/>
          <w:lang w:val="en-GB"/>
        </w:rPr>
        <w:commentReference w:id="150"/>
      </w:r>
      <w:commentRangeEnd w:id="151"/>
      <w:r w:rsidR="00C76131" w:rsidRPr="00617EF0">
        <w:rPr>
          <w:rStyle w:val="CommentReference"/>
          <w:lang w:val="en-GB"/>
        </w:rPr>
        <w:commentReference w:id="151"/>
      </w:r>
      <w:commentRangeEnd w:id="152"/>
      <w:r w:rsidR="00D3128F">
        <w:rPr>
          <w:rStyle w:val="CommentReference"/>
        </w:rPr>
        <w:commentReference w:id="152"/>
      </w:r>
      <w:r w:rsidR="00803F0E" w:rsidRPr="00F66F0B">
        <w:rPr>
          <w:lang w:val="en-GB"/>
        </w:rPr>
        <w:t xml:space="preserve"> plot </w:t>
      </w:r>
      <w:r w:rsidR="00C76131" w:rsidRPr="00F66F0B">
        <w:rPr>
          <w:lang w:val="en-GB"/>
        </w:rPr>
        <w:t xml:space="preserve">representing </w:t>
      </w:r>
      <w:r w:rsidR="00803F0E" w:rsidRPr="00F66F0B">
        <w:rPr>
          <w:lang w:val="en-GB"/>
        </w:rPr>
        <w:t>the confusion matrix</w:t>
      </w:r>
      <w:del w:id="153" w:author="Catarina Brancoi" w:date="2022-09-14T10:53:00Z">
        <w:r w:rsidR="00803F0E" w:rsidRPr="00F66F0B" w:rsidDel="000F6E7F">
          <w:rPr>
            <w:lang w:val="en-GB"/>
          </w:rPr>
          <w:delText>,</w:delText>
        </w:r>
      </w:del>
      <w:r w:rsidR="00803F0E" w:rsidRPr="00F66F0B">
        <w:rPr>
          <w:lang w:val="en-GB"/>
        </w:rPr>
        <w:t xml:space="preserve"> </w:t>
      </w:r>
      <w:ins w:id="154" w:author="Catarina Brancoi" w:date="2022-09-14T10:53:00Z">
        <w:r w:rsidR="000F6E7F">
          <w:rPr>
            <w:lang w:val="en-GB"/>
          </w:rPr>
          <w:t xml:space="preserve">(i.e., </w:t>
        </w:r>
      </w:ins>
      <w:r w:rsidR="00803F0E" w:rsidRPr="00F66F0B">
        <w:rPr>
          <w:lang w:val="en-GB"/>
        </w:rPr>
        <w:t xml:space="preserve">a specific table that allows </w:t>
      </w:r>
      <w:r w:rsidR="00C76131" w:rsidRPr="00F66F0B">
        <w:rPr>
          <w:lang w:val="en-GB"/>
        </w:rPr>
        <w:t xml:space="preserve">the </w:t>
      </w:r>
      <w:r w:rsidR="00803F0E" w:rsidRPr="00F66F0B">
        <w:rPr>
          <w:lang w:val="en-GB"/>
        </w:rPr>
        <w:t>visualization of the performance of the distinction between models</w:t>
      </w:r>
      <w:ins w:id="155" w:author="Catarina Brancoi" w:date="2022-09-14T10:53:00Z">
        <w:r w:rsidR="000F6E7F">
          <w:rPr>
            <w:lang w:val="en-GB"/>
          </w:rPr>
          <w:t>)</w:t>
        </w:r>
      </w:ins>
      <w:r w:rsidR="00803F0E" w:rsidRPr="00F66F0B">
        <w:rPr>
          <w:lang w:val="en-GB"/>
        </w:rPr>
        <w:t xml:space="preserve">. </w:t>
      </w:r>
      <w:r w:rsidR="00A30F35" w:rsidRPr="00F66F0B">
        <w:rPr>
          <w:lang w:val="en-GB"/>
        </w:rPr>
        <w:t xml:space="preserve">These plots can </w:t>
      </w:r>
      <w:r w:rsidR="004D361F" w:rsidRPr="00F66F0B">
        <w:rPr>
          <w:lang w:val="en-GB"/>
        </w:rPr>
        <w:t>help the user to better understand the observed data, including help the</w:t>
      </w:r>
      <w:r w:rsidR="00A30F35" w:rsidRPr="00F66F0B">
        <w:rPr>
          <w:lang w:val="en-GB"/>
        </w:rPr>
        <w:t xml:space="preserve"> user </w:t>
      </w:r>
      <w:r w:rsidR="004D361F" w:rsidRPr="00F66F0B">
        <w:rPr>
          <w:lang w:val="en-GB"/>
        </w:rPr>
        <w:t>to predict</w:t>
      </w:r>
      <w:r w:rsidR="00A30F35" w:rsidRPr="00F66F0B">
        <w:rPr>
          <w:lang w:val="en-GB"/>
        </w:rPr>
        <w:t xml:space="preserve"> the results</w:t>
      </w:r>
      <w:r w:rsidR="004D361F" w:rsidRPr="00F66F0B">
        <w:rPr>
          <w:lang w:val="en-GB"/>
        </w:rPr>
        <w:t xml:space="preserve">. </w:t>
      </w:r>
      <w:r w:rsidR="001E2432" w:rsidRPr="00F66F0B">
        <w:rPr>
          <w:lang w:val="en-GB"/>
        </w:rPr>
        <w:t xml:space="preserve">Next, the </w:t>
      </w:r>
      <w:ins w:id="156" w:author="Catarina Brancoi" w:date="2022-09-14T10:53:00Z">
        <w:r w:rsidR="000F6E7F" w:rsidRPr="00F66F0B">
          <w:rPr>
            <w:lang w:val="en-GB"/>
          </w:rPr>
          <w:t xml:space="preserve">estimation </w:t>
        </w:r>
        <w:r w:rsidR="000F6E7F">
          <w:rPr>
            <w:lang w:val="en-GB"/>
          </w:rPr>
          <w:t xml:space="preserve">of the </w:t>
        </w:r>
      </w:ins>
      <w:r w:rsidR="001E2432" w:rsidRPr="00F66F0B">
        <w:rPr>
          <w:lang w:val="en-GB"/>
        </w:rPr>
        <w:t xml:space="preserve">posterior probability </w:t>
      </w:r>
      <w:del w:id="157" w:author="Catarina Brancoi" w:date="2022-09-14T10:53:00Z">
        <w:r w:rsidR="001E2432" w:rsidRPr="00F66F0B" w:rsidDel="000F6E7F">
          <w:rPr>
            <w:lang w:val="en-GB"/>
          </w:rPr>
          <w:delText xml:space="preserve">estimation </w:delText>
        </w:r>
      </w:del>
      <w:r w:rsidR="001E2432" w:rsidRPr="00F66F0B">
        <w:rPr>
          <w:lang w:val="en-GB"/>
        </w:rPr>
        <w:t xml:space="preserve">can be made using three different </w:t>
      </w:r>
      <w:del w:id="158" w:author="Catarina Brancoi" w:date="2022-09-14T10:53:00Z">
        <w:r w:rsidR="001E2432" w:rsidRPr="00F66F0B" w:rsidDel="000F6E7F">
          <w:rPr>
            <w:lang w:val="en-GB"/>
          </w:rPr>
          <w:delText xml:space="preserve">trustworthy </w:delText>
        </w:r>
      </w:del>
      <w:r w:rsidR="001E2432" w:rsidRPr="00F66F0B">
        <w:rPr>
          <w:lang w:val="en-GB"/>
        </w:rPr>
        <w:t>methods</w:t>
      </w:r>
      <w:r w:rsidR="00C76131" w:rsidRPr="00F66F0B">
        <w:rPr>
          <w:lang w:val="en-GB"/>
        </w:rPr>
        <w:t xml:space="preserve"> </w:t>
      </w:r>
      <w:r w:rsidR="001E2432" w:rsidRPr="00F66F0B">
        <w:rPr>
          <w:lang w:val="en-GB"/>
        </w:rPr>
        <w:t>(</w:t>
      </w:r>
      <w:r w:rsidR="001E2432" w:rsidRPr="00617EF0">
        <w:rPr>
          <w:i/>
          <w:iCs/>
          <w:lang w:val="en-GB"/>
        </w:rPr>
        <w:t>rejection</w:t>
      </w:r>
      <w:r w:rsidR="001E2432" w:rsidRPr="00F66F0B">
        <w:rPr>
          <w:lang w:val="en-GB"/>
        </w:rPr>
        <w:t xml:space="preserve">, </w:t>
      </w:r>
      <w:r w:rsidR="00C76131" w:rsidRPr="00617EF0">
        <w:rPr>
          <w:i/>
          <w:iCs/>
          <w:lang w:val="en-GB"/>
        </w:rPr>
        <w:t>m</w:t>
      </w:r>
      <w:r w:rsidR="00216A2D" w:rsidRPr="00617EF0">
        <w:rPr>
          <w:i/>
          <w:iCs/>
          <w:lang w:val="en-GB"/>
        </w:rPr>
        <w:t>nlogistic</w:t>
      </w:r>
      <w:r w:rsidR="00216A2D" w:rsidRPr="00F66F0B">
        <w:rPr>
          <w:lang w:val="en-GB"/>
        </w:rPr>
        <w:t xml:space="preserve"> and </w:t>
      </w:r>
      <w:r w:rsidR="00216A2D" w:rsidRPr="00617EF0">
        <w:rPr>
          <w:i/>
          <w:iCs/>
          <w:lang w:val="en-GB"/>
        </w:rPr>
        <w:t>neuralnet</w:t>
      </w:r>
      <w:r w:rsidR="00216A2D" w:rsidRPr="00F66F0B">
        <w:rPr>
          <w:lang w:val="en-GB"/>
        </w:rPr>
        <w:t>)</w:t>
      </w:r>
      <w:r w:rsidR="001E2432" w:rsidRPr="00F66F0B">
        <w:rPr>
          <w:lang w:val="en-GB"/>
        </w:rPr>
        <w:t xml:space="preserve">) </w:t>
      </w:r>
      <w:r w:rsidR="001E2432" w:rsidRPr="00F66F0B">
        <w:rPr>
          <w:lang w:val="en-GB"/>
        </w:rPr>
        <w:fldChar w:fldCharType="begin"/>
      </w:r>
      <w:r w:rsidR="001E2432" w:rsidRPr="00F66F0B">
        <w:rPr>
          <w:lang w:val="en-GB"/>
        </w:rPr>
        <w:instrText xml:space="preserve"> ADDIN ZOTERO_ITEM CSL_CITATION {"citationID":"Gxzt71XV","properties":{"formattedCitation":"(Beaumont 2010; Beaumont et al. 2002; Blum &amp; Fran\\uc0\\u231{}ois 2010; Csill\\uc0\\u233{}ry et al. 2012)","plainCitation":"(Beaumont 2010; Beaumont et al. 2002; Blum &amp; François 2010; Csilléry et al. 2012)","noteIndex":0},"citationItems":[{"id":784,"uris":["http://zotero.org/users/local/3HvvyIsJ/items/9K3K7BG4"],"itemData":{"id":784,"type":"article-journal","abstract":"In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A."}],"issued":{"date-parts":[["2010",12,1]]}}},{"id":786,"uris":["http://zotero.org/users/local/3HvvyIsJ/items/4ZXYCKEZ"],"itemData":{"id":786,"type":"article-journal","abstract":"We propose a new method for approximate Bayesian statistical inference on the basis of summary statistics. The method is suited to complex problems that arise in population genetics, extending ideas developed in this setting by earlier authors. Properties of the posterior distribution of a parameter, such as its mean or density curve, are approximated without explicit likelihood calculations. This is achieved by ﬁtting a local-linear regression of simulated parameter values on simulated summary statistics, and then substituting the observed summary statistics into the regression equation. The method combines many of the advantages of Bayesian statistical inference with the computational efﬁciency of methods based on summary statistics. A key advantage of the method is that the nuisance parameters are automatically integrated out in the simulation step, so that the large numbers of nuisance parameters that arise in population genetics problems can be handled without difﬁculty. Simulation results indicate computational and statistical efﬁciency that compares favorably with those of alternative methods previously proposed in the literature. We also compare the relative efﬁciency of inferences obtained using methods based on summary statistics with those obtained directly from the data using MCMC.","container-title":"Genetics","DOI":"10.1093/genetics/162.4.2025","ISSN":"1943-2631","issue":"4","language":"en","page":"2025-2035","source":"DOI.org (Crossref)","title":"Approximate Bayesian Computation in Population Genetics","volume":"162","author":[{"family":"Beaumont","given":"Mark A"},{"family":"Zhang","given":"Wenyang"},{"family":"Balding","given":"David J"}],"issued":{"date-parts":[["2002",12,1]]}}},{"id":792,"uris":["http://zotero.org/users/local/3HvvyIsJ/items/MHCRJY6J"],"itemData":{"id":792,"type":"article-journal","abstract":"Approximate Bayesian inference on the basis of summary statistics is well-suited to complex problems for which the likelihood is either mathematically or computationally intractable. However the methods that use rejection suffer from the curse of dimensionality when the number of summary statistics is increased. Here we propose a machinelearning approach to the estimation of the posterior density by introducing two innovations. The new method ﬁts a nonlinear conditional heteroscedastic regression of the parameter on the summary statistics, and then adaptively improves estimation using importance sampling. The new algorithm is compared to the state-of-the-art approximate Bayesian methods, and achieves considerable reduction of the computational burden in two examples of inference in statistical genetics and in a queueing model.","container-title":"Statistics and Computing","DOI":"10.1007/s11222-009-9116-0","ISSN":"0960-3174, 1573-1375","issue":"1","journalAbbreviation":"Stat Comput","language":"en","page":"63-73","source":"DOI.org (Crossref)","title":"Non-linear regression models for Approximate Bayesian Computation","volume":"20","author":[{"family":"Blum","given":"Michael G. B."},{"family":"François","given":"Olivier"}],"issued":{"date-parts":[["2010",1]]}}},{"id":534,"uris":["http://zotero.org/users/local/3HvvyIsJ/items/GK2FBPUM"],"itemData":{"id":534,"type":"article-journal","container-title":"Methods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1E2432" w:rsidRPr="00F66F0B">
        <w:rPr>
          <w:lang w:val="en-GB"/>
        </w:rPr>
        <w:fldChar w:fldCharType="separate"/>
      </w:r>
      <w:r w:rsidR="001E2432" w:rsidRPr="00617EF0">
        <w:rPr>
          <w:lang w:val="en-GB"/>
        </w:rPr>
        <w:t>(Beaumont 2010; Beaumont et al. 2002; Blum &amp; François 2010; Csilléry et al. 2012)</w:t>
      </w:r>
      <w:r w:rsidR="001E2432" w:rsidRPr="00F66F0B">
        <w:rPr>
          <w:lang w:val="en-GB"/>
        </w:rPr>
        <w:fldChar w:fldCharType="end"/>
      </w:r>
      <w:r w:rsidR="001E2432" w:rsidRPr="00F66F0B">
        <w:rPr>
          <w:lang w:val="en-GB"/>
        </w:rPr>
        <w:t xml:space="preserve">. The confusion matrix, the </w:t>
      </w:r>
      <w:ins w:id="159" w:author="Catarina Brancoi" w:date="2022-09-14T10:53:00Z">
        <w:r w:rsidR="000F6E7F" w:rsidRPr="00F66F0B">
          <w:rPr>
            <w:lang w:val="en-GB"/>
          </w:rPr>
          <w:t>estimat</w:t>
        </w:r>
      </w:ins>
      <w:ins w:id="160" w:author="Catarina Brancoi" w:date="2022-09-14T10:54:00Z">
        <w:r w:rsidR="000F6E7F">
          <w:rPr>
            <w:lang w:val="en-GB"/>
          </w:rPr>
          <w:t xml:space="preserve">ed </w:t>
        </w:r>
      </w:ins>
      <w:r w:rsidR="001E2432" w:rsidRPr="00F66F0B">
        <w:rPr>
          <w:lang w:val="en-GB"/>
        </w:rPr>
        <w:t xml:space="preserve">best-fitting substitution model </w:t>
      </w:r>
      <w:del w:id="161" w:author="Catarina Brancoi" w:date="2022-09-14T10:53:00Z">
        <w:r w:rsidR="001E2432" w:rsidRPr="00F66F0B" w:rsidDel="000F6E7F">
          <w:rPr>
            <w:lang w:val="en-GB"/>
          </w:rPr>
          <w:delText xml:space="preserve">estimation </w:delText>
        </w:r>
      </w:del>
      <w:r w:rsidR="001E2432" w:rsidRPr="00F66F0B">
        <w:rPr>
          <w:lang w:val="en-GB"/>
        </w:rPr>
        <w:t xml:space="preserve">and the goodness of fit of </w:t>
      </w:r>
      <w:ins w:id="162" w:author="Catarina Brancoi" w:date="2022-09-14T10:54:00Z">
        <w:r w:rsidR="000F6E7F">
          <w:rPr>
            <w:lang w:val="en-GB"/>
          </w:rPr>
          <w:t xml:space="preserve">the </w:t>
        </w:r>
      </w:ins>
      <w:r w:rsidR="001E2432" w:rsidRPr="00F66F0B">
        <w:rPr>
          <w:lang w:val="en-GB"/>
        </w:rPr>
        <w:t xml:space="preserve">real data with </w:t>
      </w:r>
      <w:r w:rsidR="00A30F35" w:rsidRPr="00F66F0B">
        <w:rPr>
          <w:lang w:val="en-GB"/>
        </w:rPr>
        <w:t xml:space="preserve">the specified </w:t>
      </w:r>
      <w:r w:rsidR="001E2432" w:rsidRPr="00F66F0B">
        <w:rPr>
          <w:lang w:val="en-GB"/>
        </w:rPr>
        <w:t>substitution model</w:t>
      </w:r>
      <w:r w:rsidR="00A30F35" w:rsidRPr="00F66F0B">
        <w:rPr>
          <w:lang w:val="en-GB"/>
        </w:rPr>
        <w:t>s</w:t>
      </w:r>
      <w:r w:rsidR="001E2432" w:rsidRPr="00F66F0B">
        <w:rPr>
          <w:lang w:val="en-GB"/>
        </w:rPr>
        <w:t xml:space="preserve"> will be </w:t>
      </w:r>
      <w:r w:rsidR="001E2432" w:rsidRPr="00F66F0B">
        <w:rPr>
          <w:lang w:val="en-GB"/>
        </w:rPr>
        <w:lastRenderedPageBreak/>
        <w:t>written in the “</w:t>
      </w:r>
      <w:r w:rsidR="001E2432" w:rsidRPr="00F66F0B">
        <w:rPr>
          <w:i/>
          <w:iCs/>
          <w:lang w:val="en-GB"/>
        </w:rPr>
        <w:t>Results_text.txt</w:t>
      </w:r>
      <w:r w:rsidR="001E2432" w:rsidRPr="00F66F0B">
        <w:rPr>
          <w:lang w:val="en-GB"/>
        </w:rPr>
        <w:t>” file</w:t>
      </w:r>
      <w:r w:rsidR="0053346C" w:rsidRPr="00F66F0B">
        <w:rPr>
          <w:lang w:val="en-GB"/>
        </w:rPr>
        <w:t>.</w:t>
      </w:r>
      <w:r w:rsidR="001E2432" w:rsidRPr="00F66F0B">
        <w:rPr>
          <w:lang w:val="en-GB"/>
        </w:rPr>
        <w:t xml:space="preserve"> </w:t>
      </w:r>
      <w:r w:rsidR="00A30F35" w:rsidRPr="00F66F0B">
        <w:rPr>
          <w:lang w:val="en-GB"/>
        </w:rPr>
        <w:t>Additionally</w:t>
      </w:r>
      <w:r w:rsidR="0053346C" w:rsidRPr="00F66F0B">
        <w:rPr>
          <w:lang w:val="en-GB"/>
        </w:rPr>
        <w:t xml:space="preserve">, to easily understand </w:t>
      </w:r>
      <w:ins w:id="163" w:author="Catarina Brancoi" w:date="2022-09-14T10:56:00Z">
        <w:r w:rsidR="00E26C01">
          <w:rPr>
            <w:lang w:val="en-GB"/>
          </w:rPr>
          <w:t>t</w:t>
        </w:r>
      </w:ins>
      <w:ins w:id="164" w:author="Catarina Brancoi" w:date="2022-09-14T10:57:00Z">
        <w:r w:rsidR="00E26C01">
          <w:rPr>
            <w:lang w:val="en-GB"/>
          </w:rPr>
          <w:t xml:space="preserve">he </w:t>
        </w:r>
      </w:ins>
      <w:del w:id="165" w:author="Catarina Brancoi" w:date="2022-09-14T10:56:00Z">
        <w:r w:rsidR="0053346C" w:rsidRPr="00F66F0B" w:rsidDel="00E26C01">
          <w:rPr>
            <w:lang w:val="en-GB"/>
          </w:rPr>
          <w:delText xml:space="preserve">and evaluate the </w:delText>
        </w:r>
      </w:del>
      <w:r w:rsidR="004D361F" w:rsidRPr="00F66F0B">
        <w:rPr>
          <w:lang w:val="en-GB"/>
        </w:rPr>
        <w:t xml:space="preserve">selected </w:t>
      </w:r>
      <w:r w:rsidR="0053346C" w:rsidRPr="00F66F0B">
        <w:rPr>
          <w:lang w:val="en-GB"/>
        </w:rPr>
        <w:t>best-fitting substitution model</w:t>
      </w:r>
      <w:ins w:id="166" w:author="Catarina Brancoi" w:date="2022-09-14T10:56:00Z">
        <w:r w:rsidR="00E26C01">
          <w:rPr>
            <w:lang w:val="en-GB"/>
          </w:rPr>
          <w:t xml:space="preserve"> we also provide</w:t>
        </w:r>
      </w:ins>
      <w:r w:rsidR="0053346C" w:rsidRPr="00F66F0B">
        <w:rPr>
          <w:lang w:val="en-GB"/>
        </w:rPr>
        <w:t xml:space="preserve">: </w:t>
      </w:r>
      <w:r w:rsidR="00803F0E" w:rsidRPr="00F66F0B">
        <w:rPr>
          <w:lang w:val="en-GB"/>
        </w:rPr>
        <w:t>(</w:t>
      </w:r>
      <w:r w:rsidR="00803F0E" w:rsidRPr="00F66F0B">
        <w:rPr>
          <w:i/>
          <w:iCs/>
          <w:lang w:val="en-GB"/>
        </w:rPr>
        <w:t>iv</w:t>
      </w:r>
      <w:r w:rsidR="00803F0E" w:rsidRPr="00F66F0B">
        <w:rPr>
          <w:lang w:val="en-GB"/>
        </w:rPr>
        <w:t xml:space="preserve">) </w:t>
      </w:r>
      <w:r w:rsidR="00241DC5" w:rsidRPr="00F66F0B">
        <w:rPr>
          <w:lang w:val="en-GB"/>
        </w:rPr>
        <w:t xml:space="preserve">A </w:t>
      </w:r>
      <w:r w:rsidR="00E74278" w:rsidRPr="00F66F0B">
        <w:rPr>
          <w:lang w:val="en-GB"/>
        </w:rPr>
        <w:t>histogram</w:t>
      </w:r>
      <w:r w:rsidR="00241DC5" w:rsidRPr="00F66F0B">
        <w:rPr>
          <w:lang w:val="en-GB"/>
        </w:rPr>
        <w:t xml:space="preserve"> of every </w:t>
      </w:r>
      <w:del w:id="167" w:author="Catarina Brancoi" w:date="2022-09-14T10:56:00Z">
        <w:r w:rsidR="00241DC5" w:rsidRPr="00F66F0B" w:rsidDel="00E26C01">
          <w:rPr>
            <w:lang w:val="en-GB"/>
          </w:rPr>
          <w:delText>s</w:delText>
        </w:r>
      </w:del>
      <w:ins w:id="168" w:author="Catarina Brancoi" w:date="2022-09-14T10:56:00Z">
        <w:r w:rsidR="00E26C01">
          <w:rPr>
            <w:lang w:val="en-GB"/>
          </w:rPr>
          <w:t>investigated s</w:t>
        </w:r>
      </w:ins>
      <w:r w:rsidR="00241DC5" w:rsidRPr="00F66F0B">
        <w:rPr>
          <w:lang w:val="en-GB"/>
        </w:rPr>
        <w:t xml:space="preserve">ubstitution model </w:t>
      </w:r>
      <w:del w:id="169" w:author="Catarina Brancoi" w:date="2022-09-14T10:56:00Z">
        <w:r w:rsidR="00241DC5" w:rsidRPr="00F66F0B" w:rsidDel="00E26C01">
          <w:rPr>
            <w:lang w:val="en-GB"/>
          </w:rPr>
          <w:delText xml:space="preserve">tested </w:delText>
        </w:r>
      </w:del>
      <w:r w:rsidR="00241DC5" w:rsidRPr="00F66F0B">
        <w:rPr>
          <w:lang w:val="en-GB"/>
        </w:rPr>
        <w:t xml:space="preserve">representing the median of the distance between accepted summary statistics and observed ones. The </w:t>
      </w:r>
      <w:r w:rsidR="00A30F35" w:rsidRPr="00F66F0B">
        <w:rPr>
          <w:lang w:val="en-GB"/>
        </w:rPr>
        <w:t>p</w:t>
      </w:r>
      <w:r w:rsidR="00241DC5" w:rsidRPr="00F66F0B">
        <w:rPr>
          <w:lang w:val="en-GB"/>
        </w:rPr>
        <w:t xml:space="preserve">-value is also computed to test the fit </w:t>
      </w:r>
      <w:r w:rsidR="004D361F" w:rsidRPr="00F66F0B">
        <w:rPr>
          <w:lang w:val="en-GB"/>
        </w:rPr>
        <w:t xml:space="preserve">of </w:t>
      </w:r>
      <w:r w:rsidR="00241DC5" w:rsidRPr="00F66F0B">
        <w:rPr>
          <w:lang w:val="en-GB"/>
        </w:rPr>
        <w:t>every substitution model. (</w:t>
      </w:r>
      <w:r w:rsidR="00241DC5" w:rsidRPr="00F66F0B">
        <w:rPr>
          <w:i/>
          <w:iCs/>
          <w:lang w:val="en-GB"/>
        </w:rPr>
        <w:t>v</w:t>
      </w:r>
      <w:r w:rsidR="00241DC5" w:rsidRPr="00F66F0B">
        <w:rPr>
          <w:lang w:val="en-GB"/>
        </w:rPr>
        <w:t>)</w:t>
      </w:r>
      <w:r w:rsidR="00373688" w:rsidRPr="00F66F0B">
        <w:rPr>
          <w:lang w:val="en-GB"/>
        </w:rPr>
        <w:t xml:space="preserve"> A histogram of the values of </w:t>
      </w:r>
      <w:ins w:id="170" w:author="Catarina Brancoi" w:date="2022-09-14T10:59:00Z">
        <w:r w:rsidR="00E26C01">
          <w:rPr>
            <w:lang w:val="en-GB"/>
          </w:rPr>
          <w:t xml:space="preserve">each </w:t>
        </w:r>
      </w:ins>
      <w:r w:rsidR="004D361F" w:rsidRPr="00F66F0B">
        <w:rPr>
          <w:lang w:val="en-GB"/>
        </w:rPr>
        <w:t>SS</w:t>
      </w:r>
      <w:r w:rsidR="00373688" w:rsidRPr="00F66F0B">
        <w:rPr>
          <w:lang w:val="en-GB"/>
        </w:rPr>
        <w:t xml:space="preserve"> from the retained simulations </w:t>
      </w:r>
      <w:del w:id="171" w:author="Catarina Brancoi" w:date="2022-09-14T10:59:00Z">
        <w:r w:rsidR="00373688" w:rsidRPr="00F66F0B" w:rsidDel="00E26C01">
          <w:rPr>
            <w:lang w:val="en-GB"/>
          </w:rPr>
          <w:delText xml:space="preserve">for each summary statistic considered </w:delText>
        </w:r>
      </w:del>
      <w:r w:rsidR="00373688" w:rsidRPr="00F66F0B">
        <w:rPr>
          <w:lang w:val="en-GB"/>
        </w:rPr>
        <w:t>for every substitution model evaluated. (</w:t>
      </w:r>
      <w:r w:rsidR="00373688" w:rsidRPr="00F66F0B">
        <w:rPr>
          <w:i/>
          <w:iCs/>
          <w:lang w:val="en-GB"/>
        </w:rPr>
        <w:t>vi</w:t>
      </w:r>
      <w:r w:rsidR="00373688" w:rsidRPr="00F66F0B">
        <w:rPr>
          <w:lang w:val="en-GB"/>
        </w:rPr>
        <w:t xml:space="preserve">) A scatter plot of the values of the SS and </w:t>
      </w:r>
      <w:ins w:id="172" w:author="Catarina Brancoi" w:date="2022-09-14T11:02:00Z">
        <w:r w:rsidR="00DD362A">
          <w:rPr>
            <w:lang w:val="en-GB"/>
          </w:rPr>
          <w:t xml:space="preserve">the </w:t>
        </w:r>
      </w:ins>
      <w:r w:rsidR="00373688" w:rsidRPr="00F66F0B">
        <w:rPr>
          <w:lang w:val="en-GB"/>
        </w:rPr>
        <w:t xml:space="preserve">corresponding values of </w:t>
      </w:r>
      <w:commentRangeStart w:id="173"/>
      <w:r w:rsidR="00373688" w:rsidRPr="00F66F0B">
        <w:rPr>
          <w:i/>
          <w:iCs/>
          <w:lang w:val="en-GB"/>
        </w:rPr>
        <w:t>θ</w:t>
      </w:r>
      <w:commentRangeEnd w:id="173"/>
      <w:r w:rsidR="00DD362A">
        <w:rPr>
          <w:rStyle w:val="CommentReference"/>
        </w:rPr>
        <w:commentReference w:id="173"/>
      </w:r>
      <w:ins w:id="174" w:author="Catarina Brancoi" w:date="2022-09-14T11:03:00Z">
        <w:r w:rsidR="00DD362A">
          <w:rPr>
            <w:i/>
            <w:iCs/>
            <w:lang w:val="en-GB"/>
          </w:rPr>
          <w:t xml:space="preserve"> </w:t>
        </w:r>
        <w:r w:rsidR="00DD362A" w:rsidRPr="00DD362A">
          <w:rPr>
            <w:lang w:val="en-GB"/>
            <w:rPrChange w:id="175" w:author="Catarina Brancoi" w:date="2022-09-14T11:03:00Z">
              <w:rPr>
                <w:i/>
                <w:iCs/>
                <w:lang w:val="en-GB"/>
              </w:rPr>
            </w:rPrChange>
          </w:rPr>
          <w:t>used</w:t>
        </w:r>
        <w:r w:rsidR="00DD362A">
          <w:rPr>
            <w:lang w:val="en-GB"/>
          </w:rPr>
          <w:t xml:space="preserve"> for the simulation</w:t>
        </w:r>
      </w:ins>
      <w:del w:id="176" w:author="Catarina Brancoi" w:date="2022-09-14T11:03:00Z">
        <w:r w:rsidR="00373688" w:rsidRPr="00F66F0B" w:rsidDel="00DD362A">
          <w:rPr>
            <w:lang w:val="en-GB"/>
          </w:rPr>
          <w:delText xml:space="preserve"> </w:delText>
        </w:r>
        <w:commentRangeStart w:id="177"/>
        <w:r w:rsidR="00373688" w:rsidRPr="00F66F0B" w:rsidDel="00DD362A">
          <w:rPr>
            <w:lang w:val="en-GB"/>
          </w:rPr>
          <w:delText>prior distribution</w:delText>
        </w:r>
        <w:commentRangeEnd w:id="177"/>
        <w:r w:rsidR="00DD362A" w:rsidDel="00DD362A">
          <w:rPr>
            <w:rStyle w:val="CommentReference"/>
          </w:rPr>
          <w:commentReference w:id="177"/>
        </w:r>
      </w:del>
      <w:r w:rsidR="00373688" w:rsidRPr="00F66F0B">
        <w:rPr>
          <w:lang w:val="en-GB"/>
        </w:rPr>
        <w:t>. (</w:t>
      </w:r>
      <w:r w:rsidR="00373688" w:rsidRPr="00F66F0B">
        <w:rPr>
          <w:i/>
          <w:iCs/>
          <w:lang w:val="en-GB"/>
        </w:rPr>
        <w:t>vii</w:t>
      </w:r>
      <w:r w:rsidR="00373688" w:rsidRPr="00F66F0B">
        <w:rPr>
          <w:lang w:val="en-GB"/>
        </w:rPr>
        <w:t>) A plot of the two first principal components of a principal component analysis (PCA) of the SS values of the considered substitution models.</w:t>
      </w:r>
    </w:p>
    <w:p w14:paraId="447C243B" w14:textId="77777777" w:rsidR="00947F08" w:rsidRPr="00F66F0B" w:rsidRDefault="00947F08">
      <w:pPr>
        <w:rPr>
          <w:lang w:val="en-GB"/>
        </w:rPr>
      </w:pPr>
    </w:p>
    <w:p w14:paraId="2E80F999" w14:textId="6BBF5C38" w:rsidR="001C45B7" w:rsidRPr="00F66F0B" w:rsidRDefault="00997E4D" w:rsidP="006A6DC7">
      <w:pPr>
        <w:rPr>
          <w:lang w:val="en-GB"/>
        </w:rPr>
      </w:pPr>
      <w:r w:rsidRPr="00F66F0B">
        <w:rPr>
          <w:lang w:val="en-GB"/>
        </w:rPr>
        <w:t xml:space="preserve">Overall, </w:t>
      </w:r>
      <w:r w:rsidR="00A93306" w:rsidRPr="00F66F0B">
        <w:rPr>
          <w:i/>
          <w:iCs/>
          <w:lang w:val="en-GB"/>
        </w:rPr>
        <w:t>ProtModel</w:t>
      </w:r>
      <w:r w:rsidR="00A93306" w:rsidRPr="00F66F0B">
        <w:rPr>
          <w:lang w:val="en-GB"/>
        </w:rPr>
        <w:t xml:space="preserve"> allow</w:t>
      </w:r>
      <w:r w:rsidR="00D95263" w:rsidRPr="00F66F0B">
        <w:rPr>
          <w:lang w:val="en-GB"/>
        </w:rPr>
        <w:t>s</w:t>
      </w:r>
      <w:r w:rsidR="00A93306" w:rsidRPr="00F66F0B">
        <w:rPr>
          <w:lang w:val="en-GB"/>
        </w:rPr>
        <w:t xml:space="preserve"> to perform </w:t>
      </w:r>
      <w:r w:rsidR="00FB6F36" w:rsidRPr="00F66F0B">
        <w:rPr>
          <w:lang w:val="en-GB"/>
        </w:rPr>
        <w:t xml:space="preserve">ABC analyses in a simple way, only taking some decisions that can affect the model selection. </w:t>
      </w:r>
      <w:r w:rsidR="00A00BF5" w:rsidRPr="00F66F0B">
        <w:rPr>
          <w:lang w:val="en-GB"/>
        </w:rPr>
        <w:t>It consists of a pipeline written in Python, C and R</w:t>
      </w:r>
      <w:r w:rsidR="006A6DC7" w:rsidRPr="00F66F0B">
        <w:rPr>
          <w:lang w:val="en-GB"/>
        </w:rPr>
        <w:t xml:space="preserve"> that can run </w:t>
      </w:r>
      <w:r w:rsidR="00D95263" w:rsidRPr="00F66F0B">
        <w:rPr>
          <w:lang w:val="en-GB"/>
        </w:rPr>
        <w:t xml:space="preserve">either </w:t>
      </w:r>
      <w:r w:rsidR="0053346C" w:rsidRPr="00F66F0B">
        <w:rPr>
          <w:lang w:val="en-GB"/>
        </w:rPr>
        <w:t xml:space="preserve">on a local computer </w:t>
      </w:r>
      <w:r w:rsidR="00D95263" w:rsidRPr="00F66F0B">
        <w:rPr>
          <w:lang w:val="en-GB"/>
        </w:rPr>
        <w:t>(</w:t>
      </w:r>
      <w:r w:rsidR="006A6DC7" w:rsidRPr="00F66F0B">
        <w:rPr>
          <w:lang w:val="en-GB"/>
        </w:rPr>
        <w:t>on the command line or using a graphical user interface (GUI)</w:t>
      </w:r>
      <w:r w:rsidR="00D95263" w:rsidRPr="00F66F0B">
        <w:rPr>
          <w:lang w:val="en-GB"/>
        </w:rPr>
        <w:t>)</w:t>
      </w:r>
      <w:r w:rsidR="0053346C" w:rsidRPr="00F66F0B">
        <w:rPr>
          <w:lang w:val="en-GB"/>
        </w:rPr>
        <w:t xml:space="preserve"> or on a cluster</w:t>
      </w:r>
      <w:r w:rsidR="00D95263" w:rsidRPr="00F66F0B">
        <w:rPr>
          <w:lang w:val="en-GB"/>
        </w:rPr>
        <w:t>. I</w:t>
      </w:r>
      <w:r w:rsidR="00A00BF5" w:rsidRPr="00F66F0B">
        <w:rPr>
          <w:lang w:val="en-GB"/>
        </w:rPr>
        <w:t xml:space="preserve">t is freely available from </w:t>
      </w:r>
      <w:r w:rsidR="00000000">
        <w:fldChar w:fldCharType="begin"/>
      </w:r>
      <w:r w:rsidR="00000000" w:rsidRPr="00EA15B8">
        <w:rPr>
          <w:lang w:val="en-US"/>
          <w:rPrChange w:id="178" w:author="Catarina Brancoi" w:date="2022-09-14T09:46:00Z">
            <w:rPr/>
          </w:rPrChange>
        </w:rPr>
        <w:instrText xml:space="preserve"> HYPERLINK "https://github.com/DavidFerreiro/ProtModel" </w:instrText>
      </w:r>
      <w:r w:rsidR="00000000">
        <w:fldChar w:fldCharType="separate"/>
      </w:r>
      <w:r w:rsidR="00A00BF5" w:rsidRPr="00F66F0B">
        <w:rPr>
          <w:rStyle w:val="Hyperlink"/>
          <w:rFonts w:eastAsiaTheme="majorEastAsia"/>
          <w:lang w:val="en-GB"/>
        </w:rPr>
        <w:t>https://github.com/DavidFerreiro/ProtModel</w:t>
      </w:r>
      <w:r w:rsidR="00000000">
        <w:rPr>
          <w:rStyle w:val="Hyperlink"/>
          <w:rFonts w:eastAsiaTheme="majorEastAsia"/>
          <w:lang w:val="en-GB"/>
        </w:rPr>
        <w:fldChar w:fldCharType="end"/>
      </w:r>
      <w:r w:rsidR="00A00BF5" w:rsidRPr="00F66F0B">
        <w:rPr>
          <w:u w:val="single"/>
          <w:lang w:val="en-GB"/>
        </w:rPr>
        <w:t>.</w:t>
      </w:r>
      <w:r w:rsidR="00A00BF5" w:rsidRPr="00F66F0B">
        <w:rPr>
          <w:lang w:val="en-GB"/>
        </w:rPr>
        <w:t xml:space="preserve"> </w:t>
      </w:r>
      <w:r w:rsidR="001C45B7" w:rsidRPr="00F66F0B">
        <w:rPr>
          <w:lang w:val="en-GB"/>
        </w:rPr>
        <w:t xml:space="preserve">Together with the framework, some documentation and illustrative examples </w:t>
      </w:r>
      <w:r w:rsidR="00A00BF5" w:rsidRPr="00F66F0B">
        <w:rPr>
          <w:lang w:val="en-GB"/>
        </w:rPr>
        <w:t xml:space="preserve">with input and output file </w:t>
      </w:r>
      <w:r w:rsidR="001C45B7" w:rsidRPr="00F66F0B">
        <w:rPr>
          <w:lang w:val="en-GB"/>
        </w:rPr>
        <w:t>are included.</w:t>
      </w:r>
      <w:r w:rsidR="00A00BF5" w:rsidRPr="00F66F0B">
        <w:rPr>
          <w:lang w:val="en-GB"/>
        </w:rPr>
        <w:t xml:space="preserve"> </w:t>
      </w:r>
      <w:r w:rsidR="001C45B7" w:rsidRPr="00F66F0B">
        <w:rPr>
          <w:lang w:val="en-GB"/>
        </w:rPr>
        <w:t xml:space="preserve"> </w:t>
      </w:r>
    </w:p>
    <w:p w14:paraId="76D329CE" w14:textId="24F43B60" w:rsidR="001C45B7" w:rsidRPr="00F66F0B" w:rsidRDefault="001C45B7" w:rsidP="001C45B7">
      <w:pPr>
        <w:rPr>
          <w:lang w:val="en-GB"/>
        </w:rPr>
      </w:pPr>
    </w:p>
    <w:p w14:paraId="6BD621D3" w14:textId="24C1E477" w:rsidR="004161CA" w:rsidRPr="00617EF0" w:rsidRDefault="004161CA" w:rsidP="004161CA">
      <w:pPr>
        <w:rPr>
          <w:lang w:val="en-GB"/>
        </w:rPr>
      </w:pPr>
      <w:r w:rsidRPr="00617EF0">
        <w:rPr>
          <w:i/>
          <w:iCs/>
          <w:lang w:val="en-GB"/>
        </w:rPr>
        <w:t xml:space="preserve">ProtModel </w:t>
      </w:r>
      <w:r w:rsidRPr="00617EF0">
        <w:rPr>
          <w:lang w:val="en-GB"/>
        </w:rPr>
        <w:t>validation</w:t>
      </w:r>
    </w:p>
    <w:p w14:paraId="2E79B8E5" w14:textId="758511E9" w:rsidR="00352A59" w:rsidRPr="00F66F0B" w:rsidRDefault="00554488" w:rsidP="00997E4D">
      <w:pPr>
        <w:rPr>
          <w:lang w:val="en-GB"/>
        </w:rPr>
      </w:pPr>
      <w:r w:rsidRPr="00F66F0B">
        <w:rPr>
          <w:lang w:val="en-GB"/>
        </w:rPr>
        <w:t>Model selection using ABC method was already tested in population genetics</w:t>
      </w:r>
      <w:r w:rsidR="002666D1" w:rsidRPr="00F66F0B">
        <w:rPr>
          <w:lang w:val="en-GB"/>
        </w:rPr>
        <w:t xml:space="preserve"> (</w:t>
      </w:r>
      <w:r w:rsidR="00C61564" w:rsidRPr="00F66F0B">
        <w:rPr>
          <w:lang w:val="en-GB"/>
        </w:rPr>
        <w:t>e.g.,</w:t>
      </w:r>
      <w:r w:rsidR="002666D1" w:rsidRPr="00F66F0B">
        <w:rPr>
          <w:lang w:val="en-GB"/>
        </w:rPr>
        <w:t xml:space="preserve"> </w:t>
      </w:r>
      <w:commentRangeStart w:id="179"/>
      <w:commentRangeStart w:id="180"/>
      <w:r w:rsidR="002666D1" w:rsidRPr="00F66F0B">
        <w:rPr>
          <w:lang w:val="en-GB"/>
        </w:rPr>
        <w:fldChar w:fldCharType="begin"/>
      </w:r>
      <w:r w:rsidR="00D3128F">
        <w:rPr>
          <w:lang w:val="en-GB"/>
        </w:rPr>
        <w:instrText xml:space="preserve"> ADDIN ZOTERO_ITEM CSL_CITATION {"citationID":"LXzrEkku","properties":{"formattedCitation":"(Bemmels et al. 2016; Arenas et al. 2020; Leuenberger &amp; Wegmann 2010; Branco et al. 2022)","plainCitation":"(Bemmels et al. 2016; Arenas et al. 2020; Leuenberger &amp; Wegmann 2010; Branco et al. 2022)","noteIndex":0},"citationItems":[{"id":758,"uris":["http://zotero.org/users/local/3HvvyIsJ/items/F2KZ9YGY"],"itemData":{"id":758,"type":"article-journal","abstract":"Past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id":831,"uris":["http://zotero.org/users/local/3HvvyIsJ/items/SJ8JSRBR"],"itemData":{"id":831,"type":"article-journal","abstract":"The last glacial period (LGP) promoted a loss of genetic diversity in Paleolithic populations of modern humans from diverse regions of the world by range contractions and habitat fragmentation. However, this period also provided some currently submersed lands, such as the Sunda shelf in Southeast Asia (SEA), that could have favored the expansion of our species. Concerning the latter, still little is known about the inﬂuence of the lowering sea level on the genetic diversity of current SEA populations. Here, we applied approximate Bayesian computation, based on extensive spatially explicit computer simulations, to evaluate the ﬁtting of mtDNA data from diverse SEA populations with alternative evolutionary scenarios that consider and ignore the LGP and migration through long-distance dispersal (LDD). We found that both the LGP and migration through LDD should be taken into consideration to explain the currently observed genetic diversity in these populations and supported a rapid expansion of ﬁrst populations throughout SEA. We also found that temporarily available lands caused by the low sea level of the LGP provided additional resources and migration corridors that favored genetic diversity. We conclude that migration through LDD and temporarily available lands during the LGP should be considered to properly understand and model the ﬁrst expansions of modern humans.","container-title":"Genes","DOI":"10.3390/genes13020384","ISSN":"2073-4425","issue":"2","journalAbbreviation":"Genes","language":"en","page":"384","source":"DOI.org (Crossref)","title":"Consequences of the Last Glacial Period on the Genetic Diversity of Southeast Asians","volume":"13","author":[{"family":"Branco","given":"Catarina"},{"family":"Kanellou","given":"Marina"},{"family":"González-Martín","given":"Antonio"},{"family":"Arenas","given":"Miguel"}],"issued":{"date-parts":[["2022",2,21]]}}}],"schema":"https://github.com/citation-style-language/schema/raw/master/csl-citation.json"} </w:instrText>
      </w:r>
      <w:r w:rsidR="002666D1" w:rsidRPr="00F66F0B">
        <w:rPr>
          <w:lang w:val="en-GB"/>
        </w:rPr>
        <w:fldChar w:fldCharType="separate"/>
      </w:r>
      <w:r w:rsidR="00D3128F">
        <w:rPr>
          <w:noProof/>
          <w:lang w:val="en-GB"/>
        </w:rPr>
        <w:t>(Bemmels et al. 2016; Arenas et al. 2020; Leuenberger &amp; Wegmann 2010; Branco et al. 2022)</w:t>
      </w:r>
      <w:r w:rsidR="002666D1" w:rsidRPr="00F66F0B">
        <w:rPr>
          <w:lang w:val="en-GB"/>
        </w:rPr>
        <w:fldChar w:fldCharType="end"/>
      </w:r>
      <w:commentRangeEnd w:id="179"/>
      <w:r w:rsidR="00D3128F">
        <w:rPr>
          <w:rStyle w:val="CommentReference"/>
        </w:rPr>
        <w:commentReference w:id="179"/>
      </w:r>
      <w:commentRangeEnd w:id="180"/>
      <w:r w:rsidR="00911368">
        <w:rPr>
          <w:rStyle w:val="CommentReference"/>
        </w:rPr>
        <w:commentReference w:id="180"/>
      </w:r>
      <w:r w:rsidRPr="00F66F0B">
        <w:rPr>
          <w:lang w:val="en-GB"/>
        </w:rPr>
        <w:t>, but it was never used to</w:t>
      </w:r>
      <w:r w:rsidR="005E0494" w:rsidRPr="00F66F0B">
        <w:rPr>
          <w:lang w:val="en-GB"/>
        </w:rPr>
        <w:t xml:space="preserve"> compare amino acid substitution models. Here, we performed an evaluation of </w:t>
      </w:r>
      <w:r w:rsidR="005E0494" w:rsidRPr="00F66F0B">
        <w:rPr>
          <w:i/>
          <w:iCs/>
          <w:lang w:val="en-GB"/>
        </w:rPr>
        <w:t>ProtModel</w:t>
      </w:r>
      <w:r w:rsidR="005E0494" w:rsidRPr="00F66F0B">
        <w:rPr>
          <w:lang w:val="en-GB"/>
        </w:rPr>
        <w:t xml:space="preserve"> </w:t>
      </w:r>
      <w:r w:rsidR="006B5300" w:rsidRPr="00F66F0B">
        <w:rPr>
          <w:lang w:val="en-GB"/>
        </w:rPr>
        <w:t xml:space="preserve">ABC method, testing its effectiveness </w:t>
      </w:r>
      <w:r w:rsidR="00D95263" w:rsidRPr="00F66F0B">
        <w:rPr>
          <w:lang w:val="en-GB"/>
        </w:rPr>
        <w:t xml:space="preserve">under </w:t>
      </w:r>
      <w:r w:rsidR="006B5300" w:rsidRPr="00F66F0B">
        <w:rPr>
          <w:lang w:val="en-GB"/>
        </w:rPr>
        <w:t>different</w:t>
      </w:r>
      <w:r w:rsidR="00352A59" w:rsidRPr="00F66F0B">
        <w:rPr>
          <w:lang w:val="en-GB"/>
        </w:rPr>
        <w:t xml:space="preserve"> </w:t>
      </w:r>
      <w:r w:rsidR="00D95263" w:rsidRPr="00F66F0B">
        <w:rPr>
          <w:lang w:val="en-GB"/>
        </w:rPr>
        <w:t>values</w:t>
      </w:r>
      <w:r w:rsidR="00D95263" w:rsidRPr="00F66F0B" w:rsidDel="00D95263">
        <w:rPr>
          <w:lang w:val="en-GB"/>
        </w:rPr>
        <w:t xml:space="preserve"> </w:t>
      </w:r>
      <w:r w:rsidR="00D95263" w:rsidRPr="00F66F0B">
        <w:rPr>
          <w:lang w:val="en-GB"/>
        </w:rPr>
        <w:t xml:space="preserve">of ABC-related </w:t>
      </w:r>
      <w:r w:rsidR="00352A59" w:rsidRPr="00F66F0B">
        <w:rPr>
          <w:lang w:val="en-GB"/>
        </w:rPr>
        <w:t>parameters:</w:t>
      </w:r>
      <w:r w:rsidR="006B5300" w:rsidRPr="00F66F0B">
        <w:rPr>
          <w:lang w:val="en-GB"/>
        </w:rPr>
        <w:t xml:space="preserve"> </w:t>
      </w:r>
      <w:r w:rsidR="00352A59" w:rsidRPr="00F66F0B">
        <w:rPr>
          <w:lang w:val="en-GB"/>
        </w:rPr>
        <w:t>(</w:t>
      </w:r>
      <w:r w:rsidR="00352A59" w:rsidRPr="00F66F0B">
        <w:rPr>
          <w:i/>
          <w:iCs/>
          <w:lang w:val="en-GB"/>
        </w:rPr>
        <w:t>i</w:t>
      </w:r>
      <w:r w:rsidR="00352A59" w:rsidRPr="00F66F0B">
        <w:rPr>
          <w:lang w:val="en-GB"/>
        </w:rPr>
        <w:t xml:space="preserve">) </w:t>
      </w:r>
      <w:r w:rsidR="006B5300" w:rsidRPr="00F66F0B">
        <w:rPr>
          <w:lang w:val="en-GB"/>
        </w:rPr>
        <w:t>number of simulations</w:t>
      </w:r>
      <w:r w:rsidR="00B421FF" w:rsidRPr="00F66F0B">
        <w:rPr>
          <w:lang w:val="en-GB"/>
        </w:rPr>
        <w:t xml:space="preserve"> (10</w:t>
      </w:r>
      <w:r w:rsidR="00D95263" w:rsidRPr="00F66F0B">
        <w:rPr>
          <w:lang w:val="en-GB"/>
        </w:rPr>
        <w:t>,</w:t>
      </w:r>
      <w:r w:rsidR="00B421FF" w:rsidRPr="00F66F0B">
        <w:rPr>
          <w:lang w:val="en-GB"/>
        </w:rPr>
        <w:t xml:space="preserve">000, </w:t>
      </w:r>
      <w:r w:rsidR="00D75EDB" w:rsidRPr="00F66F0B">
        <w:rPr>
          <w:lang w:val="en-GB"/>
        </w:rPr>
        <w:t>5</w:t>
      </w:r>
      <w:r w:rsidR="00B421FF" w:rsidRPr="00F66F0B">
        <w:rPr>
          <w:lang w:val="en-GB"/>
        </w:rPr>
        <w:t>0</w:t>
      </w:r>
      <w:r w:rsidR="00D95263" w:rsidRPr="00F66F0B">
        <w:rPr>
          <w:lang w:val="en-GB"/>
        </w:rPr>
        <w:t>,</w:t>
      </w:r>
      <w:r w:rsidR="00B421FF" w:rsidRPr="00F66F0B">
        <w:rPr>
          <w:lang w:val="en-GB"/>
        </w:rPr>
        <w:t>000</w:t>
      </w:r>
      <w:r w:rsidR="00D75EDB" w:rsidRPr="00F66F0B">
        <w:rPr>
          <w:lang w:val="en-GB"/>
        </w:rPr>
        <w:t xml:space="preserve"> </w:t>
      </w:r>
      <w:r w:rsidR="00B421FF" w:rsidRPr="00F66F0B">
        <w:rPr>
          <w:lang w:val="en-GB"/>
        </w:rPr>
        <w:t xml:space="preserve">and </w:t>
      </w:r>
      <w:r w:rsidR="00D75EDB" w:rsidRPr="00F66F0B">
        <w:rPr>
          <w:lang w:val="en-GB"/>
        </w:rPr>
        <w:t>10</w:t>
      </w:r>
      <w:r w:rsidR="00B421FF" w:rsidRPr="00F66F0B">
        <w:rPr>
          <w:lang w:val="en-GB"/>
        </w:rPr>
        <w:t>0</w:t>
      </w:r>
      <w:r w:rsidR="00D95263" w:rsidRPr="00F66F0B">
        <w:rPr>
          <w:lang w:val="en-GB"/>
        </w:rPr>
        <w:t>,</w:t>
      </w:r>
      <w:r w:rsidR="00B421FF" w:rsidRPr="00F66F0B">
        <w:rPr>
          <w:lang w:val="en-GB"/>
        </w:rPr>
        <w:t>000)</w:t>
      </w:r>
      <w:r w:rsidR="006B5300" w:rsidRPr="00F66F0B">
        <w:rPr>
          <w:lang w:val="en-GB"/>
        </w:rPr>
        <w:t xml:space="preserve">, </w:t>
      </w:r>
      <w:r w:rsidR="00352A59" w:rsidRPr="00F66F0B">
        <w:rPr>
          <w:lang w:val="en-GB"/>
        </w:rPr>
        <w:t>(</w:t>
      </w:r>
      <w:r w:rsidR="00352A59" w:rsidRPr="00F66F0B">
        <w:rPr>
          <w:i/>
          <w:iCs/>
          <w:lang w:val="en-GB"/>
        </w:rPr>
        <w:t>ii</w:t>
      </w:r>
      <w:r w:rsidR="00352A59" w:rsidRPr="00F66F0B">
        <w:rPr>
          <w:lang w:val="en-GB"/>
        </w:rPr>
        <w:t xml:space="preserve">) </w:t>
      </w:r>
      <w:r w:rsidR="006B5300" w:rsidRPr="00F66F0B">
        <w:rPr>
          <w:lang w:val="en-GB"/>
        </w:rPr>
        <w:t>tolerance</w:t>
      </w:r>
      <w:r w:rsidR="00B421FF" w:rsidRPr="00F66F0B">
        <w:rPr>
          <w:lang w:val="en-GB"/>
        </w:rPr>
        <w:t xml:space="preserve"> (</w:t>
      </w:r>
      <w:r w:rsidR="00262D26" w:rsidRPr="00F66F0B">
        <w:rPr>
          <w:lang w:val="en-GB"/>
        </w:rPr>
        <w:t xml:space="preserve">0.005, </w:t>
      </w:r>
      <w:r w:rsidR="00B421FF" w:rsidRPr="00F66F0B">
        <w:rPr>
          <w:lang w:val="en-GB"/>
        </w:rPr>
        <w:t xml:space="preserve">0.01, </w:t>
      </w:r>
      <w:r w:rsidR="00262D26" w:rsidRPr="00F66F0B">
        <w:rPr>
          <w:lang w:val="en-GB"/>
        </w:rPr>
        <w:t xml:space="preserve">and </w:t>
      </w:r>
      <w:r w:rsidR="00B421FF" w:rsidRPr="00F66F0B">
        <w:rPr>
          <w:lang w:val="en-GB"/>
        </w:rPr>
        <w:t>0.05)</w:t>
      </w:r>
      <w:r w:rsidR="006B5300" w:rsidRPr="00F66F0B">
        <w:rPr>
          <w:lang w:val="en-GB"/>
        </w:rPr>
        <w:t xml:space="preserve"> and </w:t>
      </w:r>
      <w:r w:rsidR="00352A59" w:rsidRPr="00F66F0B">
        <w:rPr>
          <w:lang w:val="en-GB"/>
        </w:rPr>
        <w:t>(</w:t>
      </w:r>
      <w:r w:rsidR="00352A59" w:rsidRPr="00F66F0B">
        <w:rPr>
          <w:i/>
          <w:iCs/>
          <w:lang w:val="en-GB"/>
        </w:rPr>
        <w:t>iii</w:t>
      </w:r>
      <w:r w:rsidR="00352A59" w:rsidRPr="00F66F0B">
        <w:rPr>
          <w:lang w:val="en-GB"/>
        </w:rPr>
        <w:t xml:space="preserve">) </w:t>
      </w:r>
      <w:r w:rsidR="00216A2D" w:rsidRPr="00F66F0B">
        <w:rPr>
          <w:lang w:val="en-GB"/>
        </w:rPr>
        <w:t xml:space="preserve">under </w:t>
      </w:r>
      <w:r w:rsidR="006B5300" w:rsidRPr="00F66F0B">
        <w:rPr>
          <w:lang w:val="en-GB"/>
        </w:rPr>
        <w:t xml:space="preserve">three different </w:t>
      </w:r>
      <w:r w:rsidR="006B5300" w:rsidRPr="00F66F0B">
        <w:rPr>
          <w:lang w:val="en-GB"/>
        </w:rPr>
        <w:lastRenderedPageBreak/>
        <w:t>method</w:t>
      </w:r>
      <w:r w:rsidR="00216A2D" w:rsidRPr="00F66F0B">
        <w:rPr>
          <w:lang w:val="en-GB"/>
        </w:rPr>
        <w:t>s</w:t>
      </w:r>
      <w:r w:rsidR="006B5300" w:rsidRPr="00F66F0B">
        <w:rPr>
          <w:lang w:val="en-GB"/>
        </w:rPr>
        <w:t xml:space="preserve"> (</w:t>
      </w:r>
      <w:r w:rsidR="006B5300" w:rsidRPr="00617EF0">
        <w:rPr>
          <w:i/>
          <w:iCs/>
          <w:lang w:val="en-GB"/>
        </w:rPr>
        <w:t>rejection</w:t>
      </w:r>
      <w:r w:rsidR="006B5300" w:rsidRPr="00F66F0B">
        <w:rPr>
          <w:lang w:val="en-GB"/>
        </w:rPr>
        <w:t xml:space="preserve">, </w:t>
      </w:r>
      <w:r w:rsidR="006B5300" w:rsidRPr="00617EF0">
        <w:rPr>
          <w:i/>
          <w:iCs/>
          <w:lang w:val="en-GB"/>
        </w:rPr>
        <w:t>mnlogistic</w:t>
      </w:r>
      <w:r w:rsidR="006B5300" w:rsidRPr="00F66F0B">
        <w:rPr>
          <w:lang w:val="en-GB"/>
        </w:rPr>
        <w:t xml:space="preserve"> and </w:t>
      </w:r>
      <w:r w:rsidR="006B5300" w:rsidRPr="00617EF0">
        <w:rPr>
          <w:i/>
          <w:iCs/>
          <w:lang w:val="en-GB"/>
        </w:rPr>
        <w:t>neuralnet</w:t>
      </w:r>
      <w:r w:rsidR="006B5300" w:rsidRPr="00F66F0B">
        <w:rPr>
          <w:lang w:val="en-GB"/>
        </w:rPr>
        <w:t xml:space="preserve">). We performed the analysis considering </w:t>
      </w:r>
      <w:r w:rsidR="00947F08" w:rsidRPr="00F66F0B">
        <w:rPr>
          <w:lang w:val="en-GB"/>
        </w:rPr>
        <w:t>three</w:t>
      </w:r>
      <w:r w:rsidR="006B5300" w:rsidRPr="00F66F0B">
        <w:rPr>
          <w:lang w:val="en-GB"/>
        </w:rPr>
        <w:t xml:space="preserve"> substitution models</w:t>
      </w:r>
      <w:r w:rsidR="00216A2D" w:rsidRPr="00F66F0B">
        <w:rPr>
          <w:lang w:val="en-GB"/>
        </w:rPr>
        <w:t>, specifically the</w:t>
      </w:r>
      <w:r w:rsidR="006B5300" w:rsidRPr="00F66F0B">
        <w:rPr>
          <w:lang w:val="en-GB"/>
        </w:rPr>
        <w:t xml:space="preserve"> </w:t>
      </w:r>
      <w:r w:rsidR="00216A2D" w:rsidRPr="00F66F0B">
        <w:rPr>
          <w:lang w:val="en-GB"/>
        </w:rPr>
        <w:t xml:space="preserve">empirical model </w:t>
      </w:r>
      <w:r w:rsidR="006B5300" w:rsidRPr="00F66F0B">
        <w:rPr>
          <w:lang w:val="en-GB"/>
        </w:rPr>
        <w:t>Dayhoff</w:t>
      </w:r>
      <w:r w:rsidR="002E44B5" w:rsidRPr="00F66F0B">
        <w:rPr>
          <w:lang w:val="en-GB"/>
        </w:rPr>
        <w:t xml:space="preserve"> </w:t>
      </w:r>
      <w:r w:rsidR="002666D1" w:rsidRPr="00F66F0B">
        <w:rPr>
          <w:lang w:val="en-GB"/>
        </w:rPr>
        <w:fldChar w:fldCharType="begin"/>
      </w:r>
      <w:r w:rsidR="002666D1" w:rsidRPr="00F66F0B">
        <w:rPr>
          <w:lang w:val="en-GB"/>
        </w:rPr>
        <w:instrText xml:space="preserve"> ADDIN ZOTERO_ITEM CSL_CITATION {"citationID":"qWQWDytK","properties":{"formattedCitation":"(Dayhoff et al. 1978)","plainCitation":"(Dayhoff et al. 1978)","noteIndex":0},"citationItems":[{"id":723,"uris":["http://zotero.org/users/local/3HvvyIsJ/items/62LKNWHR"],"itemData":{"id":723,"type":"chapter","container-title":"Atlas of Protein Sequence and Structure","edition":"Dayhoff, M.O. Edition","event-place":"Washington DC","page":"345-352","publisher":"National Biomedical Research Foundation","publisher-place":"Washington DC","title":"A model of evolutionary change in proteins","volume":"5","author":[{"family":"Dayhoff","given":"M.O."},{"family":"Schwartz","given":"R.M."},{"family":"Orcutt","given":"B.C."}],"issued":{"date-parts":[["1978"]]}}}],"schema":"https://github.com/citation-style-language/schema/raw/master/csl-citation.json"} </w:instrText>
      </w:r>
      <w:r w:rsidR="002666D1" w:rsidRPr="00F66F0B">
        <w:rPr>
          <w:lang w:val="en-GB"/>
        </w:rPr>
        <w:fldChar w:fldCharType="separate"/>
      </w:r>
      <w:r w:rsidR="002666D1" w:rsidRPr="00F66F0B">
        <w:rPr>
          <w:noProof/>
          <w:lang w:val="en-GB"/>
        </w:rPr>
        <w:t>(Dayhoff et al. 1978)</w:t>
      </w:r>
      <w:r w:rsidR="002666D1" w:rsidRPr="00F66F0B">
        <w:rPr>
          <w:lang w:val="en-GB"/>
        </w:rPr>
        <w:fldChar w:fldCharType="end"/>
      </w:r>
      <w:r w:rsidR="006B5300" w:rsidRPr="00F66F0B">
        <w:rPr>
          <w:lang w:val="en-GB"/>
        </w:rPr>
        <w:t xml:space="preserve">, </w:t>
      </w:r>
      <w:r w:rsidR="00216A2D" w:rsidRPr="00F66F0B">
        <w:rPr>
          <w:lang w:val="en-GB"/>
        </w:rPr>
        <w:t xml:space="preserve">and the SCS models </w:t>
      </w:r>
      <w:r w:rsidR="006B5300" w:rsidRPr="00F66F0B">
        <w:rPr>
          <w:lang w:val="en-GB"/>
        </w:rPr>
        <w:t xml:space="preserve">Fitness and Neutral </w:t>
      </w:r>
      <w:r w:rsidR="002666D1" w:rsidRPr="00F66F0B">
        <w:rPr>
          <w:lang w:val="en-GB"/>
        </w:rPr>
        <w:fldChar w:fldCharType="begin"/>
      </w:r>
      <w:r w:rsidR="00643269" w:rsidRPr="00F66F0B">
        <w:rPr>
          <w:lang w:val="en-GB"/>
        </w:rPr>
        <w:instrText xml:space="preserve"> ADDIN ZOTERO_ITEM CSL_CITATION {"citationID":"R79sgF5a","properties":{"formattedCitation":"(Arenas et al. 2015)","plainCitation":"(Arenas et al. 2015)","noteIndex":0},"citationItems":[{"id":511,"uris":["http://zotero.org/users/local/3HvvyIsJ/items/45K6P4MG"],"itemData":{"id":511,"type":"article-journal","abstract":"Despite intense work, incorporating constraints on protein native structures into the mathematical models of molecular evolution remains difﬁcult, because most models and programs assume that protein sites evolve independently, whereas protein stability is maintained by interactions between sites. Here, we address this problem by developing a new meanﬁeld substitution model that generates independent site-speciﬁc amino acid distributions with constraints on the stability of the native state against both unfolding and misfolding. The model depends on a background distribution of amino acids and one selection parameter that we ﬁx maximizing the likelihood of the observed protein sequence. The analytic solution of the model shows that the main determinant of the site-speciﬁc distributions is the number of native contacts of the site and that the most variable sites are those with an intermediate number of native contacts. The meanﬁeld models obtained, taking into account misfolded conformations, yield larger likelihood than models that only consider the native state, because their average hydrophobicity is more realistic, and they produce on the average stable sequences for most proteins. We evaluated the mean-ﬁeld model with respect to empirical substitution models on 12 test data sets of different protein families. In all cases, the observed site-speciﬁc sequence proﬁles presented smaller Kullback–Leibler divergence from the mean-ﬁeld distributions than from the empirical substitution model. Next, we obtained substitution rates combining the mean-ﬁeld frequencies with an empirical substitution model. The resulting mean-ﬁeld substitution model assigns larger likelihood than the empirical model to all studied families when we consider sequences with identity larger than 0.35, plausibly a condition that enforces conservation of the native structure across the family. We found that the mean-ﬁeld model performs better than other structurally constrained models with similar or higher complexity. With respect to the much more complex model recently developed by Bordner and Mittelmann, which takes into account pairwise terms in the amino acid distributions and also optimizes the exchangeability matrix, our model performed worse for data with small sequence divergence but better for data with larger sequence divergence. The mean-ﬁeld model has been implemented into the computer program Prot_Evol that is freely available at http://ub. cbm.uam.es/software/Prot_Evol.php.","container-title":"Molecular Biology and Evolution","DOI":"10.1093/molbev/msv085","ISSN":"0737-4038, 1537-1719","issue":"8","journalAbbreviation":"Mol Biol Evol","language":"en","page":"2195-2207","source":"DOI.org (Crossref)","title":"Maximum-Likelihood Phylogenetic Inference with Selection on Protein Folding Stability","volume":"32","author":[{"family":"Arenas","given":"Miguel"},{"family":"Sánchez-Cobos","given":"Agustin"},{"family":"Bastolla","given":"Ugo"}],"issued":{"date-parts":[["2015",8]]}}}],"schema":"https://github.com/citation-style-language/schema/raw/master/csl-citation.json"} </w:instrText>
      </w:r>
      <w:r w:rsidR="002666D1" w:rsidRPr="00F66F0B">
        <w:rPr>
          <w:lang w:val="en-GB"/>
        </w:rPr>
        <w:fldChar w:fldCharType="separate"/>
      </w:r>
      <w:r w:rsidR="00643269" w:rsidRPr="00F66F0B">
        <w:rPr>
          <w:noProof/>
          <w:lang w:val="en-GB"/>
        </w:rPr>
        <w:t>(Arenas et al. 2015)</w:t>
      </w:r>
      <w:r w:rsidR="002666D1" w:rsidRPr="00F66F0B">
        <w:rPr>
          <w:lang w:val="en-GB"/>
        </w:rPr>
        <w:fldChar w:fldCharType="end"/>
      </w:r>
      <w:r w:rsidR="00B421FF" w:rsidRPr="00F66F0B">
        <w:rPr>
          <w:lang w:val="en-GB"/>
        </w:rPr>
        <w:t>, using a</w:t>
      </w:r>
      <w:ins w:id="181" w:author="Catarina Brancoi" w:date="2022-09-14T11:19:00Z">
        <w:r w:rsidR="00FD77DE">
          <w:rPr>
            <w:lang w:val="en-GB"/>
          </w:rPr>
          <w:t xml:space="preserve">n </w:t>
        </w:r>
        <w:commentRangeStart w:id="182"/>
        <w:r w:rsidR="00FD77DE">
          <w:rPr>
            <w:lang w:val="en-GB"/>
          </w:rPr>
          <w:t>observed</w:t>
        </w:r>
      </w:ins>
      <w:commentRangeEnd w:id="182"/>
      <w:ins w:id="183" w:author="Catarina Brancoi" w:date="2022-09-14T11:20:00Z">
        <w:r w:rsidR="00FD77DE">
          <w:rPr>
            <w:rStyle w:val="CommentReference"/>
          </w:rPr>
          <w:commentReference w:id="182"/>
        </w:r>
      </w:ins>
      <w:r w:rsidR="00B421FF" w:rsidRPr="00F66F0B">
        <w:rPr>
          <w:lang w:val="en-GB"/>
        </w:rPr>
        <w:t xml:space="preserve"> dataset of 27 sequences and the 1TDE structure </w:t>
      </w:r>
      <w:r w:rsidR="00216A2D" w:rsidRPr="00F66F0B">
        <w:rPr>
          <w:lang w:val="en-GB"/>
        </w:rPr>
        <w:t xml:space="preserve">of the thioredoxin reductase protein family </w:t>
      </w:r>
      <w:r w:rsidR="00643269" w:rsidRPr="00F66F0B">
        <w:rPr>
          <w:lang w:val="en-GB"/>
        </w:rPr>
        <w:fldChar w:fldCharType="begin"/>
      </w:r>
      <w:r w:rsidR="00643269" w:rsidRPr="00F66F0B">
        <w:rPr>
          <w:lang w:val="en-GB"/>
        </w:rPr>
        <w:instrText xml:space="preserve"> ADDIN ZOTERO_ITEM CSL_CITATION {"citationID":"66c0LmMQ","properties":{"formattedCitation":"(Waksman et al. 1994)","plainCitation":"(Waksman et al. 1994)","noteIndex":0},"citationItems":[{"id":676,"uris":["http://zotero.org/users/local/3HvvyIsJ/items/222G5HBT"],"itemData":{"id":676,"type":"article-journal","abstract":"The crystal structures of three forms of Escherichia coli thioredoxin reductase have been refined: the oxidized form of the wild-type enzyme at 2.1 A resolution, a variant containing a cysteine to serine mutation at the active site (Cys138Ser) at 2.0 A resolution, and a complex of this variant with nicotinamide adenine dinucleotide phosphate (NADP+) at 2.3 A resolution. The enzyme mechanism involves the transfer of reducing equivalents from reduced nicotinamide adenine dinucleotide phosphate (NADPH) to a disulfide bond in the enzyme, via a flavin adenine dinucleotide (FAD). Thioredoxin reductase contains FAD and NADPH binding domains that are structurally similar to the corresponding domains of the related enzyme glutathione reductase. The relative orientation of these domains is, however, very different in the two enzymes: when the FAD domains of thioredoxin and glutathione reductases are superimposed, the NADPH domain of one is rotated by 66 degrees with respect to the other. The observed binding mode of NADP+ in thioredoxin reductase is non-productive in that the nicotinamide ring is more than 17 A from the flavin ring system. While in glutathione reductase the redox active disulfide is located in the FAD domain, in thioredoxin reductase it is in the NADPH domain and is part of a four-residue sequence (Cys-Ala-Thr-Cys) that is close in structure to the corresponding region of thioredoxin (Cys-Gly-Pro-Cys), with a root-mean-square deviation of 0.22 A for atoms in the disulfide bonded ring. There are no significant conformational differences between the structure of the wild-type enzyme and that of the Cys138Ser mutant, except that a disulfide bond is not present in the latter. The disulfide bond is positioned productively in this conformation of the enzyme, i.e. it stacks against the flavin ring system in a position that would facilitate its reduction by the flavin. However, the cysteine residues are relatively inaccessible for interaction with the substrate, thioredoxin. These results suggest that thioredoxin reductase must undergo conformational changes during enzyme catalysis. All three structures reported here are for the same conformation of the enzyme and no direct evidence is available as yet for such conformational changes. The simplest possibility is that the NADPH domain rotates between the conformation observed here and an orientation similar to that seen in glutathione reductase. This would alternately place the nicotinamide ring and the disulfide bond near the flavin ring, and expose the cysteine residues for reaction with thioredoxin in the hypothetical conformation.(ABSTRACT TRUNCATED AT 400 WORDS)","container-title":"Journal of Molecular Biology","ISSN":"0022-2836","issue":"3","journalAbbreviation":"J Mol Biol","language":"eng","note":"PMID: 8114095","page":"800-816","source":"PubMed","title":"Crystal structure of Escherichia coli thioredoxin reductase refined at 2 A resolution. Implications for a large conformational change during catalysis","volume":"236","author":[{"family":"Waksman","given":"G."},{"family":"Krishna","given":"T. S."},{"family":"Williams","given":"C. H."},{"family":"Kuriyan","given":"J."}],"issued":{"date-parts":[["1994",2,25]]}}}],"schema":"https://github.com/citation-style-language/schema/raw/master/csl-citation.json"} </w:instrText>
      </w:r>
      <w:r w:rsidR="00643269" w:rsidRPr="00F66F0B">
        <w:rPr>
          <w:lang w:val="en-GB"/>
        </w:rPr>
        <w:fldChar w:fldCharType="separate"/>
      </w:r>
      <w:r w:rsidR="00643269" w:rsidRPr="00F66F0B">
        <w:rPr>
          <w:noProof/>
          <w:lang w:val="en-GB"/>
        </w:rPr>
        <w:t>(Waksman et al. 1994)</w:t>
      </w:r>
      <w:r w:rsidR="00643269" w:rsidRPr="00F66F0B">
        <w:rPr>
          <w:lang w:val="en-GB"/>
        </w:rPr>
        <w:fldChar w:fldCharType="end"/>
      </w:r>
      <w:r w:rsidR="006B5300" w:rsidRPr="00F66F0B">
        <w:rPr>
          <w:lang w:val="en-GB"/>
        </w:rPr>
        <w:t xml:space="preserve">. </w:t>
      </w:r>
      <w:r w:rsidR="00262D26" w:rsidRPr="00F66F0B">
        <w:rPr>
          <w:lang w:val="en-GB"/>
        </w:rPr>
        <w:t xml:space="preserve">For every </w:t>
      </w:r>
      <w:r w:rsidR="00216A2D" w:rsidRPr="00F66F0B">
        <w:rPr>
          <w:lang w:val="en-GB"/>
        </w:rPr>
        <w:t xml:space="preserve">possible </w:t>
      </w:r>
      <w:r w:rsidR="00262D26" w:rsidRPr="00F66F0B">
        <w:rPr>
          <w:lang w:val="en-GB"/>
        </w:rPr>
        <w:t>combination (</w:t>
      </w:r>
      <w:r w:rsidR="00D3128F">
        <w:rPr>
          <w:lang w:val="en-GB"/>
        </w:rPr>
        <w:t>3 models × 3 sets of simulations × 3 methods</w:t>
      </w:r>
      <w:r w:rsidR="00D3128F" w:rsidRPr="00F66F0B" w:rsidDel="00D3128F">
        <w:rPr>
          <w:lang w:val="en-GB"/>
        </w:rPr>
        <w:t xml:space="preserve"> </w:t>
      </w:r>
      <w:r w:rsidR="00262D26" w:rsidRPr="00F66F0B">
        <w:rPr>
          <w:lang w:val="en-GB"/>
        </w:rPr>
        <w:t xml:space="preserve">= </w:t>
      </w:r>
      <w:r w:rsidR="00352A59" w:rsidRPr="00F66F0B">
        <w:rPr>
          <w:lang w:val="en-GB"/>
        </w:rPr>
        <w:t>27</w:t>
      </w:r>
      <w:r w:rsidR="00262D26" w:rsidRPr="00F66F0B">
        <w:rPr>
          <w:lang w:val="en-GB"/>
        </w:rPr>
        <w:t xml:space="preserve"> combinations), </w:t>
      </w:r>
      <w:r w:rsidR="00352A59" w:rsidRPr="00F66F0B">
        <w:rPr>
          <w:lang w:val="en-GB"/>
        </w:rPr>
        <w:t xml:space="preserve">we </w:t>
      </w:r>
      <w:r w:rsidR="00216A2D" w:rsidRPr="00F66F0B">
        <w:rPr>
          <w:lang w:val="en-GB"/>
        </w:rPr>
        <w:t xml:space="preserve">evaluated the power of </w:t>
      </w:r>
      <w:r w:rsidR="00352A59" w:rsidRPr="00F66F0B">
        <w:rPr>
          <w:i/>
          <w:iCs/>
          <w:lang w:val="en-GB"/>
        </w:rPr>
        <w:t>ProtModel</w:t>
      </w:r>
      <w:r w:rsidR="00352A59" w:rsidRPr="00F66F0B">
        <w:rPr>
          <w:lang w:val="en-GB"/>
        </w:rPr>
        <w:t xml:space="preserve"> </w:t>
      </w:r>
      <w:r w:rsidR="00216A2D" w:rsidRPr="00F66F0B">
        <w:rPr>
          <w:lang w:val="en-GB"/>
        </w:rPr>
        <w:t xml:space="preserve">to </w:t>
      </w:r>
      <w:r w:rsidR="00352A59" w:rsidRPr="00F66F0B">
        <w:rPr>
          <w:lang w:val="en-GB"/>
        </w:rPr>
        <w:t xml:space="preserve">distinguish between the </w:t>
      </w:r>
      <w:r w:rsidR="002E44B5" w:rsidRPr="00F66F0B">
        <w:rPr>
          <w:lang w:val="en-GB"/>
        </w:rPr>
        <w:t>three</w:t>
      </w:r>
      <w:r w:rsidR="00352A59" w:rsidRPr="00F66F0B">
        <w:rPr>
          <w:lang w:val="en-GB"/>
        </w:rPr>
        <w:t xml:space="preserve"> substitution models with a cross-validation based on 100 pseudo-observed simulations </w:t>
      </w:r>
      <w:r w:rsidR="00643269" w:rsidRPr="00F66F0B">
        <w:rPr>
          <w:lang w:val="en-GB"/>
        </w:rPr>
        <w:fldChar w:fldCharType="begin"/>
      </w:r>
      <w:r w:rsidR="00643269" w:rsidRPr="00F66F0B">
        <w:rPr>
          <w:lang w:val="en-GB"/>
        </w:rPr>
        <w:instrText xml:space="preserve"> ADDIN ZOTERO_ITEM CSL_CITATION {"citationID":"6F6QDCd7","properties":{"formattedCitation":"(Csill\\uc0\\u233{}ry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643269" w:rsidRPr="00F66F0B">
        <w:rPr>
          <w:lang w:val="en-GB"/>
        </w:rPr>
        <w:fldChar w:fldCharType="separate"/>
      </w:r>
      <w:r w:rsidR="00643269" w:rsidRPr="00617EF0">
        <w:rPr>
          <w:lang w:val="en-GB"/>
        </w:rPr>
        <w:t>(Csilléry et al. 2012)</w:t>
      </w:r>
      <w:r w:rsidR="00643269" w:rsidRPr="00F66F0B">
        <w:rPr>
          <w:lang w:val="en-GB"/>
        </w:rPr>
        <w:fldChar w:fldCharType="end"/>
      </w:r>
      <w:r w:rsidR="00643269" w:rsidRPr="00F66F0B">
        <w:rPr>
          <w:lang w:val="en-GB"/>
        </w:rPr>
        <w:t>.</w:t>
      </w:r>
      <w:ins w:id="184" w:author="Catarina Brancoi" w:date="2022-09-14T11:17:00Z">
        <w:r w:rsidR="00911368">
          <w:rPr>
            <w:lang w:val="en-GB"/>
          </w:rPr>
          <w:t xml:space="preserve"> </w:t>
        </w:r>
      </w:ins>
      <w:ins w:id="185" w:author="Catarina Brancoi" w:date="2022-09-14T11:25:00Z">
        <w:r w:rsidR="00CE2E84">
          <w:rPr>
            <w:lang w:val="en-GB"/>
          </w:rPr>
          <w:t>Overall, w</w:t>
        </w:r>
      </w:ins>
      <w:del w:id="186" w:author="Catarina Brancoi" w:date="2022-09-14T11:25:00Z">
        <w:r w:rsidR="00352A59" w:rsidRPr="00F66F0B" w:rsidDel="00CE2E84">
          <w:rPr>
            <w:lang w:val="en-GB"/>
          </w:rPr>
          <w:delText>W</w:delText>
        </w:r>
      </w:del>
      <w:r w:rsidR="00352A59" w:rsidRPr="00F66F0B">
        <w:rPr>
          <w:lang w:val="en-GB"/>
        </w:rPr>
        <w:t xml:space="preserve">e found that </w:t>
      </w:r>
      <w:r w:rsidR="00A91E6A" w:rsidRPr="00F66F0B">
        <w:rPr>
          <w:lang w:val="en-GB"/>
        </w:rPr>
        <w:t xml:space="preserve">the </w:t>
      </w:r>
      <w:ins w:id="187" w:author="Catarina Brancoi" w:date="2022-09-14T11:25:00Z">
        <w:r w:rsidR="00CE2E84" w:rsidRPr="00F66F0B">
          <w:rPr>
            <w:lang w:val="en-GB"/>
          </w:rPr>
          <w:t>number of simulations did not influence the results</w:t>
        </w:r>
      </w:ins>
      <w:del w:id="188" w:author="Catarina Brancoi" w:date="2022-09-14T11:26:00Z">
        <w:r w:rsidR="00A91E6A" w:rsidRPr="00F66F0B" w:rsidDel="00CE2E84">
          <w:rPr>
            <w:lang w:val="en-GB"/>
          </w:rPr>
          <w:delText>accuracy</w:delText>
        </w:r>
      </w:del>
      <w:ins w:id="189" w:author="Catarina Brancoi" w:date="2022-09-14T11:25:00Z">
        <w:r w:rsidR="00CE2E84">
          <w:rPr>
            <w:lang w:val="en-GB"/>
          </w:rPr>
          <w:t>, contrar</w:t>
        </w:r>
      </w:ins>
      <w:ins w:id="190" w:author="Catarina Brancoi" w:date="2022-09-14T11:26:00Z">
        <w:r w:rsidR="00CE2E84">
          <w:rPr>
            <w:lang w:val="en-GB"/>
          </w:rPr>
          <w:t xml:space="preserve">ily to the </w:t>
        </w:r>
      </w:ins>
      <w:del w:id="191" w:author="Catarina Brancoi" w:date="2022-09-14T11:26:00Z">
        <w:r w:rsidR="00A91E6A" w:rsidRPr="00F66F0B" w:rsidDel="00CE2E84">
          <w:rPr>
            <w:lang w:val="en-GB"/>
          </w:rPr>
          <w:delText xml:space="preserve"> </w:delText>
        </w:r>
        <w:r w:rsidR="00947F08" w:rsidRPr="00F66F0B" w:rsidDel="00CE2E84">
          <w:rPr>
            <w:lang w:val="en-GB"/>
          </w:rPr>
          <w:delText>decrease</w:delText>
        </w:r>
        <w:r w:rsidR="00A91E6A" w:rsidRPr="00F66F0B" w:rsidDel="00CE2E84">
          <w:rPr>
            <w:lang w:val="en-GB"/>
          </w:rPr>
          <w:delText>d</w:delText>
        </w:r>
        <w:r w:rsidR="00947F08" w:rsidRPr="00F66F0B" w:rsidDel="00CE2E84">
          <w:rPr>
            <w:lang w:val="en-GB"/>
          </w:rPr>
          <w:delText xml:space="preserve"> </w:delText>
        </w:r>
        <w:r w:rsidR="00A91E6A" w:rsidRPr="00F66F0B" w:rsidDel="00CE2E84">
          <w:rPr>
            <w:lang w:val="en-GB"/>
          </w:rPr>
          <w:delText xml:space="preserve">when </w:delText>
        </w:r>
        <w:r w:rsidR="00947F08" w:rsidRPr="00F66F0B" w:rsidDel="00CE2E84">
          <w:rPr>
            <w:lang w:val="en-GB"/>
          </w:rPr>
          <w:delText xml:space="preserve">increasing </w:delText>
        </w:r>
        <w:r w:rsidR="00A91E6A" w:rsidRPr="00F66F0B" w:rsidDel="00CE2E84">
          <w:rPr>
            <w:lang w:val="en-GB"/>
          </w:rPr>
          <w:delText xml:space="preserve">the </w:delText>
        </w:r>
      </w:del>
      <w:r w:rsidR="00947F08" w:rsidRPr="00F66F0B">
        <w:rPr>
          <w:lang w:val="en-GB"/>
        </w:rPr>
        <w:t>tolerance value</w:t>
      </w:r>
      <w:ins w:id="192" w:author="Catarina Brancoi" w:date="2022-09-14T11:26:00Z">
        <w:r w:rsidR="00CE2E84">
          <w:rPr>
            <w:lang w:val="en-GB"/>
          </w:rPr>
          <w:t xml:space="preserve">. </w:t>
        </w:r>
      </w:ins>
      <w:ins w:id="193" w:author="Catarina Brancoi" w:date="2022-09-14T11:49:00Z">
        <w:r w:rsidR="003C657A">
          <w:rPr>
            <w:lang w:val="en-GB"/>
          </w:rPr>
          <w:t>Specifically</w:t>
        </w:r>
      </w:ins>
      <w:ins w:id="194" w:author="Catarina Brancoi" w:date="2022-09-14T11:29:00Z">
        <w:r w:rsidR="00D6172E">
          <w:rPr>
            <w:lang w:val="en-GB"/>
          </w:rPr>
          <w:t xml:space="preserve">, </w:t>
        </w:r>
        <w:r w:rsidR="00D6172E" w:rsidRPr="00F66F0B">
          <w:rPr>
            <w:lang w:val="en-GB"/>
          </w:rPr>
          <w:t>increasing the tolerance value</w:t>
        </w:r>
      </w:ins>
      <w:ins w:id="195" w:author="Catarina Brancoi" w:date="2022-09-14T11:26:00Z">
        <w:r w:rsidR="00CE2E84">
          <w:rPr>
            <w:lang w:val="en-GB"/>
          </w:rPr>
          <w:t xml:space="preserve"> </w:t>
        </w:r>
      </w:ins>
      <w:ins w:id="196" w:author="Catarina Brancoi" w:date="2022-09-14T11:29:00Z">
        <w:r w:rsidR="00D6172E">
          <w:rPr>
            <w:lang w:val="en-GB"/>
          </w:rPr>
          <w:t xml:space="preserve">decreased </w:t>
        </w:r>
        <w:r w:rsidR="00D6172E" w:rsidRPr="00F66F0B">
          <w:rPr>
            <w:lang w:val="en-GB"/>
          </w:rPr>
          <w:t xml:space="preserve">the accuracy </w:t>
        </w:r>
        <w:r w:rsidR="00D6172E">
          <w:rPr>
            <w:lang w:val="en-GB"/>
          </w:rPr>
          <w:t>of the estimation</w:t>
        </w:r>
      </w:ins>
      <w:del w:id="197" w:author="Catarina Brancoi" w:date="2022-09-14T11:29:00Z">
        <w:r w:rsidR="00D73B7A" w:rsidRPr="00F66F0B" w:rsidDel="00D6172E">
          <w:rPr>
            <w:lang w:val="en-GB"/>
          </w:rPr>
          <w:delText xml:space="preserve">. </w:delText>
        </w:r>
        <w:r w:rsidR="00A91E6A" w:rsidRPr="00F66F0B" w:rsidDel="00D6172E">
          <w:rPr>
            <w:lang w:val="en-GB"/>
          </w:rPr>
          <w:delText xml:space="preserve">On the </w:delText>
        </w:r>
        <w:r w:rsidR="009210BB" w:rsidRPr="00F66F0B" w:rsidDel="00D6172E">
          <w:rPr>
            <w:lang w:val="en-GB"/>
          </w:rPr>
          <w:delText>contrary</w:delText>
        </w:r>
        <w:r w:rsidR="00A91E6A" w:rsidRPr="00F66F0B" w:rsidDel="00D6172E">
          <w:rPr>
            <w:lang w:val="en-GB"/>
          </w:rPr>
          <w:delText>,</w:delText>
        </w:r>
      </w:del>
      <w:del w:id="198" w:author="Catarina Brancoi" w:date="2022-09-14T11:25:00Z">
        <w:r w:rsidR="00A91E6A" w:rsidRPr="00F66F0B" w:rsidDel="00CE2E84">
          <w:rPr>
            <w:lang w:val="en-GB"/>
          </w:rPr>
          <w:delText xml:space="preserve"> the number of simulations did not influence the results</w:delText>
        </w:r>
      </w:del>
      <w:r w:rsidR="00A91E6A" w:rsidRPr="00F66F0B">
        <w:rPr>
          <w:lang w:val="en-GB"/>
        </w:rPr>
        <w:t xml:space="preserve">. </w:t>
      </w:r>
      <w:r w:rsidR="0044493F" w:rsidRPr="00F66F0B">
        <w:rPr>
          <w:lang w:val="en-GB"/>
        </w:rPr>
        <w:t xml:space="preserve">Regarding the </w:t>
      </w:r>
      <w:r w:rsidR="00352A59" w:rsidRPr="00617EF0">
        <w:rPr>
          <w:i/>
          <w:iCs/>
          <w:lang w:val="en-GB"/>
        </w:rPr>
        <w:t>mnlogistic</w:t>
      </w:r>
      <w:r w:rsidR="00352A59" w:rsidRPr="00F66F0B">
        <w:rPr>
          <w:lang w:val="en-GB"/>
        </w:rPr>
        <w:t xml:space="preserve"> and </w:t>
      </w:r>
      <w:r w:rsidR="00850FFE" w:rsidRPr="00617EF0">
        <w:rPr>
          <w:i/>
          <w:iCs/>
          <w:lang w:val="en-GB"/>
        </w:rPr>
        <w:t>neuralnet</w:t>
      </w:r>
      <w:r w:rsidR="00352A59" w:rsidRPr="00F66F0B">
        <w:rPr>
          <w:lang w:val="en-GB"/>
        </w:rPr>
        <w:t xml:space="preserve"> ABC methods</w:t>
      </w:r>
      <w:r w:rsidR="0044493F" w:rsidRPr="00F66F0B">
        <w:rPr>
          <w:lang w:val="en-GB"/>
        </w:rPr>
        <w:t>, both</w:t>
      </w:r>
      <w:r w:rsidR="00352A59" w:rsidRPr="00F66F0B">
        <w:rPr>
          <w:lang w:val="en-GB"/>
        </w:rPr>
        <w:t xml:space="preserve"> failed </w:t>
      </w:r>
      <w:r w:rsidR="0044493F" w:rsidRPr="00F66F0B">
        <w:rPr>
          <w:lang w:val="en-GB"/>
        </w:rPr>
        <w:t>under the considered number of simulations</w:t>
      </w:r>
      <w:r w:rsidR="00850FFE" w:rsidRPr="00F66F0B">
        <w:rPr>
          <w:lang w:val="en-GB"/>
        </w:rPr>
        <w:t xml:space="preserve"> </w:t>
      </w:r>
      <w:r w:rsidR="0044493F" w:rsidRPr="00F66F0B">
        <w:rPr>
          <w:lang w:val="en-GB"/>
        </w:rPr>
        <w:t xml:space="preserve">and </w:t>
      </w:r>
      <w:r w:rsidR="00352A59" w:rsidRPr="00F66F0B">
        <w:rPr>
          <w:lang w:val="en-GB"/>
        </w:rPr>
        <w:t xml:space="preserve">with any </w:t>
      </w:r>
      <w:r w:rsidR="0044493F" w:rsidRPr="00F66F0B">
        <w:rPr>
          <w:lang w:val="en-GB"/>
        </w:rPr>
        <w:t xml:space="preserve">value of </w:t>
      </w:r>
      <w:commentRangeStart w:id="199"/>
      <w:commentRangeStart w:id="200"/>
      <w:r w:rsidR="00352A59" w:rsidRPr="00F66F0B">
        <w:rPr>
          <w:lang w:val="en-GB"/>
        </w:rPr>
        <w:t>tolerance</w:t>
      </w:r>
      <w:commentRangeEnd w:id="199"/>
      <w:r w:rsidR="00CE2E84">
        <w:rPr>
          <w:rStyle w:val="CommentReference"/>
        </w:rPr>
        <w:commentReference w:id="199"/>
      </w:r>
      <w:commentRangeEnd w:id="200"/>
      <w:r w:rsidR="00CE2E84">
        <w:rPr>
          <w:rStyle w:val="CommentReference"/>
        </w:rPr>
        <w:commentReference w:id="200"/>
      </w:r>
      <w:r w:rsidR="0044493F" w:rsidRPr="00F66F0B">
        <w:rPr>
          <w:lang w:val="en-GB"/>
        </w:rPr>
        <w:t xml:space="preserve">. </w:t>
      </w:r>
    </w:p>
    <w:p w14:paraId="09F3EA49" w14:textId="33998A42" w:rsidR="00352A59" w:rsidRDefault="00352A59" w:rsidP="00997E4D">
      <w:pPr>
        <w:rPr>
          <w:ins w:id="201" w:author="Catarina Brancoi" w:date="2022-09-14T11:28:00Z"/>
          <w:lang w:val="en-GB"/>
        </w:rPr>
      </w:pPr>
    </w:p>
    <w:p w14:paraId="2459CF1C" w14:textId="1A5EB60B" w:rsidR="00CE2E84" w:rsidRPr="00F66F0B" w:rsidDel="00D6172E" w:rsidRDefault="00CE2E84" w:rsidP="00997E4D">
      <w:pPr>
        <w:rPr>
          <w:del w:id="202" w:author="Catarina Brancoi" w:date="2022-09-14T11:29:00Z"/>
          <w:lang w:val="en-GB"/>
        </w:rPr>
      </w:pPr>
    </w:p>
    <w:p w14:paraId="7C82B3E0" w14:textId="00E1BAA5" w:rsidR="002E44B5" w:rsidRPr="00F66F0B" w:rsidRDefault="00352A59" w:rsidP="00997E4D">
      <w:pPr>
        <w:rPr>
          <w:lang w:val="en-GB"/>
        </w:rPr>
      </w:pPr>
      <w:r w:rsidRPr="00F66F0B">
        <w:rPr>
          <w:lang w:val="en-GB"/>
        </w:rPr>
        <w:t xml:space="preserve">Next, </w:t>
      </w:r>
      <w:r w:rsidR="0044493F" w:rsidRPr="00F66F0B">
        <w:rPr>
          <w:lang w:val="en-GB"/>
        </w:rPr>
        <w:t>we</w:t>
      </w:r>
      <w:r w:rsidR="00262D26" w:rsidRPr="00F66F0B">
        <w:rPr>
          <w:lang w:val="en-GB"/>
        </w:rPr>
        <w:t xml:space="preserve"> simulated </w:t>
      </w:r>
      <w:commentRangeStart w:id="203"/>
      <w:r w:rsidR="00262D26" w:rsidRPr="00F66F0B">
        <w:rPr>
          <w:lang w:val="en-GB"/>
        </w:rPr>
        <w:t xml:space="preserve">100 multiple </w:t>
      </w:r>
      <w:r w:rsidR="00615194" w:rsidRPr="00F66F0B">
        <w:rPr>
          <w:lang w:val="en-GB"/>
        </w:rPr>
        <w:t xml:space="preserve">protein </w:t>
      </w:r>
      <w:r w:rsidR="00D3128F">
        <w:rPr>
          <w:lang w:val="en-GB"/>
        </w:rPr>
        <w:t>MSA</w:t>
      </w:r>
      <w:r w:rsidR="00262D26" w:rsidRPr="00F66F0B">
        <w:rPr>
          <w:lang w:val="en-GB"/>
        </w:rPr>
        <w:t xml:space="preserve"> </w:t>
      </w:r>
      <w:commentRangeEnd w:id="203"/>
      <w:r w:rsidR="00911368">
        <w:rPr>
          <w:rStyle w:val="CommentReference"/>
        </w:rPr>
        <w:commentReference w:id="203"/>
      </w:r>
      <w:r w:rsidR="00262D26" w:rsidRPr="00F66F0B">
        <w:rPr>
          <w:lang w:val="en-GB"/>
        </w:rPr>
        <w:t>under each substitution model considered (Dayhoff, Fitness and Neutral)</w:t>
      </w:r>
      <w:ins w:id="204" w:author="Catarina Brancoi" w:date="2022-09-14T11:49:00Z">
        <w:r w:rsidR="003C657A">
          <w:rPr>
            <w:lang w:val="en-GB"/>
          </w:rPr>
          <w:t xml:space="preserve">, </w:t>
        </w:r>
      </w:ins>
      <w:del w:id="205" w:author="Catarina Brancoi" w:date="2022-09-14T11:49:00Z">
        <w:r w:rsidR="00262D26" w:rsidRPr="00F66F0B" w:rsidDel="003C657A">
          <w:rPr>
            <w:lang w:val="en-GB"/>
          </w:rPr>
          <w:delText xml:space="preserve"> (</w:delText>
        </w:r>
      </w:del>
      <w:r w:rsidR="00A91E6A" w:rsidRPr="00F66F0B">
        <w:rPr>
          <w:lang w:val="en-GB"/>
        </w:rPr>
        <w:t xml:space="preserve">which we considered as </w:t>
      </w:r>
      <w:r w:rsidR="00262D26" w:rsidRPr="00F66F0B">
        <w:rPr>
          <w:lang w:val="en-GB"/>
        </w:rPr>
        <w:t>test datasets</w:t>
      </w:r>
      <w:del w:id="206" w:author="Catarina Brancoi" w:date="2022-09-14T11:49:00Z">
        <w:r w:rsidR="00262D26" w:rsidRPr="00F66F0B" w:rsidDel="003C657A">
          <w:rPr>
            <w:lang w:val="en-GB"/>
          </w:rPr>
          <w:delText>)</w:delText>
        </w:r>
      </w:del>
      <w:r w:rsidR="00262D26" w:rsidRPr="00F66F0B">
        <w:rPr>
          <w:lang w:val="en-GB"/>
        </w:rPr>
        <w:t xml:space="preserve">. </w:t>
      </w:r>
      <w:r w:rsidRPr="00F66F0B">
        <w:rPr>
          <w:lang w:val="en-GB"/>
        </w:rPr>
        <w:t>Then,</w:t>
      </w:r>
      <w:r w:rsidR="00262D26" w:rsidRPr="00F66F0B">
        <w:rPr>
          <w:lang w:val="en-GB"/>
        </w:rPr>
        <w:t xml:space="preserve"> the framework was used to estimate the best-fitting substitution model </w:t>
      </w:r>
      <w:r w:rsidR="00A91E6A" w:rsidRPr="00F66F0B">
        <w:rPr>
          <w:lang w:val="en-GB"/>
        </w:rPr>
        <w:t xml:space="preserve">of the </w:t>
      </w:r>
      <w:r w:rsidR="00D3128F">
        <w:rPr>
          <w:lang w:val="en-GB"/>
        </w:rPr>
        <w:t>3</w:t>
      </w:r>
      <w:r w:rsidR="00A91E6A" w:rsidRPr="00F66F0B">
        <w:rPr>
          <w:lang w:val="en-GB"/>
        </w:rPr>
        <w:t xml:space="preserve">00 </w:t>
      </w:r>
      <w:del w:id="207" w:author="Catarina Brancoi" w:date="2022-09-14T11:16:00Z">
        <w:r w:rsidR="00D3128F" w:rsidDel="00911368">
          <w:rPr>
            <w:lang w:val="en-GB"/>
          </w:rPr>
          <w:delText xml:space="preserve">(100 </w:delText>
        </w:r>
        <w:commentRangeStart w:id="208"/>
        <w:r w:rsidR="00D3128F" w:rsidDel="00911368">
          <w:rPr>
            <w:lang w:val="en-GB"/>
          </w:rPr>
          <w:delText>x</w:delText>
        </w:r>
        <w:commentRangeEnd w:id="208"/>
        <w:r w:rsidR="00911368" w:rsidDel="00911368">
          <w:rPr>
            <w:rStyle w:val="CommentReference"/>
          </w:rPr>
          <w:commentReference w:id="208"/>
        </w:r>
        <w:r w:rsidR="00D3128F" w:rsidDel="00911368">
          <w:rPr>
            <w:lang w:val="en-GB"/>
          </w:rPr>
          <w:delText xml:space="preserve"> model) </w:delText>
        </w:r>
      </w:del>
      <w:r w:rsidR="00262D26" w:rsidRPr="00F66F0B">
        <w:rPr>
          <w:lang w:val="en-GB"/>
        </w:rPr>
        <w:t xml:space="preserve">test datasets </w:t>
      </w:r>
      <w:ins w:id="209" w:author="Catarina Brancoi" w:date="2022-09-14T11:16:00Z">
        <w:r w:rsidR="00911368">
          <w:rPr>
            <w:lang w:val="en-GB"/>
          </w:rPr>
          <w:t>(100 per</w:t>
        </w:r>
        <w:commentRangeStart w:id="210"/>
        <w:commentRangeEnd w:id="210"/>
        <w:r w:rsidR="00911368">
          <w:rPr>
            <w:rStyle w:val="CommentReference"/>
          </w:rPr>
          <w:commentReference w:id="210"/>
        </w:r>
        <w:r w:rsidR="00911368">
          <w:rPr>
            <w:lang w:val="en-GB"/>
          </w:rPr>
          <w:t xml:space="preserve"> model) </w:t>
        </w:r>
      </w:ins>
      <w:del w:id="211" w:author="Catarina Brancoi" w:date="2022-09-14T11:16:00Z">
        <w:r w:rsidR="00A91E6A" w:rsidRPr="00F66F0B" w:rsidDel="00911368">
          <w:rPr>
            <w:lang w:val="en-GB"/>
          </w:rPr>
          <w:delText xml:space="preserve">with </w:delText>
        </w:r>
        <w:r w:rsidR="00262D26" w:rsidRPr="00F66F0B" w:rsidDel="00911368">
          <w:rPr>
            <w:lang w:val="en-GB"/>
          </w:rPr>
          <w:delText xml:space="preserve">ABC </w:delText>
        </w:r>
      </w:del>
      <w:r w:rsidR="002E44B5" w:rsidRPr="00F66F0B">
        <w:rPr>
          <w:lang w:val="en-GB"/>
        </w:rPr>
        <w:t>considering 10</w:t>
      </w:r>
      <w:r w:rsidR="00A91E6A" w:rsidRPr="00F66F0B">
        <w:rPr>
          <w:lang w:val="en-GB"/>
        </w:rPr>
        <w:t>,</w:t>
      </w:r>
      <w:r w:rsidR="002E44B5" w:rsidRPr="00F66F0B">
        <w:rPr>
          <w:lang w:val="en-GB"/>
        </w:rPr>
        <w:t>000,</w:t>
      </w:r>
      <w:r w:rsidR="00262D26" w:rsidRPr="00F66F0B">
        <w:rPr>
          <w:lang w:val="en-GB"/>
        </w:rPr>
        <w:t xml:space="preserve"> </w:t>
      </w:r>
      <w:r w:rsidRPr="00F66F0B">
        <w:rPr>
          <w:lang w:val="en-GB"/>
        </w:rPr>
        <w:t>5</w:t>
      </w:r>
      <w:r w:rsidR="00262D26" w:rsidRPr="00F66F0B">
        <w:rPr>
          <w:lang w:val="en-GB"/>
        </w:rPr>
        <w:t>0</w:t>
      </w:r>
      <w:r w:rsidR="00A91E6A" w:rsidRPr="00F66F0B">
        <w:rPr>
          <w:lang w:val="en-GB"/>
        </w:rPr>
        <w:t>,</w:t>
      </w:r>
      <w:r w:rsidR="00262D26" w:rsidRPr="00F66F0B">
        <w:rPr>
          <w:lang w:val="en-GB"/>
        </w:rPr>
        <w:t xml:space="preserve">000 </w:t>
      </w:r>
      <w:r w:rsidR="002E44B5" w:rsidRPr="00F66F0B">
        <w:rPr>
          <w:lang w:val="en-GB"/>
        </w:rPr>
        <w:t>and 100</w:t>
      </w:r>
      <w:r w:rsidR="00A91E6A" w:rsidRPr="00F66F0B">
        <w:rPr>
          <w:lang w:val="en-GB"/>
        </w:rPr>
        <w:t>,</w:t>
      </w:r>
      <w:r w:rsidR="002E44B5" w:rsidRPr="00F66F0B">
        <w:rPr>
          <w:lang w:val="en-GB"/>
        </w:rPr>
        <w:t xml:space="preserve">000 </w:t>
      </w:r>
      <w:r w:rsidR="00262D26" w:rsidRPr="00F66F0B">
        <w:rPr>
          <w:lang w:val="en-GB"/>
        </w:rPr>
        <w:t xml:space="preserve">simulations parameterized under a </w:t>
      </w:r>
      <w:r w:rsidR="00643269" w:rsidRPr="00F66F0B">
        <w:rPr>
          <w:i/>
          <w:iCs/>
          <w:lang w:val="en-GB"/>
        </w:rPr>
        <w:t>θ</w:t>
      </w:r>
      <w:r w:rsidR="00262D26" w:rsidRPr="00F66F0B">
        <w:rPr>
          <w:lang w:val="en-GB"/>
        </w:rPr>
        <w:t xml:space="preserve"> </w:t>
      </w:r>
      <w:r w:rsidR="00D75EDB" w:rsidRPr="00F66F0B">
        <w:rPr>
          <w:lang w:val="en-GB"/>
        </w:rPr>
        <w:t>u</w:t>
      </w:r>
      <w:r w:rsidR="00262D26" w:rsidRPr="00F66F0B">
        <w:rPr>
          <w:lang w:val="en-GB"/>
        </w:rPr>
        <w:t xml:space="preserve">niform prior distribution </w:t>
      </w:r>
      <w:r w:rsidR="0044493F" w:rsidRPr="00F66F0B">
        <w:rPr>
          <w:lang w:val="en-GB"/>
        </w:rPr>
        <w:t>(0, 500)</w:t>
      </w:r>
      <w:ins w:id="212" w:author="Catarina Brancoi" w:date="2022-09-14T11:50:00Z">
        <w:r w:rsidR="003C657A">
          <w:rPr>
            <w:lang w:val="en-GB"/>
          </w:rPr>
          <w:t>,</w:t>
        </w:r>
      </w:ins>
      <w:r w:rsidR="0044493F" w:rsidRPr="00F66F0B">
        <w:rPr>
          <w:lang w:val="en-GB"/>
        </w:rPr>
        <w:t xml:space="preserve"> </w:t>
      </w:r>
      <w:r w:rsidR="00262D26" w:rsidRPr="00F66F0B">
        <w:rPr>
          <w:lang w:val="en-GB"/>
        </w:rPr>
        <w:t xml:space="preserve">which encompass values that are commonly observed in real data </w:t>
      </w:r>
      <w:r w:rsidR="00262D26" w:rsidRPr="00F66F0B">
        <w:rPr>
          <w:highlight w:val="yellow"/>
          <w:lang w:val="en-GB"/>
        </w:rPr>
        <w:t>(</w:t>
      </w:r>
      <w:r w:rsidR="00C61564" w:rsidRPr="00F66F0B">
        <w:rPr>
          <w:highlight w:val="yellow"/>
          <w:lang w:val="en-GB"/>
        </w:rPr>
        <w:t>e.g.,</w:t>
      </w:r>
      <w:r w:rsidR="00262D26" w:rsidRPr="00F66F0B">
        <w:rPr>
          <w:highlight w:val="yellow"/>
          <w:lang w:val="en-GB"/>
        </w:rPr>
        <w:t xml:space="preserve"> Carvajal-Rodriguez et al., 2006; Monteiro et al., 2021; Perez-Losada et al., 2011; Perez-Losada et al., 2009; Stumpf and McVean, 2003).</w:t>
      </w:r>
      <w:r w:rsidR="00262D26" w:rsidRPr="00F66F0B">
        <w:rPr>
          <w:lang w:val="en-GB"/>
        </w:rPr>
        <w:t xml:space="preserve"> </w:t>
      </w:r>
      <w:r w:rsidR="00D75EDB" w:rsidRPr="00F66F0B">
        <w:rPr>
          <w:lang w:val="en-GB"/>
        </w:rPr>
        <w:t xml:space="preserve">As in previous studies </w:t>
      </w:r>
      <w:r w:rsidR="00643269" w:rsidRPr="00F66F0B">
        <w:rPr>
          <w:lang w:val="en-GB"/>
        </w:rPr>
        <w:fldChar w:fldCharType="begin"/>
      </w:r>
      <w:r w:rsidR="009210BB">
        <w:rPr>
          <w:lang w:val="en-GB"/>
        </w:rPr>
        <w:instrText xml:space="preserve"> ADDIN ZOTERO_ITEM CSL_CITATION {"citationID":"RkQe692E","properties":{"formattedCitation":"(Arenas et al. 2020; Branco et al. 2022)","plainCitation":"(Arenas et al. 2020; Branco et al. 2022)","noteIndex":0},"citationItems":[{"id":679,"uris":["http://zotero.org/users/local/3HvvyIsJ/items/3LUAL77L"],"itemData":{"id":679,"type":"article-journal","abstract":"Abstract\n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831,"uris":["http://zotero.org/users/local/3HvvyIsJ/items/SJ8JSRBR"],"itemData":{"id":831,"type":"article-journal","abstract":"The last glacial period (LGP) promoted a loss of genetic diversity in Paleolithic populations of modern humans from diverse regions of the world by range contractions and habitat fragmentation. However, this period also provided some currently submersed lands, such as the Sunda shelf in Southeast Asia (SEA), that could have favored the expansion of our species. Concerning the latter, still little is known about the inﬂuence of the lowering sea level on the genetic diversity of current SEA populations. Here, we applied approximate Bayesian computation, based on extensive spatially explicit computer simulations, to evaluate the ﬁtting of mtDNA data from diverse SEA populations with alternative evolutionary scenarios that consider and ignore the LGP and migration through long-distance dispersal (LDD). We found that both the LGP and migration through LDD should be taken into consideration to explain the currently observed genetic diversity in these populations and supported a rapid expansion of ﬁrst populations throughout SEA. We also found that temporarily available lands caused by the low sea level of the LGP provided additional resources and migration corridors that favored genetic diversity. We conclude that migration through LDD and temporarily available lands during the LGP should be considered to properly understand and model the ﬁrst expansions of modern humans.","container-title":"Genes","DOI":"10.3390/genes13020384","ISSN":"2073-4425","issue":"2","journalAbbreviation":"Genes","language":"en","page":"384","source":"DOI.org (Crossref)","title":"Consequences of the Last Glacial Period on the Genetic Diversity of Southeast Asians","volume":"13","author":[{"family":"Branco","given":"Catarina"},{"family":"Kanellou","given":"Marina"},{"family":"González-Martín","given":"Antonio"},{"family":"Arenas","given":"Miguel"}],"issued":{"date-parts":[["2022",2,21]]}}}],"schema":"https://github.com/citation-style-language/schema/raw/master/csl-citation.json"} </w:instrText>
      </w:r>
      <w:r w:rsidR="00643269" w:rsidRPr="00F66F0B">
        <w:rPr>
          <w:lang w:val="en-GB"/>
        </w:rPr>
        <w:fldChar w:fldCharType="separate"/>
      </w:r>
      <w:r w:rsidR="009210BB">
        <w:rPr>
          <w:noProof/>
          <w:lang w:val="en-GB"/>
        </w:rPr>
        <w:t>(Arenas et al. 2020; Branco et al. 2022)</w:t>
      </w:r>
      <w:r w:rsidR="00643269" w:rsidRPr="00F66F0B">
        <w:rPr>
          <w:lang w:val="en-GB"/>
        </w:rPr>
        <w:fldChar w:fldCharType="end"/>
      </w:r>
      <w:r w:rsidR="00643269" w:rsidRPr="00F66F0B">
        <w:rPr>
          <w:lang w:val="en-GB"/>
        </w:rPr>
        <w:t xml:space="preserve">, </w:t>
      </w:r>
      <w:r w:rsidR="00D75EDB" w:rsidRPr="00F66F0B">
        <w:rPr>
          <w:lang w:val="en-GB"/>
        </w:rPr>
        <w:t xml:space="preserve">we made </w:t>
      </w:r>
      <w:r w:rsidRPr="00F66F0B">
        <w:rPr>
          <w:lang w:val="en-GB"/>
        </w:rPr>
        <w:t>a</w:t>
      </w:r>
      <w:r w:rsidR="00D75EDB" w:rsidRPr="00F66F0B">
        <w:rPr>
          <w:lang w:val="en-GB"/>
        </w:rPr>
        <w:t xml:space="preserve"> cross-validation of the ABC rejection method based on 100 pseudo-observed simulations with a tolerance of </w:t>
      </w:r>
      <w:r w:rsidR="002E44B5" w:rsidRPr="00F66F0B">
        <w:rPr>
          <w:lang w:val="en-GB"/>
        </w:rPr>
        <w:t xml:space="preserve">0,5%, </w:t>
      </w:r>
      <w:r w:rsidR="00D75EDB" w:rsidRPr="00F66F0B">
        <w:rPr>
          <w:lang w:val="en-GB"/>
        </w:rPr>
        <w:t xml:space="preserve">1% </w:t>
      </w:r>
      <w:r w:rsidR="002E44B5" w:rsidRPr="00F66F0B">
        <w:rPr>
          <w:lang w:val="en-GB"/>
        </w:rPr>
        <w:t xml:space="preserve">and 5% </w:t>
      </w:r>
      <w:r w:rsidR="00D73B7A" w:rsidRPr="00F66F0B">
        <w:rPr>
          <w:lang w:val="en-GB"/>
        </w:rPr>
        <w:fldChar w:fldCharType="begin"/>
      </w:r>
      <w:r w:rsidR="00D73B7A" w:rsidRPr="00F66F0B">
        <w:rPr>
          <w:lang w:val="en-GB"/>
        </w:rPr>
        <w:instrText xml:space="preserve"> ADDIN ZOTERO_ITEM CSL_CITATION {"citationID":"rbD0ucRO","properties":{"formattedCitation":"(Csill\\uc0\\u233{}ry et al. 2012)","plainCitation":"(Csilléry et al. 2012)","noteIndex":0},"citationItems":[{"id":534,"uris":["http://zotero.org/users/local/3HvvyIsJ/items/GK2FBPUM"],"itemData":{"id":534,"type":"article-journal","container-title":"Methods in Ecology and Evolution","DOI":"10.1111/j.2041-210X.2011.00179.x","ISSN":"2041210X","issue":"3","language":"en","page":"475-479","source":"DOI.org (Crossref)","title":"abc: an R package for approximate Bayesian computation (ABC): &lt;i&gt;R package: abc&lt;/i&gt;","title-short":"abc","volume":"3","author":[{"family":"Csilléry","given":"Katalin"},{"family":"François","given":"Olivier"},{"family":"Blum","given":"Michael G. B."}],"issued":{"date-parts":[["2012",6]]}}}],"schema":"https://github.com/citation-style-language/schema/raw/master/csl-citation.json"} </w:instrText>
      </w:r>
      <w:r w:rsidR="00D73B7A" w:rsidRPr="00F66F0B">
        <w:rPr>
          <w:lang w:val="en-GB"/>
        </w:rPr>
        <w:fldChar w:fldCharType="separate"/>
      </w:r>
      <w:r w:rsidR="00D73B7A" w:rsidRPr="00617EF0">
        <w:rPr>
          <w:lang w:val="en-GB"/>
        </w:rPr>
        <w:t>(Csilléry et al. 2012)</w:t>
      </w:r>
      <w:r w:rsidR="00D73B7A" w:rsidRPr="00F66F0B">
        <w:rPr>
          <w:lang w:val="en-GB"/>
        </w:rPr>
        <w:fldChar w:fldCharType="end"/>
      </w:r>
      <w:r w:rsidR="009210BB">
        <w:rPr>
          <w:lang w:val="en-GB"/>
        </w:rPr>
        <w:t xml:space="preserve"> using the three ABC methods</w:t>
      </w:r>
      <w:r w:rsidR="00D73B7A" w:rsidRPr="00F66F0B">
        <w:rPr>
          <w:lang w:val="en-GB"/>
        </w:rPr>
        <w:t>.</w:t>
      </w:r>
      <w:r w:rsidR="009210BB">
        <w:rPr>
          <w:lang w:val="en-GB"/>
        </w:rPr>
        <w:t xml:space="preserve"> Again, considering </w:t>
      </w:r>
      <w:del w:id="213" w:author="Catarina Brancoi" w:date="2022-09-14T11:50:00Z">
        <w:r w:rsidR="009210BB" w:rsidDel="003C657A">
          <w:rPr>
            <w:lang w:val="en-GB"/>
          </w:rPr>
          <w:delText xml:space="preserve">either </w:delText>
        </w:r>
      </w:del>
      <w:ins w:id="214" w:author="Catarina Brancoi" w:date="2022-09-14T11:50:00Z">
        <w:r w:rsidR="003C657A">
          <w:rPr>
            <w:lang w:val="en-GB"/>
          </w:rPr>
          <w:t>the</w:t>
        </w:r>
        <w:r w:rsidR="003C657A">
          <w:rPr>
            <w:lang w:val="en-GB"/>
          </w:rPr>
          <w:t xml:space="preserve"> </w:t>
        </w:r>
      </w:ins>
      <w:r w:rsidR="009210BB" w:rsidRPr="00D3128F">
        <w:rPr>
          <w:i/>
          <w:iCs/>
          <w:lang w:val="en-GB"/>
        </w:rPr>
        <w:t>mnlogistic</w:t>
      </w:r>
      <w:r w:rsidR="009210BB">
        <w:rPr>
          <w:lang w:val="en-GB"/>
        </w:rPr>
        <w:t xml:space="preserve"> or </w:t>
      </w:r>
      <w:r w:rsidR="009210BB" w:rsidRPr="00D3128F">
        <w:rPr>
          <w:i/>
          <w:iCs/>
          <w:lang w:val="en-GB"/>
        </w:rPr>
        <w:t>neuralnet</w:t>
      </w:r>
      <w:r w:rsidR="009210BB">
        <w:rPr>
          <w:lang w:val="en-GB"/>
        </w:rPr>
        <w:t xml:space="preserve"> methods</w:t>
      </w:r>
      <w:del w:id="215" w:author="Catarina Brancoi" w:date="2022-09-14T11:50:00Z">
        <w:r w:rsidR="009210BB" w:rsidDel="003C657A">
          <w:rPr>
            <w:lang w:val="en-GB"/>
          </w:rPr>
          <w:delText>,</w:delText>
        </w:r>
      </w:del>
      <w:r w:rsidR="009210BB">
        <w:rPr>
          <w:lang w:val="en-GB"/>
        </w:rPr>
        <w:t xml:space="preserve"> some of the </w:t>
      </w:r>
      <w:r w:rsidR="00D3128F">
        <w:rPr>
          <w:lang w:val="en-GB"/>
        </w:rPr>
        <w:t>3</w:t>
      </w:r>
      <w:r w:rsidR="009210BB">
        <w:rPr>
          <w:lang w:val="en-GB"/>
        </w:rPr>
        <w:t xml:space="preserve">00 estimations failed. Note that when the estimation using </w:t>
      </w:r>
      <w:r w:rsidR="00D3128F">
        <w:rPr>
          <w:lang w:val="en-GB"/>
        </w:rPr>
        <w:t xml:space="preserve">these methods fails the </w:t>
      </w:r>
      <w:r w:rsidR="00D3128F" w:rsidRPr="00D3128F">
        <w:rPr>
          <w:i/>
          <w:iCs/>
          <w:lang w:val="en-GB"/>
        </w:rPr>
        <w:t>rejection</w:t>
      </w:r>
      <w:r w:rsidR="00D3128F">
        <w:rPr>
          <w:lang w:val="en-GB"/>
        </w:rPr>
        <w:t xml:space="preserve"> method is </w:t>
      </w:r>
      <w:r w:rsidR="00D3128F">
        <w:rPr>
          <w:lang w:val="en-GB"/>
        </w:rPr>
        <w:lastRenderedPageBreak/>
        <w:t>used.</w:t>
      </w:r>
      <w:r w:rsidR="00D73B7A" w:rsidRPr="00F66F0B">
        <w:rPr>
          <w:lang w:val="en-GB"/>
        </w:rPr>
        <w:t xml:space="preserve"> </w:t>
      </w:r>
      <w:r w:rsidR="00D75EDB" w:rsidRPr="00F66F0B">
        <w:rPr>
          <w:i/>
          <w:iCs/>
          <w:lang w:val="en-GB"/>
        </w:rPr>
        <w:t>ProtModel</w:t>
      </w:r>
      <w:r w:rsidR="00D75EDB" w:rsidRPr="00F66F0B">
        <w:rPr>
          <w:lang w:val="en-GB"/>
        </w:rPr>
        <w:t xml:space="preserve"> validation showed that the best-fitting substitution model estimation are generally accurate </w:t>
      </w:r>
      <w:r w:rsidR="00D3128F">
        <w:rPr>
          <w:lang w:val="en-GB"/>
        </w:rPr>
        <w:t xml:space="preserve">under the </w:t>
      </w:r>
      <w:r w:rsidR="00D3128F" w:rsidRPr="00D3128F">
        <w:rPr>
          <w:i/>
          <w:iCs/>
          <w:lang w:val="en-GB"/>
        </w:rPr>
        <w:t>rejection</w:t>
      </w:r>
      <w:r w:rsidR="00D3128F">
        <w:rPr>
          <w:lang w:val="en-GB"/>
        </w:rPr>
        <w:t xml:space="preserve"> method </w:t>
      </w:r>
      <w:r w:rsidR="00D75EDB" w:rsidRPr="00F66F0B">
        <w:rPr>
          <w:lang w:val="en-GB"/>
        </w:rPr>
        <w:t xml:space="preserve">(Figure </w:t>
      </w:r>
      <w:r w:rsidR="0097378C" w:rsidRPr="00F66F0B">
        <w:rPr>
          <w:lang w:val="en-GB"/>
        </w:rPr>
        <w:t>2</w:t>
      </w:r>
      <w:r w:rsidR="00D75EDB" w:rsidRPr="00F66F0B">
        <w:rPr>
          <w:lang w:val="en-GB"/>
        </w:rPr>
        <w:t>)</w:t>
      </w:r>
      <w:r w:rsidR="00E53EAF" w:rsidRPr="00F66F0B">
        <w:rPr>
          <w:lang w:val="en-GB"/>
        </w:rPr>
        <w:t>, being able to distinguish between empirical and SCS models</w:t>
      </w:r>
      <w:r w:rsidR="00615194" w:rsidRPr="00F66F0B">
        <w:rPr>
          <w:lang w:val="en-GB"/>
        </w:rPr>
        <w:t>, as well as</w:t>
      </w:r>
      <w:r w:rsidR="00E53EAF" w:rsidRPr="00F66F0B">
        <w:rPr>
          <w:lang w:val="en-GB"/>
        </w:rPr>
        <w:t xml:space="preserve"> between SCS models. The estimations effectiveness increases with decreasing the tolerance</w:t>
      </w:r>
      <w:r w:rsidR="00615194" w:rsidRPr="00F66F0B">
        <w:rPr>
          <w:lang w:val="en-GB"/>
        </w:rPr>
        <w:t xml:space="preserve">, </w:t>
      </w:r>
      <w:r w:rsidR="00E53EAF" w:rsidRPr="00F66F0B">
        <w:rPr>
          <w:lang w:val="en-GB"/>
        </w:rPr>
        <w:t xml:space="preserve">but they are almost </w:t>
      </w:r>
      <w:r w:rsidR="00615194" w:rsidRPr="00F66F0B">
        <w:rPr>
          <w:lang w:val="en-GB"/>
        </w:rPr>
        <w:t xml:space="preserve">invariable with </w:t>
      </w:r>
      <w:r w:rsidR="00E53EAF" w:rsidRPr="00F66F0B">
        <w:rPr>
          <w:lang w:val="en-GB"/>
        </w:rPr>
        <w:t>the number of simulations</w:t>
      </w:r>
      <w:r w:rsidR="00615194" w:rsidRPr="00F66F0B">
        <w:rPr>
          <w:lang w:val="en-GB"/>
        </w:rPr>
        <w:t>. Indeed,</w:t>
      </w:r>
      <w:r w:rsidR="00E53EAF" w:rsidRPr="00F66F0B">
        <w:rPr>
          <w:lang w:val="en-GB"/>
        </w:rPr>
        <w:t xml:space="preserve"> 10</w:t>
      </w:r>
      <w:r w:rsidR="00615194" w:rsidRPr="00F66F0B">
        <w:rPr>
          <w:lang w:val="en-GB"/>
        </w:rPr>
        <w:t>,</w:t>
      </w:r>
      <w:r w:rsidR="00E53EAF" w:rsidRPr="00F66F0B">
        <w:rPr>
          <w:lang w:val="en-GB"/>
        </w:rPr>
        <w:t xml:space="preserve">000 simulations </w:t>
      </w:r>
      <w:r w:rsidR="00615194" w:rsidRPr="00F66F0B">
        <w:rPr>
          <w:lang w:val="en-GB"/>
        </w:rPr>
        <w:t xml:space="preserve">of each </w:t>
      </w:r>
      <w:r w:rsidR="00E53EAF" w:rsidRPr="00F66F0B">
        <w:rPr>
          <w:lang w:val="en-GB"/>
        </w:rPr>
        <w:t xml:space="preserve">model </w:t>
      </w:r>
      <w:del w:id="216" w:author="Catarina Brancoi" w:date="2022-09-14T11:51:00Z">
        <w:r w:rsidR="00615194" w:rsidRPr="00F66F0B" w:rsidDel="003C657A">
          <w:rPr>
            <w:lang w:val="en-GB"/>
          </w:rPr>
          <w:delText xml:space="preserve">are </w:delText>
        </w:r>
      </w:del>
      <w:ins w:id="217" w:author="Catarina Brancoi" w:date="2022-09-14T11:51:00Z">
        <w:r w:rsidR="003C657A">
          <w:rPr>
            <w:lang w:val="en-GB"/>
          </w:rPr>
          <w:t>were</w:t>
        </w:r>
        <w:r w:rsidR="003C657A" w:rsidRPr="00F66F0B">
          <w:rPr>
            <w:lang w:val="en-GB"/>
          </w:rPr>
          <w:t xml:space="preserve"> </w:t>
        </w:r>
      </w:ins>
      <w:r w:rsidR="00E53EAF" w:rsidRPr="00F66F0B">
        <w:rPr>
          <w:lang w:val="en-GB"/>
        </w:rPr>
        <w:t xml:space="preserve">enough to </w:t>
      </w:r>
      <w:r w:rsidR="00615194" w:rsidRPr="00F66F0B">
        <w:rPr>
          <w:lang w:val="en-GB"/>
        </w:rPr>
        <w:t>obtain accurate results</w:t>
      </w:r>
      <w:r w:rsidR="00D73B7A" w:rsidRPr="00F66F0B">
        <w:rPr>
          <w:lang w:val="en-GB"/>
        </w:rPr>
        <w:t xml:space="preserve"> (Figure 2)</w:t>
      </w:r>
      <w:r w:rsidR="00E53EAF" w:rsidRPr="00F66F0B">
        <w:rPr>
          <w:lang w:val="en-GB"/>
        </w:rPr>
        <w:t>.</w:t>
      </w:r>
    </w:p>
    <w:p w14:paraId="272F5965" w14:textId="77777777" w:rsidR="00A01EC2" w:rsidRPr="00F66F0B" w:rsidRDefault="00A01EC2" w:rsidP="00997E4D">
      <w:pPr>
        <w:rPr>
          <w:lang w:val="en-GB"/>
        </w:rPr>
      </w:pPr>
    </w:p>
    <w:p w14:paraId="1C0383EC" w14:textId="5B93C9C7" w:rsidR="00EC0EEA" w:rsidRPr="00617EF0" w:rsidRDefault="009B1A88" w:rsidP="00997E4D">
      <w:pPr>
        <w:rPr>
          <w:i/>
          <w:iCs/>
          <w:lang w:val="en-GB"/>
        </w:rPr>
      </w:pPr>
      <w:r w:rsidRPr="00617EF0">
        <w:rPr>
          <w:i/>
          <w:iCs/>
          <w:lang w:val="en-GB"/>
        </w:rPr>
        <w:t xml:space="preserve">Illustrative </w:t>
      </w:r>
      <w:r w:rsidR="00615194" w:rsidRPr="00617EF0">
        <w:rPr>
          <w:i/>
          <w:iCs/>
          <w:lang w:val="en-GB"/>
        </w:rPr>
        <w:t xml:space="preserve">examples of </w:t>
      </w:r>
      <w:r w:rsidRPr="00617EF0">
        <w:rPr>
          <w:i/>
          <w:iCs/>
          <w:lang w:val="en-GB"/>
        </w:rPr>
        <w:t xml:space="preserve">application to </w:t>
      </w:r>
      <w:r w:rsidR="0097378C" w:rsidRPr="00617EF0">
        <w:rPr>
          <w:i/>
          <w:iCs/>
          <w:lang w:val="en-GB"/>
        </w:rPr>
        <w:t>different</w:t>
      </w:r>
      <w:r w:rsidRPr="00617EF0">
        <w:rPr>
          <w:i/>
          <w:iCs/>
          <w:lang w:val="en-GB"/>
        </w:rPr>
        <w:t xml:space="preserve"> protein families</w:t>
      </w:r>
    </w:p>
    <w:p w14:paraId="26500408" w14:textId="5ABA1127" w:rsidR="00372355" w:rsidRPr="00617EF0" w:rsidRDefault="00373D92" w:rsidP="005578B1">
      <w:pPr>
        <w:rPr>
          <w:lang w:val="en-GB"/>
        </w:rPr>
      </w:pPr>
      <w:r w:rsidRPr="00617EF0">
        <w:rPr>
          <w:lang w:val="en-GB"/>
        </w:rPr>
        <w:t xml:space="preserve">We applied </w:t>
      </w:r>
      <w:r w:rsidRPr="00617EF0">
        <w:rPr>
          <w:i/>
          <w:iCs/>
          <w:lang w:val="en-GB"/>
        </w:rPr>
        <w:t>ProtModel</w:t>
      </w:r>
      <w:r w:rsidRPr="00617EF0">
        <w:rPr>
          <w:lang w:val="en-GB"/>
        </w:rPr>
        <w:t xml:space="preserve"> to </w:t>
      </w:r>
      <w:r w:rsidR="00387EEA" w:rsidRPr="00617EF0">
        <w:rPr>
          <w:lang w:val="en-GB"/>
        </w:rPr>
        <w:t>8</w:t>
      </w:r>
      <w:r w:rsidRPr="00617EF0">
        <w:rPr>
          <w:lang w:val="en-GB"/>
        </w:rPr>
        <w:t xml:space="preserve"> datasets of different protein familie</w:t>
      </w:r>
      <w:r w:rsidR="005500CE" w:rsidRPr="00617EF0">
        <w:rPr>
          <w:lang w:val="en-GB"/>
        </w:rPr>
        <w:t>s</w:t>
      </w:r>
      <w:r w:rsidRPr="00617EF0">
        <w:rPr>
          <w:lang w:val="en-GB"/>
        </w:rPr>
        <w:t xml:space="preserve"> (Table 1)</w:t>
      </w:r>
      <w:r w:rsidR="00773CDC" w:rsidRPr="00617EF0">
        <w:rPr>
          <w:lang w:val="en-GB"/>
        </w:rPr>
        <w:t>. We select some interesting proteins related with the vir</w:t>
      </w:r>
      <w:r w:rsidR="005500CE" w:rsidRPr="00617EF0">
        <w:rPr>
          <w:lang w:val="en-GB"/>
        </w:rPr>
        <w:t>al</w:t>
      </w:r>
      <w:r w:rsidR="00773CDC" w:rsidRPr="00617EF0">
        <w:rPr>
          <w:lang w:val="en-GB"/>
        </w:rPr>
        <w:t xml:space="preserve"> pathogenic</w:t>
      </w:r>
      <w:r w:rsidR="005500CE" w:rsidRPr="00617EF0">
        <w:rPr>
          <w:lang w:val="en-GB"/>
        </w:rPr>
        <w:t xml:space="preserve"> of current pandemics</w:t>
      </w:r>
      <w:r w:rsidR="00E41223" w:rsidRPr="00F66F0B">
        <w:rPr>
          <w:lang w:val="en-GB"/>
        </w:rPr>
        <w:t xml:space="preserve"> (specifically,</w:t>
      </w:r>
      <w:r w:rsidR="00773CDC" w:rsidRPr="00617EF0">
        <w:rPr>
          <w:lang w:val="en-GB"/>
        </w:rPr>
        <w:t xml:space="preserve"> </w:t>
      </w:r>
      <w:r w:rsidR="00D9302B" w:rsidRPr="00F66F0B">
        <w:rPr>
          <w:lang w:val="en-GB"/>
        </w:rPr>
        <w:t xml:space="preserve">HIV-1 PR, HIV-1 GAG, influenza NS1, </w:t>
      </w:r>
      <w:r w:rsidR="00387EEA" w:rsidRPr="00617EF0">
        <w:rPr>
          <w:lang w:val="en-GB"/>
        </w:rPr>
        <w:t>S</w:t>
      </w:r>
      <w:r w:rsidR="00BB5A6F" w:rsidRPr="00617EF0">
        <w:rPr>
          <w:lang w:val="en-GB"/>
        </w:rPr>
        <w:t>ARS-</w:t>
      </w:r>
      <w:r w:rsidR="00387EEA" w:rsidRPr="00617EF0">
        <w:rPr>
          <w:lang w:val="en-GB"/>
        </w:rPr>
        <w:t>CoV</w:t>
      </w:r>
      <w:r w:rsidR="00BB5A6F" w:rsidRPr="00617EF0">
        <w:rPr>
          <w:lang w:val="en-GB"/>
        </w:rPr>
        <w:t xml:space="preserve"> endo</w:t>
      </w:r>
      <w:r w:rsidR="0035620C" w:rsidRPr="00617EF0">
        <w:rPr>
          <w:lang w:val="en-GB"/>
        </w:rPr>
        <w:t>peptidase C30</w:t>
      </w:r>
      <w:r w:rsidR="00D9302B" w:rsidRPr="00F66F0B">
        <w:rPr>
          <w:lang w:val="en-GB"/>
        </w:rPr>
        <w:t xml:space="preserve"> and</w:t>
      </w:r>
      <w:r w:rsidR="0035620C" w:rsidRPr="00617EF0">
        <w:rPr>
          <w:lang w:val="en-GB"/>
        </w:rPr>
        <w:t xml:space="preserve"> </w:t>
      </w:r>
      <w:r w:rsidR="00BB5A6F" w:rsidRPr="00617EF0">
        <w:rPr>
          <w:lang w:val="en-GB"/>
        </w:rPr>
        <w:t>SARS-CoV</w:t>
      </w:r>
      <w:r w:rsidR="00BB5A6F" w:rsidRPr="00F66F0B">
        <w:rPr>
          <w:lang w:val="en-GB"/>
        </w:rPr>
        <w:t xml:space="preserve"> 2'-O-methyltransferase</w:t>
      </w:r>
      <w:r w:rsidR="00E41223" w:rsidRPr="00F66F0B">
        <w:rPr>
          <w:lang w:val="en-GB"/>
        </w:rPr>
        <w:t>) as well as</w:t>
      </w:r>
      <w:r w:rsidR="00773CDC" w:rsidRPr="00617EF0">
        <w:rPr>
          <w:lang w:val="en-GB"/>
        </w:rPr>
        <w:t xml:space="preserve"> </w:t>
      </w:r>
      <w:r w:rsidR="00D340CD" w:rsidRPr="00F66F0B">
        <w:rPr>
          <w:lang w:val="en-GB"/>
        </w:rPr>
        <w:t xml:space="preserve">the tumour necrosis factor receptor (TNF) of monkeypox virus </w:t>
      </w:r>
      <w:r w:rsidR="00E41223" w:rsidRPr="00F66F0B">
        <w:rPr>
          <w:lang w:val="en-GB"/>
        </w:rPr>
        <w:t xml:space="preserve">(that </w:t>
      </w:r>
      <w:r w:rsidR="00D340CD" w:rsidRPr="00F66F0B">
        <w:rPr>
          <w:lang w:val="en-GB"/>
        </w:rPr>
        <w:t>recent</w:t>
      </w:r>
      <w:r w:rsidR="00E41223" w:rsidRPr="00F66F0B">
        <w:rPr>
          <w:lang w:val="en-GB"/>
        </w:rPr>
        <w:t>ly</w:t>
      </w:r>
      <w:r w:rsidR="00D340CD" w:rsidRPr="00F66F0B">
        <w:rPr>
          <w:lang w:val="en-GB"/>
        </w:rPr>
        <w:t xml:space="preserve"> </w:t>
      </w:r>
      <w:r w:rsidR="00D3128F">
        <w:rPr>
          <w:lang w:val="en-GB"/>
        </w:rPr>
        <w:t xml:space="preserve">widely </w:t>
      </w:r>
      <w:r w:rsidR="00D340CD" w:rsidRPr="00F66F0B">
        <w:rPr>
          <w:lang w:val="en-GB"/>
        </w:rPr>
        <w:t>spread to humans</w:t>
      </w:r>
      <w:r w:rsidR="00E41223" w:rsidRPr="00F66F0B">
        <w:rPr>
          <w:lang w:val="en-GB"/>
        </w:rPr>
        <w:t>)</w:t>
      </w:r>
      <w:r w:rsidR="00D340CD" w:rsidRPr="00F66F0B">
        <w:rPr>
          <w:lang w:val="en-GB"/>
        </w:rPr>
        <w:t xml:space="preserve">. </w:t>
      </w:r>
      <w:r w:rsidR="00713840" w:rsidRPr="00F66F0B">
        <w:rPr>
          <w:lang w:val="en-GB"/>
        </w:rPr>
        <w:t>W</w:t>
      </w:r>
      <w:r w:rsidR="00D340CD" w:rsidRPr="00F66F0B">
        <w:rPr>
          <w:lang w:val="en-GB"/>
        </w:rPr>
        <w:t xml:space="preserve">e also applied our framework to two </w:t>
      </w:r>
      <w:r w:rsidR="00D340CD" w:rsidRPr="00617EF0">
        <w:rPr>
          <w:lang w:val="en-GB"/>
        </w:rPr>
        <w:t xml:space="preserve">evolutionary </w:t>
      </w:r>
      <w:r w:rsidR="00713840" w:rsidRPr="00617EF0">
        <w:rPr>
          <w:lang w:val="en-GB"/>
        </w:rPr>
        <w:t xml:space="preserve">conserved </w:t>
      </w:r>
      <w:r w:rsidR="00D340CD" w:rsidRPr="00F66F0B">
        <w:rPr>
          <w:lang w:val="en-GB"/>
        </w:rPr>
        <w:t>protein domains</w:t>
      </w:r>
      <w:r w:rsidR="00E41223" w:rsidRPr="00F66F0B">
        <w:rPr>
          <w:lang w:val="en-GB"/>
        </w:rPr>
        <w:t xml:space="preserve">, the </w:t>
      </w:r>
      <w:r w:rsidR="00C7485D" w:rsidRPr="00F66F0B">
        <w:rPr>
          <w:lang w:val="en-GB"/>
        </w:rPr>
        <w:t>Calcium-binding EGF</w:t>
      </w:r>
      <w:r w:rsidR="00C7485D" w:rsidRPr="00617EF0">
        <w:rPr>
          <w:lang w:val="en-GB"/>
        </w:rPr>
        <w:t xml:space="preserve"> </w:t>
      </w:r>
      <w:r w:rsidR="00166835" w:rsidRPr="00617EF0">
        <w:rPr>
          <w:lang w:val="en-GB"/>
        </w:rPr>
        <w:t xml:space="preserve">and the intracellular </w:t>
      </w:r>
      <w:r w:rsidR="00617EF0" w:rsidRPr="00617EF0">
        <w:rPr>
          <w:lang w:val="en-GB"/>
        </w:rPr>
        <w:t>signalling</w:t>
      </w:r>
      <w:r w:rsidR="00166835" w:rsidRPr="00F66F0B">
        <w:rPr>
          <w:lang w:val="en-GB"/>
        </w:rPr>
        <w:t xml:space="preserve"> Toll-Interleukin</w:t>
      </w:r>
      <w:r w:rsidR="00D340CD" w:rsidRPr="00F66F0B">
        <w:rPr>
          <w:lang w:val="en-GB"/>
        </w:rPr>
        <w:t xml:space="preserve"> </w:t>
      </w:r>
      <w:r w:rsidR="00D340CD" w:rsidRPr="00617EF0">
        <w:rPr>
          <w:lang w:val="en-GB"/>
        </w:rPr>
        <w:t xml:space="preserve">(Table 1). </w:t>
      </w:r>
      <w:r w:rsidR="002058FC" w:rsidRPr="00617EF0">
        <w:rPr>
          <w:lang w:val="en-GB"/>
        </w:rPr>
        <w:t>All t</w:t>
      </w:r>
      <w:r w:rsidR="00CF0F36" w:rsidRPr="00617EF0">
        <w:rPr>
          <w:lang w:val="en-GB"/>
        </w:rPr>
        <w:t>h</w:t>
      </w:r>
      <w:r w:rsidR="00B45D9C" w:rsidRPr="00617EF0">
        <w:rPr>
          <w:lang w:val="en-GB"/>
        </w:rPr>
        <w:t>ese</w:t>
      </w:r>
      <w:r w:rsidR="00CF0F36" w:rsidRPr="00617EF0">
        <w:rPr>
          <w:lang w:val="en-GB"/>
        </w:rPr>
        <w:t xml:space="preserve"> proteins have different amino acid length </w:t>
      </w:r>
      <w:r w:rsidR="00D9302B" w:rsidRPr="00F66F0B">
        <w:rPr>
          <w:lang w:val="en-GB"/>
        </w:rPr>
        <w:t>(</w:t>
      </w:r>
      <w:r w:rsidR="00CF0F36" w:rsidRPr="00617EF0">
        <w:rPr>
          <w:lang w:val="en-GB"/>
        </w:rPr>
        <w:t xml:space="preserve">from 99 to </w:t>
      </w:r>
      <w:r w:rsidR="00D340CD" w:rsidRPr="00617EF0">
        <w:rPr>
          <w:lang w:val="en-GB"/>
        </w:rPr>
        <w:t>299</w:t>
      </w:r>
      <w:r w:rsidR="00D9302B" w:rsidRPr="00F66F0B">
        <w:rPr>
          <w:lang w:val="en-GB"/>
        </w:rPr>
        <w:t>)</w:t>
      </w:r>
      <w:r w:rsidR="00311671" w:rsidRPr="00617EF0">
        <w:rPr>
          <w:lang w:val="en-GB"/>
        </w:rPr>
        <w:t>, and w</w:t>
      </w:r>
      <w:r w:rsidR="00CF0F36" w:rsidRPr="00617EF0">
        <w:rPr>
          <w:lang w:val="en-GB"/>
        </w:rPr>
        <w:t xml:space="preserve">e used a different number of sequences for every </w:t>
      </w:r>
      <w:r w:rsidR="00D3128F">
        <w:rPr>
          <w:lang w:val="en-GB"/>
        </w:rPr>
        <w:t>MSA</w:t>
      </w:r>
      <w:r w:rsidR="00D3128F" w:rsidRPr="00617EF0">
        <w:rPr>
          <w:lang w:val="en-GB"/>
        </w:rPr>
        <w:t xml:space="preserve"> </w:t>
      </w:r>
      <w:r w:rsidR="00D9302B" w:rsidRPr="00F66F0B">
        <w:rPr>
          <w:lang w:val="en-GB"/>
        </w:rPr>
        <w:t>(</w:t>
      </w:r>
      <w:r w:rsidR="00CF0F36" w:rsidRPr="00617EF0">
        <w:rPr>
          <w:lang w:val="en-GB"/>
        </w:rPr>
        <w:t>from 1</w:t>
      </w:r>
      <w:r w:rsidR="00D340CD" w:rsidRPr="00617EF0">
        <w:rPr>
          <w:lang w:val="en-GB"/>
        </w:rPr>
        <w:t>0</w:t>
      </w:r>
      <w:r w:rsidR="00CF0F36" w:rsidRPr="00617EF0">
        <w:rPr>
          <w:lang w:val="en-GB"/>
        </w:rPr>
        <w:t xml:space="preserve"> to </w:t>
      </w:r>
      <w:r w:rsidR="00D340CD" w:rsidRPr="00617EF0">
        <w:rPr>
          <w:lang w:val="en-GB"/>
        </w:rPr>
        <w:t>50</w:t>
      </w:r>
      <w:r w:rsidR="00D9302B" w:rsidRPr="00F66F0B">
        <w:rPr>
          <w:lang w:val="en-GB"/>
        </w:rPr>
        <w:t>)</w:t>
      </w:r>
      <w:r w:rsidR="00311671" w:rsidRPr="00617EF0">
        <w:rPr>
          <w:lang w:val="en-GB"/>
        </w:rPr>
        <w:t xml:space="preserve"> to represent a wide range of proteins </w:t>
      </w:r>
      <w:r w:rsidR="00D3128F">
        <w:rPr>
          <w:lang w:val="en-GB"/>
        </w:rPr>
        <w:t>MSA</w:t>
      </w:r>
      <w:r w:rsidR="00311671" w:rsidRPr="00617EF0">
        <w:rPr>
          <w:lang w:val="en-GB"/>
        </w:rPr>
        <w:t xml:space="preserve">. </w:t>
      </w:r>
      <w:r w:rsidR="002925F8" w:rsidRPr="00617EF0">
        <w:rPr>
          <w:lang w:val="en-GB"/>
        </w:rPr>
        <w:t xml:space="preserve">The majority of the protein sequences were downloaded from the PFAM database </w:t>
      </w:r>
      <w:r w:rsidR="003154AA" w:rsidRPr="00617EF0">
        <w:rPr>
          <w:lang w:val="en-GB"/>
        </w:rPr>
        <w:fldChar w:fldCharType="begin"/>
      </w:r>
      <w:r w:rsidR="003154AA" w:rsidRPr="00617EF0">
        <w:rPr>
          <w:lang w:val="en-GB"/>
        </w:rPr>
        <w:instrText xml:space="preserve"> ADDIN ZOTERO_ITEM CSL_CITATION {"citationID":"u7RO0pAL","properties":{"formattedCitation":"(Mistry et al. 2021)","plainCitation":"(Mistry et al. 2021)","noteIndex":0},"citationItems":[{"id":823,"uris":["http://zotero.org/users/local/3HvvyIsJ/items/5FRL9GC2"],"itemData":{"id":823,"type":"article-journal","abstract":"The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reﬁne Pfam repeat families. Pfam is freely available for browsing and download at http://pfam.xfam.org/.","container-title":"Nucleic Acids Research","DOI":"10.1093/nar/gkaa913","ISSN":"0305-1048, 1362-4962","issue":"D1","language":"en","page":"D412-D419","source":"DOI.org (Crossref)","title":"Pfam: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D"},{"family":"Bateman","given":"Alex"}],"issued":{"date-parts":[["2021",1,8]]}}}],"schema":"https://github.com/citation-style-language/schema/raw/master/csl-citation.json"} </w:instrText>
      </w:r>
      <w:r w:rsidR="003154AA" w:rsidRPr="00617EF0">
        <w:rPr>
          <w:lang w:val="en-GB"/>
        </w:rPr>
        <w:fldChar w:fldCharType="separate"/>
      </w:r>
      <w:r w:rsidR="003154AA" w:rsidRPr="00617EF0">
        <w:rPr>
          <w:noProof/>
          <w:lang w:val="en-GB"/>
        </w:rPr>
        <w:t>(Mistry et al. 2021)</w:t>
      </w:r>
      <w:r w:rsidR="003154AA" w:rsidRPr="00617EF0">
        <w:rPr>
          <w:lang w:val="en-GB"/>
        </w:rPr>
        <w:fldChar w:fldCharType="end"/>
      </w:r>
      <w:r w:rsidR="003154AA" w:rsidRPr="00617EF0">
        <w:rPr>
          <w:lang w:val="en-GB"/>
        </w:rPr>
        <w:t xml:space="preserve"> </w:t>
      </w:r>
      <w:r w:rsidR="006313C9" w:rsidRPr="00617EF0">
        <w:rPr>
          <w:lang w:val="en-GB"/>
        </w:rPr>
        <w:t>representing the whole protein family</w:t>
      </w:r>
      <w:r w:rsidR="00CF0F36" w:rsidRPr="00617EF0">
        <w:rPr>
          <w:lang w:val="en-GB"/>
        </w:rPr>
        <w:t xml:space="preserve"> (lower identity)</w:t>
      </w:r>
      <w:r w:rsidR="002925F8" w:rsidRPr="00617EF0">
        <w:rPr>
          <w:lang w:val="en-GB"/>
        </w:rPr>
        <w:t xml:space="preserve">, </w:t>
      </w:r>
      <w:r w:rsidR="00D9302B" w:rsidRPr="00F66F0B">
        <w:rPr>
          <w:lang w:val="en-GB"/>
        </w:rPr>
        <w:t>except</w:t>
      </w:r>
      <w:r w:rsidR="00D9302B" w:rsidRPr="00617EF0">
        <w:rPr>
          <w:lang w:val="en-GB"/>
        </w:rPr>
        <w:t xml:space="preserve"> </w:t>
      </w:r>
      <w:r w:rsidR="002925F8" w:rsidRPr="00617EF0">
        <w:rPr>
          <w:lang w:val="en-GB"/>
        </w:rPr>
        <w:t xml:space="preserve">the </w:t>
      </w:r>
      <w:r w:rsidR="001813D1" w:rsidRPr="00617EF0">
        <w:rPr>
          <w:lang w:val="en-GB"/>
        </w:rPr>
        <w:t xml:space="preserve">monkeypox TNF and the </w:t>
      </w:r>
      <w:r w:rsidR="002925F8" w:rsidRPr="00617EF0">
        <w:rPr>
          <w:lang w:val="en-GB"/>
        </w:rPr>
        <w:t>HIV-1</w:t>
      </w:r>
      <w:r w:rsidR="001813D1" w:rsidRPr="00617EF0">
        <w:rPr>
          <w:lang w:val="en-GB"/>
        </w:rPr>
        <w:t xml:space="preserve"> PR and </w:t>
      </w:r>
      <w:r w:rsidR="002925F8" w:rsidRPr="00617EF0">
        <w:rPr>
          <w:lang w:val="en-GB"/>
        </w:rPr>
        <w:t xml:space="preserve">GAG </w:t>
      </w:r>
      <w:r w:rsidR="00D9302B" w:rsidRPr="00F66F0B">
        <w:rPr>
          <w:lang w:val="en-GB"/>
        </w:rPr>
        <w:t xml:space="preserve">that </w:t>
      </w:r>
      <w:r w:rsidR="002925F8" w:rsidRPr="00617EF0">
        <w:rPr>
          <w:lang w:val="en-GB"/>
        </w:rPr>
        <w:t xml:space="preserve">were downloaded from the PopSet </w:t>
      </w:r>
      <w:r w:rsidR="003154AA" w:rsidRPr="00617EF0">
        <w:rPr>
          <w:lang w:val="en-GB"/>
        </w:rPr>
        <w:t xml:space="preserve">NCBI </w:t>
      </w:r>
      <w:r w:rsidR="002925F8" w:rsidRPr="00617EF0">
        <w:rPr>
          <w:lang w:val="en-GB"/>
        </w:rPr>
        <w:t xml:space="preserve">database </w:t>
      </w:r>
      <w:r w:rsidR="003154AA" w:rsidRPr="00617EF0">
        <w:rPr>
          <w:lang w:val="en-GB"/>
        </w:rPr>
        <w:fldChar w:fldCharType="begin"/>
      </w:r>
      <w:r w:rsidR="003154AA" w:rsidRPr="00617EF0">
        <w:rPr>
          <w:lang w:val="en-GB"/>
        </w:rPr>
        <w:instrText xml:space="preserve"> ADDIN ZOTERO_ITEM CSL_CITATION {"citationID":"Gyag78Da","properties":{"formattedCitation":"(Sayers et al. 2022)","plainCitation":"(Sayers et al. 2022)","noteIndex":0},"citationItems":[{"id":825,"uris":["http://zotero.org/users/local/3HvvyIsJ/items/66LB26LE"],"itemData":{"id":825,"type":"article-journal","abstract":"The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signiﬁcant updates in the past year include PubMed, PMC, Bookshelf, RefSeq, SRA, Virus, dbSNP, dbVar, ClinicalTrials.gov, MMDB, iCn3D and PubChem. These resources can be accessed through the NCBI home page at https://www. ncbi.nlm.nih.gov.","container-title":"Nucleic Acids Research","DOI":"10.1093/nar/gkab1112","ISSN":"0305-1048, 1362-4962","issue":"D1","language":"en","page":"D20-D26","source":"DOI.org (Crossref)","title":"Database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T"}],"issued":{"date-parts":[["2022",1,7]]}}}],"schema":"https://github.com/citation-style-language/schema/raw/master/csl-citation.json"} </w:instrText>
      </w:r>
      <w:r w:rsidR="003154AA" w:rsidRPr="00617EF0">
        <w:rPr>
          <w:lang w:val="en-GB"/>
        </w:rPr>
        <w:fldChar w:fldCharType="separate"/>
      </w:r>
      <w:r w:rsidR="003154AA" w:rsidRPr="00617EF0">
        <w:rPr>
          <w:noProof/>
          <w:lang w:val="en-GB"/>
        </w:rPr>
        <w:t>(Sayers et al. 2022)</w:t>
      </w:r>
      <w:r w:rsidR="003154AA" w:rsidRPr="00617EF0">
        <w:rPr>
          <w:lang w:val="en-GB"/>
        </w:rPr>
        <w:fldChar w:fldCharType="end"/>
      </w:r>
      <w:r w:rsidR="003154AA" w:rsidRPr="00617EF0">
        <w:rPr>
          <w:lang w:val="en-GB"/>
        </w:rPr>
        <w:t xml:space="preserve">, </w:t>
      </w:r>
      <w:r w:rsidR="00CF0F36" w:rsidRPr="00617EF0">
        <w:rPr>
          <w:lang w:val="en-GB"/>
        </w:rPr>
        <w:t>represent</w:t>
      </w:r>
      <w:r w:rsidR="00D9302B" w:rsidRPr="00F66F0B">
        <w:rPr>
          <w:lang w:val="en-GB"/>
        </w:rPr>
        <w:t>ing</w:t>
      </w:r>
      <w:r w:rsidR="00CF0F36" w:rsidRPr="00617EF0">
        <w:rPr>
          <w:lang w:val="en-GB"/>
        </w:rPr>
        <w:t xml:space="preserve"> a population (higher identity)</w:t>
      </w:r>
      <w:r w:rsidR="002925F8" w:rsidRPr="00617EF0">
        <w:rPr>
          <w:lang w:val="en-GB"/>
        </w:rPr>
        <w:t>.</w:t>
      </w:r>
      <w:r w:rsidR="00CF0F36" w:rsidRPr="00617EF0">
        <w:rPr>
          <w:lang w:val="en-GB"/>
        </w:rPr>
        <w:t xml:space="preserve"> </w:t>
      </w:r>
      <w:r w:rsidR="00715993" w:rsidRPr="00617EF0">
        <w:rPr>
          <w:lang w:val="en-GB"/>
        </w:rPr>
        <w:t>Then, for every dataset the sequences were re-aligned using</w:t>
      </w:r>
      <w:r w:rsidR="00715993" w:rsidRPr="009210BB">
        <w:rPr>
          <w:i/>
          <w:iCs/>
          <w:lang w:val="en-GB"/>
        </w:rPr>
        <w:t xml:space="preserve"> MUSCLE</w:t>
      </w:r>
      <w:r w:rsidR="00715993" w:rsidRPr="00617EF0">
        <w:rPr>
          <w:lang w:val="en-GB"/>
        </w:rPr>
        <w:t xml:space="preserve"> </w:t>
      </w:r>
      <w:r w:rsidR="00380CB1" w:rsidRPr="00617EF0">
        <w:rPr>
          <w:lang w:val="en-GB"/>
        </w:rPr>
        <w:fldChar w:fldCharType="begin"/>
      </w:r>
      <w:r w:rsidR="00380CB1" w:rsidRPr="00617EF0">
        <w:rPr>
          <w:lang w:val="en-GB"/>
        </w:rPr>
        <w:instrText xml:space="preserve"> ADDIN ZOTERO_ITEM CSL_CITATION {"citationID":"VHB3lqKx","properties":{"formattedCitation":"(Edgar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617EF0">
        <w:rPr>
          <w:lang w:val="en-GB"/>
        </w:rPr>
        <w:fldChar w:fldCharType="separate"/>
      </w:r>
      <w:r w:rsidR="00380CB1" w:rsidRPr="00617EF0">
        <w:rPr>
          <w:noProof/>
          <w:lang w:val="en-GB"/>
        </w:rPr>
        <w:t>(Edgar 2004)</w:t>
      </w:r>
      <w:r w:rsidR="00380CB1" w:rsidRPr="00617EF0">
        <w:rPr>
          <w:lang w:val="en-GB"/>
        </w:rPr>
        <w:fldChar w:fldCharType="end"/>
      </w:r>
      <w:r w:rsidR="00380CB1" w:rsidRPr="00617EF0">
        <w:rPr>
          <w:lang w:val="en-GB"/>
        </w:rPr>
        <w:t xml:space="preserve"> </w:t>
      </w:r>
      <w:r w:rsidR="00715993" w:rsidRPr="00617EF0">
        <w:rPr>
          <w:lang w:val="en-GB"/>
        </w:rPr>
        <w:t xml:space="preserve">and the </w:t>
      </w:r>
      <w:r w:rsidR="00D9302B" w:rsidRPr="00F66F0B">
        <w:rPr>
          <w:lang w:val="en-GB"/>
        </w:rPr>
        <w:t xml:space="preserve">wild type (WT) </w:t>
      </w:r>
      <w:r w:rsidR="00715993" w:rsidRPr="00617EF0">
        <w:rPr>
          <w:lang w:val="en-GB"/>
        </w:rPr>
        <w:t xml:space="preserve">sequence was created </w:t>
      </w:r>
      <w:del w:id="218" w:author="Catarina Brancoi" w:date="2022-09-14T11:53:00Z">
        <w:r w:rsidR="00715993" w:rsidRPr="00617EF0" w:rsidDel="003C657A">
          <w:rPr>
            <w:lang w:val="en-GB"/>
          </w:rPr>
          <w:delText xml:space="preserve">as </w:delText>
        </w:r>
      </w:del>
      <w:ins w:id="219" w:author="Catarina Brancoi" w:date="2022-09-14T11:53:00Z">
        <w:r w:rsidR="003C657A">
          <w:rPr>
            <w:lang w:val="en-GB"/>
          </w:rPr>
          <w:t>using</w:t>
        </w:r>
        <w:r w:rsidR="003C657A" w:rsidRPr="00617EF0">
          <w:rPr>
            <w:lang w:val="en-GB"/>
          </w:rPr>
          <w:t xml:space="preserve"> </w:t>
        </w:r>
      </w:ins>
      <w:r w:rsidR="00715993" w:rsidRPr="00617EF0">
        <w:rPr>
          <w:lang w:val="en-GB"/>
        </w:rPr>
        <w:t>the most common amino acid in every position</w:t>
      </w:r>
      <w:r w:rsidR="001813D1" w:rsidRPr="00617EF0">
        <w:rPr>
          <w:lang w:val="en-GB"/>
        </w:rPr>
        <w:t xml:space="preserve"> using </w:t>
      </w:r>
      <w:r w:rsidR="007961A1" w:rsidRPr="00F66F0B">
        <w:rPr>
          <w:lang w:val="en-GB"/>
        </w:rPr>
        <w:t>a python script (</w:t>
      </w:r>
      <w:r w:rsidR="007961A1" w:rsidRPr="00F66F0B">
        <w:rPr>
          <w:i/>
          <w:iCs/>
          <w:lang w:val="en-GB"/>
        </w:rPr>
        <w:t xml:space="preserve">FindWT.py </w:t>
      </w:r>
      <w:r w:rsidR="007961A1" w:rsidRPr="00F66F0B">
        <w:rPr>
          <w:lang w:val="en-GB"/>
        </w:rPr>
        <w:t>provided to the user)</w:t>
      </w:r>
      <w:r w:rsidR="00715993" w:rsidRPr="009210BB">
        <w:rPr>
          <w:lang w:val="en-GB"/>
        </w:rPr>
        <w:t xml:space="preserve">. </w:t>
      </w:r>
      <w:commentRangeStart w:id="220"/>
      <w:r w:rsidR="00715993" w:rsidRPr="009210BB">
        <w:rPr>
          <w:lang w:val="en-GB"/>
        </w:rPr>
        <w:t>Taking advance of the WT sequence</w:t>
      </w:r>
      <w:r w:rsidR="00815E0C" w:rsidRPr="009210BB">
        <w:rPr>
          <w:lang w:val="en-GB"/>
        </w:rPr>
        <w:t>s</w:t>
      </w:r>
      <w:r w:rsidR="00715993" w:rsidRPr="009210BB">
        <w:rPr>
          <w:lang w:val="en-GB"/>
        </w:rPr>
        <w:t>, we search</w:t>
      </w:r>
      <w:r w:rsidR="00815E0C" w:rsidRPr="009210BB">
        <w:rPr>
          <w:lang w:val="en-GB"/>
        </w:rPr>
        <w:t>ed</w:t>
      </w:r>
      <w:r w:rsidR="00715993" w:rsidRPr="009210BB">
        <w:rPr>
          <w:lang w:val="en-GB"/>
        </w:rPr>
        <w:t xml:space="preserve"> in the </w:t>
      </w:r>
      <w:r w:rsidR="00715993" w:rsidRPr="009210BB">
        <w:rPr>
          <w:i/>
          <w:iCs/>
          <w:lang w:val="en-GB"/>
        </w:rPr>
        <w:t>SWISS-MODEL</w:t>
      </w:r>
      <w:r w:rsidR="00715993" w:rsidRPr="009210BB">
        <w:rPr>
          <w:lang w:val="en-GB"/>
        </w:rPr>
        <w:t xml:space="preserve"> </w:t>
      </w:r>
      <w:r w:rsidR="009210BB">
        <w:rPr>
          <w:lang w:val="en-GB"/>
        </w:rPr>
        <w:fldChar w:fldCharType="begin"/>
      </w:r>
      <w:r w:rsidR="009210BB">
        <w:rPr>
          <w:lang w:val="en-GB"/>
        </w:rPr>
        <w:instrText xml:space="preserve"> ADDIN ZOTERO_ITEM CSL_CITATION {"citationID":"cTgVfys5","properties":{"formattedCitation":"(Arnold et al. 2006)","plainCitation":"(Arnold et al. 2006)","noteIndex":0},"citationItems":[{"id":259,"uris":["http://zotero.org/users/local/3HvvyIsJ/items/Y8CMDYF7"],"itemData":{"id":259,"type":"article-journal","abstract":"Motivation: Homology models of proteins are of great interest for planning and analysing biological experiments when no experimental threedimensional structures are available. Building homology models requires specialized programs and up-to-date sequence and structural databases. Integrating all required tools, programs and databases into a single web-based workspace facilitates access to homology modelling from a computer with web connection without the need of downloading and installing large program packages and databases.","container-title":"Bioinformatics","DOI":"10.1093/bioinformatics/bti770","ISSN":"1460-2059, 1367-4803","issue":"2","language":"en","page":"195-201","source":"DOI.org (Crossref)","title":"The SWISS-MODEL workspace: a web-based environment for protein structure homology modelling","title-short":"The SWISS-MODEL workspace","volume":"22","author":[{"family":"Arnold","given":"Konstantin"},{"family":"Bordoli","given":"Lorenza"},{"family":"Kopp","given":"Jürgen"},{"family":"Schwede","given":"Torsten"}],"issued":{"date-parts":[["2006",1,15]]}}}],"schema":"https://github.com/citation-style-language/schema/raw/master/csl-citation.json"} </w:instrText>
      </w:r>
      <w:r w:rsidR="009210BB">
        <w:rPr>
          <w:lang w:val="en-GB"/>
        </w:rPr>
        <w:fldChar w:fldCharType="separate"/>
      </w:r>
      <w:r w:rsidR="009210BB">
        <w:rPr>
          <w:noProof/>
          <w:lang w:val="en-GB"/>
        </w:rPr>
        <w:t>(Arnold et al. 2006)</w:t>
      </w:r>
      <w:r w:rsidR="009210BB">
        <w:rPr>
          <w:lang w:val="en-GB"/>
        </w:rPr>
        <w:fldChar w:fldCharType="end"/>
      </w:r>
      <w:r w:rsidR="0079285E" w:rsidRPr="00617EF0">
        <w:rPr>
          <w:lang w:val="en-GB"/>
        </w:rPr>
        <w:t xml:space="preserve"> </w:t>
      </w:r>
      <w:r w:rsidR="00715993" w:rsidRPr="00617EF0">
        <w:rPr>
          <w:lang w:val="en-GB"/>
        </w:rPr>
        <w:t xml:space="preserve">database </w:t>
      </w:r>
      <w:r w:rsidR="002058FC" w:rsidRPr="00617EF0">
        <w:rPr>
          <w:lang w:val="en-GB"/>
        </w:rPr>
        <w:t xml:space="preserve">the </w:t>
      </w:r>
      <w:r w:rsidR="002058FC" w:rsidRPr="00617EF0">
        <w:rPr>
          <w:lang w:val="en-GB"/>
        </w:rPr>
        <w:lastRenderedPageBreak/>
        <w:t>corresponding</w:t>
      </w:r>
      <w:r w:rsidR="00715993" w:rsidRPr="00617EF0">
        <w:rPr>
          <w:lang w:val="en-GB"/>
        </w:rPr>
        <w:t xml:space="preserve"> template</w:t>
      </w:r>
      <w:r w:rsidR="002058FC" w:rsidRPr="00617EF0">
        <w:rPr>
          <w:lang w:val="en-GB"/>
        </w:rPr>
        <w:t>s</w:t>
      </w:r>
      <w:r w:rsidR="00715993" w:rsidRPr="00617EF0">
        <w:rPr>
          <w:lang w:val="en-GB"/>
        </w:rPr>
        <w:t>, the structure that best represent</w:t>
      </w:r>
      <w:ins w:id="221" w:author="Catarina Brancoi" w:date="2022-09-14T11:53:00Z">
        <w:r w:rsidR="00502AFB">
          <w:rPr>
            <w:lang w:val="en-GB"/>
          </w:rPr>
          <w:t>s</w:t>
        </w:r>
      </w:ins>
      <w:r w:rsidR="00715993" w:rsidRPr="00617EF0">
        <w:rPr>
          <w:lang w:val="en-GB"/>
        </w:rPr>
        <w:t xml:space="preserve"> the WT sequences and, therefore, the </w:t>
      </w:r>
      <w:r w:rsidR="0079285E" w:rsidRPr="00617EF0">
        <w:rPr>
          <w:lang w:val="en-GB"/>
        </w:rPr>
        <w:t xml:space="preserve">protein </w:t>
      </w:r>
      <w:r w:rsidR="00D3128F">
        <w:rPr>
          <w:lang w:val="en-GB"/>
        </w:rPr>
        <w:t>MSA</w:t>
      </w:r>
      <w:ins w:id="222" w:author="Catarina Brancoi" w:date="2022-09-14T11:55:00Z">
        <w:r w:rsidR="00502AFB">
          <w:rPr>
            <w:lang w:val="en-GB"/>
          </w:rPr>
          <w:t>,</w:t>
        </w:r>
      </w:ins>
      <w:r w:rsidR="001813D1" w:rsidRPr="00617EF0">
        <w:rPr>
          <w:lang w:val="en-GB"/>
        </w:rPr>
        <w:t xml:space="preserve"> and</w:t>
      </w:r>
      <w:r w:rsidR="002058FC" w:rsidRPr="00617EF0">
        <w:rPr>
          <w:lang w:val="en-GB"/>
        </w:rPr>
        <w:t xml:space="preserve"> we</w:t>
      </w:r>
      <w:r w:rsidR="001813D1" w:rsidRPr="00617EF0">
        <w:rPr>
          <w:lang w:val="en-GB"/>
        </w:rPr>
        <w:t xml:space="preserve"> downloaded </w:t>
      </w:r>
      <w:r w:rsidR="002058FC" w:rsidRPr="00617EF0">
        <w:rPr>
          <w:lang w:val="en-GB"/>
        </w:rPr>
        <w:t>them</w:t>
      </w:r>
      <w:r w:rsidR="001813D1" w:rsidRPr="00617EF0">
        <w:rPr>
          <w:lang w:val="en-GB"/>
        </w:rPr>
        <w:t xml:space="preserve"> from the </w:t>
      </w:r>
      <w:r w:rsidR="003154AA" w:rsidRPr="00617EF0">
        <w:rPr>
          <w:lang w:val="en-GB"/>
        </w:rPr>
        <w:t xml:space="preserve">Protein Data Bank </w:t>
      </w:r>
      <w:r w:rsidR="003154AA" w:rsidRPr="00617EF0">
        <w:rPr>
          <w:lang w:val="en-GB"/>
        </w:rPr>
        <w:fldChar w:fldCharType="begin"/>
      </w:r>
      <w:r w:rsidR="003154AA" w:rsidRPr="00617EF0">
        <w:rPr>
          <w:lang w:val="en-GB"/>
        </w:rPr>
        <w:instrText xml:space="preserve"> ADDIN ZOTERO_ITEM CSL_CITATION {"citationID":"bdg7ErCw","properties":{"formattedCitation":"(Berman 2000)","plainCitation":"(Berman 2000)","noteIndex":0},"citationItems":[{"id":471,"uris":["http://zotero.org/users/local/3HvvyIsJ/items/IFDB3RYF"],"itemData":{"id":471,"type":"article-journal","container-title":"Nucleic Acids Research","DOI":"10.1093/nar/28.1.235","ISSN":"13624962","issue":"1","page":"235-242","source":"DOI.org (Crossref)","title":"The Protein Data Bank","volume":"28","author":[{"family":"Berman","given":"H. M."}],"issued":{"date-parts":[["2000",1,1]]}}}],"schema":"https://github.com/citation-style-language/schema/raw/master/csl-citation.json"} </w:instrText>
      </w:r>
      <w:r w:rsidR="003154AA" w:rsidRPr="00617EF0">
        <w:rPr>
          <w:lang w:val="en-GB"/>
        </w:rPr>
        <w:fldChar w:fldCharType="separate"/>
      </w:r>
      <w:r w:rsidR="003154AA" w:rsidRPr="00617EF0">
        <w:rPr>
          <w:noProof/>
          <w:lang w:val="en-GB"/>
        </w:rPr>
        <w:t>(Berman 2000)</w:t>
      </w:r>
      <w:r w:rsidR="003154AA" w:rsidRPr="00617EF0">
        <w:rPr>
          <w:lang w:val="en-GB"/>
        </w:rPr>
        <w:fldChar w:fldCharType="end"/>
      </w:r>
      <w:r w:rsidR="00372355" w:rsidRPr="00617EF0">
        <w:rPr>
          <w:lang w:val="en-GB"/>
        </w:rPr>
        <w:t xml:space="preserve"> </w:t>
      </w:r>
      <w:r w:rsidR="00B45D9C" w:rsidRPr="00617EF0">
        <w:rPr>
          <w:lang w:val="en-GB"/>
        </w:rPr>
        <w:t>(Table 1)</w:t>
      </w:r>
      <w:r w:rsidR="00715993" w:rsidRPr="00617EF0">
        <w:rPr>
          <w:lang w:val="en-GB"/>
        </w:rPr>
        <w:t xml:space="preserve">. </w:t>
      </w:r>
      <w:commentRangeEnd w:id="220"/>
      <w:r w:rsidR="00502AFB">
        <w:rPr>
          <w:rStyle w:val="CommentReference"/>
        </w:rPr>
        <w:commentReference w:id="220"/>
      </w:r>
      <w:r w:rsidR="0079285E" w:rsidRPr="00617EF0">
        <w:rPr>
          <w:lang w:val="en-GB"/>
        </w:rPr>
        <w:t>Next, we included the templates</w:t>
      </w:r>
      <w:ins w:id="223" w:author="Catarina Brancoi" w:date="2022-09-14T11:56:00Z">
        <w:r w:rsidR="00502AFB">
          <w:rPr>
            <w:lang w:val="en-GB"/>
          </w:rPr>
          <w:t xml:space="preserve"> of the</w:t>
        </w:r>
      </w:ins>
      <w:r w:rsidR="0079285E" w:rsidRPr="00617EF0">
        <w:rPr>
          <w:lang w:val="en-GB"/>
        </w:rPr>
        <w:t xml:space="preserve"> proteins sequences in their corresponding </w:t>
      </w:r>
      <w:r w:rsidR="00D3128F">
        <w:rPr>
          <w:lang w:val="en-GB"/>
        </w:rPr>
        <w:t>MSA</w:t>
      </w:r>
      <w:r w:rsidR="00D3128F" w:rsidRPr="00617EF0">
        <w:rPr>
          <w:lang w:val="en-GB"/>
        </w:rPr>
        <w:t xml:space="preserve"> </w:t>
      </w:r>
      <w:r w:rsidR="0079285E" w:rsidRPr="00617EF0">
        <w:rPr>
          <w:lang w:val="en-GB"/>
        </w:rPr>
        <w:t>and they were again re-aligned using MUSCL</w:t>
      </w:r>
      <w:r w:rsidR="00380CB1" w:rsidRPr="00617EF0">
        <w:rPr>
          <w:lang w:val="en-GB"/>
        </w:rPr>
        <w:t xml:space="preserve">E </w:t>
      </w:r>
      <w:r w:rsidR="00380CB1" w:rsidRPr="00617EF0">
        <w:rPr>
          <w:lang w:val="en-GB"/>
        </w:rPr>
        <w:fldChar w:fldCharType="begin"/>
      </w:r>
      <w:r w:rsidR="00380CB1" w:rsidRPr="00617EF0">
        <w:rPr>
          <w:lang w:val="en-GB"/>
        </w:rPr>
        <w:instrText xml:space="preserve"> ADDIN ZOTERO_ITEM CSL_CITATION {"citationID":"EFLajd3g","properties":{"formattedCitation":"(Edgar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617EF0">
        <w:rPr>
          <w:lang w:val="en-GB"/>
        </w:rPr>
        <w:fldChar w:fldCharType="separate"/>
      </w:r>
      <w:r w:rsidR="00380CB1" w:rsidRPr="00617EF0">
        <w:rPr>
          <w:noProof/>
          <w:lang w:val="en-GB"/>
        </w:rPr>
        <w:t>(Edgar 2004)</w:t>
      </w:r>
      <w:r w:rsidR="00380CB1" w:rsidRPr="00617EF0">
        <w:rPr>
          <w:lang w:val="en-GB"/>
        </w:rPr>
        <w:fldChar w:fldCharType="end"/>
      </w:r>
      <w:r w:rsidR="0079285E" w:rsidRPr="00617EF0">
        <w:rPr>
          <w:lang w:val="en-GB"/>
        </w:rPr>
        <w:t xml:space="preserve">. To </w:t>
      </w:r>
      <w:r w:rsidR="00D964F4" w:rsidRPr="00617EF0">
        <w:rPr>
          <w:lang w:val="en-GB"/>
        </w:rPr>
        <w:t xml:space="preserve">perform protein evolution </w:t>
      </w:r>
      <w:r w:rsidR="0066158D" w:rsidRPr="00617EF0">
        <w:rPr>
          <w:lang w:val="en-GB"/>
        </w:rPr>
        <w:t xml:space="preserve">simulations </w:t>
      </w:r>
      <w:r w:rsidR="00D964F4" w:rsidRPr="00617EF0">
        <w:rPr>
          <w:lang w:val="en-GB"/>
        </w:rPr>
        <w:t>under</w:t>
      </w:r>
      <w:r w:rsidR="0079285E" w:rsidRPr="00617EF0">
        <w:rPr>
          <w:lang w:val="en-GB"/>
        </w:rPr>
        <w:t xml:space="preserve"> SCS models and f</w:t>
      </w:r>
      <w:r w:rsidR="00D964F4" w:rsidRPr="00617EF0">
        <w:rPr>
          <w:lang w:val="en-GB"/>
        </w:rPr>
        <w:t>or calculate the protein free energy we need the</w:t>
      </w:r>
      <w:r w:rsidR="00815E0C" w:rsidRPr="00617EF0">
        <w:rPr>
          <w:lang w:val="en-GB"/>
        </w:rPr>
        <w:t xml:space="preserve"> sequences of the input alignment</w:t>
      </w:r>
      <w:r w:rsidR="0066158D" w:rsidRPr="00617EF0">
        <w:rPr>
          <w:lang w:val="en-GB"/>
        </w:rPr>
        <w:t xml:space="preserve"> </w:t>
      </w:r>
      <w:r w:rsidR="007961A1" w:rsidRPr="00F66F0B">
        <w:rPr>
          <w:lang w:val="en-GB"/>
        </w:rPr>
        <w:t xml:space="preserve">to </w:t>
      </w:r>
      <w:r w:rsidR="0066158D" w:rsidRPr="00617EF0">
        <w:rPr>
          <w:lang w:val="en-GB"/>
        </w:rPr>
        <w:t xml:space="preserve">have the same length as the template sequence. </w:t>
      </w:r>
      <w:del w:id="224" w:author="Catarina Brancoi" w:date="2022-09-14T11:56:00Z">
        <w:r w:rsidR="0066158D" w:rsidRPr="00617EF0" w:rsidDel="00502AFB">
          <w:rPr>
            <w:lang w:val="en-GB"/>
          </w:rPr>
          <w:delText>So</w:delText>
        </w:r>
      </w:del>
      <w:ins w:id="225" w:author="Catarina Brancoi" w:date="2022-09-14T11:56:00Z">
        <w:r w:rsidR="00502AFB">
          <w:rPr>
            <w:lang w:val="en-GB"/>
          </w:rPr>
          <w:t>Hence</w:t>
        </w:r>
      </w:ins>
      <w:r w:rsidR="0066158D" w:rsidRPr="00617EF0">
        <w:rPr>
          <w:lang w:val="en-GB"/>
        </w:rPr>
        <w:t xml:space="preserve">, we removed every position of the </w:t>
      </w:r>
      <w:r w:rsidR="00D3128F">
        <w:rPr>
          <w:lang w:val="en-GB"/>
        </w:rPr>
        <w:t>MSA</w:t>
      </w:r>
      <w:r w:rsidR="00D3128F" w:rsidRPr="00617EF0">
        <w:rPr>
          <w:lang w:val="en-GB"/>
        </w:rPr>
        <w:t xml:space="preserve"> </w:t>
      </w:r>
      <w:r w:rsidR="0066158D" w:rsidRPr="00617EF0">
        <w:rPr>
          <w:lang w:val="en-GB"/>
        </w:rPr>
        <w:t xml:space="preserve">which </w:t>
      </w:r>
      <w:r w:rsidR="007961A1" w:rsidRPr="00F66F0B">
        <w:rPr>
          <w:lang w:val="en-GB"/>
        </w:rPr>
        <w:t xml:space="preserve">did not </w:t>
      </w:r>
      <w:r w:rsidR="0066158D" w:rsidRPr="00617EF0">
        <w:rPr>
          <w:lang w:val="en-GB"/>
        </w:rPr>
        <w:t xml:space="preserve">match with the </w:t>
      </w:r>
      <w:r w:rsidR="00815E0C" w:rsidRPr="00617EF0">
        <w:rPr>
          <w:lang w:val="en-GB"/>
        </w:rPr>
        <w:t xml:space="preserve">corresponding </w:t>
      </w:r>
      <w:r w:rsidR="0066158D" w:rsidRPr="00617EF0">
        <w:rPr>
          <w:lang w:val="en-GB"/>
        </w:rPr>
        <w:t xml:space="preserve">template </w:t>
      </w:r>
      <w:commentRangeStart w:id="226"/>
      <w:r w:rsidR="0066158D" w:rsidRPr="00617EF0">
        <w:rPr>
          <w:lang w:val="en-GB"/>
        </w:rPr>
        <w:t>sequence</w:t>
      </w:r>
      <w:commentRangeEnd w:id="226"/>
      <w:r w:rsidR="00502AFB">
        <w:rPr>
          <w:rStyle w:val="CommentReference"/>
        </w:rPr>
        <w:commentReference w:id="226"/>
      </w:r>
      <w:r w:rsidR="0066158D" w:rsidRPr="00617EF0">
        <w:rPr>
          <w:lang w:val="en-GB"/>
        </w:rPr>
        <w:t>.</w:t>
      </w:r>
      <w:r w:rsidR="00372355" w:rsidRPr="00617EF0">
        <w:rPr>
          <w:lang w:val="en-GB"/>
        </w:rPr>
        <w:t xml:space="preserve"> </w:t>
      </w:r>
      <w:r w:rsidR="0066158D" w:rsidRPr="00617EF0">
        <w:rPr>
          <w:lang w:val="en-GB"/>
        </w:rPr>
        <w:t>Finally, we removed the template sequence</w:t>
      </w:r>
      <w:r w:rsidR="00815E0C" w:rsidRPr="00617EF0">
        <w:rPr>
          <w:lang w:val="en-GB"/>
        </w:rPr>
        <w:t>s</w:t>
      </w:r>
      <w:r w:rsidR="007961A1" w:rsidRPr="00F66F0B">
        <w:rPr>
          <w:lang w:val="en-GB"/>
        </w:rPr>
        <w:t xml:space="preserve"> and</w:t>
      </w:r>
      <w:r w:rsidR="0066158D" w:rsidRPr="00617EF0">
        <w:rPr>
          <w:lang w:val="en-GB"/>
        </w:rPr>
        <w:t xml:space="preserve"> obtain</w:t>
      </w:r>
      <w:r w:rsidR="007961A1" w:rsidRPr="00F66F0B">
        <w:rPr>
          <w:lang w:val="en-GB"/>
        </w:rPr>
        <w:t>ed</w:t>
      </w:r>
      <w:r w:rsidR="0066158D" w:rsidRPr="00617EF0">
        <w:rPr>
          <w:lang w:val="en-GB"/>
        </w:rPr>
        <w:t xml:space="preserve"> </w:t>
      </w:r>
      <w:r w:rsidR="00815E0C" w:rsidRPr="00617EF0">
        <w:rPr>
          <w:lang w:val="en-GB"/>
        </w:rPr>
        <w:t xml:space="preserve">the final input protein </w:t>
      </w:r>
      <w:commentRangeStart w:id="227"/>
      <w:r w:rsidR="00D3128F">
        <w:rPr>
          <w:lang w:val="en-GB"/>
        </w:rPr>
        <w:t>MSA</w:t>
      </w:r>
      <w:commentRangeEnd w:id="227"/>
      <w:r w:rsidR="002269B7">
        <w:rPr>
          <w:rStyle w:val="CommentReference"/>
        </w:rPr>
        <w:commentReference w:id="227"/>
      </w:r>
      <w:r w:rsidR="00815E0C" w:rsidRPr="00617EF0">
        <w:rPr>
          <w:lang w:val="en-GB"/>
        </w:rPr>
        <w:t>.</w:t>
      </w:r>
      <w:r w:rsidR="00B45D9C" w:rsidRPr="00617EF0">
        <w:rPr>
          <w:lang w:val="en-GB"/>
        </w:rPr>
        <w:t xml:space="preserve"> </w:t>
      </w:r>
      <w:r w:rsidR="00372355" w:rsidRPr="00617EF0">
        <w:rPr>
          <w:lang w:val="en-GB"/>
        </w:rPr>
        <w:t>These steps after the template downloa</w:t>
      </w:r>
      <w:r w:rsidR="00D3128F">
        <w:rPr>
          <w:lang w:val="en-GB"/>
        </w:rPr>
        <w:t>d</w:t>
      </w:r>
      <w:r w:rsidR="00372355" w:rsidRPr="00617EF0">
        <w:rPr>
          <w:lang w:val="en-GB"/>
        </w:rPr>
        <w:t xml:space="preserve"> can be done using the </w:t>
      </w:r>
      <w:r w:rsidR="00372355" w:rsidRPr="00617EF0">
        <w:rPr>
          <w:i/>
          <w:iCs/>
          <w:lang w:val="en-GB"/>
        </w:rPr>
        <w:t>Align.py</w:t>
      </w:r>
      <w:r w:rsidR="00372355" w:rsidRPr="00617EF0">
        <w:rPr>
          <w:lang w:val="en-GB"/>
        </w:rPr>
        <w:t xml:space="preserve"> </w:t>
      </w:r>
      <w:r w:rsidR="007961A1" w:rsidRPr="00F66F0B">
        <w:rPr>
          <w:lang w:val="en-GB"/>
        </w:rPr>
        <w:t>provided to the user, requiring only th</w:t>
      </w:r>
      <w:r w:rsidR="00D3128F">
        <w:rPr>
          <w:lang w:val="en-GB"/>
        </w:rPr>
        <w:t>at</w:t>
      </w:r>
      <w:r w:rsidR="007961A1" w:rsidRPr="00F66F0B">
        <w:rPr>
          <w:lang w:val="en-GB"/>
        </w:rPr>
        <w:t xml:space="preserve"> </w:t>
      </w:r>
      <w:r w:rsidR="00BD68DA" w:rsidRPr="00617EF0">
        <w:rPr>
          <w:lang w:val="en-GB"/>
        </w:rPr>
        <w:t>MUSCLE</w:t>
      </w:r>
      <w:r w:rsidR="00380CB1" w:rsidRPr="00617EF0">
        <w:rPr>
          <w:lang w:val="en-GB"/>
        </w:rPr>
        <w:t xml:space="preserve"> </w:t>
      </w:r>
      <w:r w:rsidR="00380CB1" w:rsidRPr="00617EF0">
        <w:rPr>
          <w:lang w:val="en-GB"/>
        </w:rPr>
        <w:fldChar w:fldCharType="begin"/>
      </w:r>
      <w:r w:rsidR="001D4C1F" w:rsidRPr="00617EF0">
        <w:rPr>
          <w:lang w:val="en-GB"/>
        </w:rPr>
        <w:instrText xml:space="preserve"> ADDIN ZOTERO_ITEM CSL_CITATION {"citationID":"1eczPsZ2","properties":{"formattedCitation":"(Edgar 2004)","plainCitation":"(Edgar 2004)","noteIndex":0},"citationItems":[{"id":574,"uris":["http://zotero.org/users/local/3HvvyIsJ/items/RVSTRS5L"],"itemData":{"id":574,"type":"article-journal","abstract":"We describe MUSCLE, a new computer program for creating multiple alignments of protein sequences. Elements of the algorithm include fast distance estimation using kmer counting, progressive alignment using a new pro®le function we call the logexpectation score, and re®nement using treedependent restricted partitioning. The speed and accuracy of MUSCLE are compared with T-Coffee, MAFFT and CLUSTALW on four test sets of reference alignments: BAliBASE, SABmark, SMART and a new benchmark, PREFAB. MUSCLE achieves the highest, or joint highest, rank in accuracy on each of these sets. Without re®nement, MUSCLE achieves average accuracy statistically indistinguishable from T-Coffee and MAFFT, and is the fastest of the tested methods for large numbers of sequences, aligning 5000 sequences of average length 350 in 7 min on a current desktop computer. The MUSCLE program, source code and PREFAB test data are freely available at http://www.drive5. com/muscle.","container-title":"Nucleic Acids Research","DOI":"10.1093/nar/gkh340","ISSN":"1362-4962","issue":"5","journalAbbreviation":"Nucleic Acids Research","language":"en","page":"1792-1797","source":"DOI.org (Crossref)","title":"MUSCLE: multiple sequence alignment with high accuracy and high throughput","title-short":"MUSCLE","volume":"32","author":[{"family":"Edgar","given":"R. C."}],"issued":{"date-parts":[["2004",3,8]]}}}],"schema":"https://github.com/citation-style-language/schema/raw/master/csl-citation.json"} </w:instrText>
      </w:r>
      <w:r w:rsidR="00380CB1" w:rsidRPr="00617EF0">
        <w:rPr>
          <w:lang w:val="en-GB"/>
        </w:rPr>
        <w:fldChar w:fldCharType="separate"/>
      </w:r>
      <w:r w:rsidR="00380CB1" w:rsidRPr="00617EF0">
        <w:rPr>
          <w:noProof/>
          <w:lang w:val="en-GB"/>
        </w:rPr>
        <w:t>(Edgar 2004)</w:t>
      </w:r>
      <w:r w:rsidR="00380CB1" w:rsidRPr="00617EF0">
        <w:rPr>
          <w:lang w:val="en-GB"/>
        </w:rPr>
        <w:fldChar w:fldCharType="end"/>
      </w:r>
      <w:ins w:id="228" w:author="Catarina Brancoi" w:date="2022-09-14T12:04:00Z">
        <w:r w:rsidR="00DB2359">
          <w:rPr>
            <w:lang w:val="en-GB"/>
          </w:rPr>
          <w:t xml:space="preserve"> is</w:t>
        </w:r>
      </w:ins>
      <w:r w:rsidR="00BD68DA" w:rsidRPr="00617EF0">
        <w:rPr>
          <w:lang w:val="en-GB"/>
        </w:rPr>
        <w:t xml:space="preserve"> installed in the computer</w:t>
      </w:r>
      <w:r w:rsidR="00372355" w:rsidRPr="00617EF0">
        <w:rPr>
          <w:lang w:val="en-GB"/>
        </w:rPr>
        <w:t xml:space="preserve">. </w:t>
      </w:r>
    </w:p>
    <w:p w14:paraId="77AA849C" w14:textId="77777777" w:rsidR="00372355" w:rsidRPr="00617EF0" w:rsidRDefault="00372355" w:rsidP="005578B1">
      <w:pPr>
        <w:rPr>
          <w:lang w:val="en-GB"/>
        </w:rPr>
      </w:pPr>
    </w:p>
    <w:p w14:paraId="072BA032" w14:textId="2C0B93FF" w:rsidR="008132ED" w:rsidRPr="00F66F0B" w:rsidRDefault="00B45D9C" w:rsidP="005578B1">
      <w:pPr>
        <w:rPr>
          <w:lang w:val="en-GB"/>
        </w:rPr>
      </w:pPr>
      <w:r w:rsidRPr="00617EF0">
        <w:rPr>
          <w:lang w:val="en-GB"/>
        </w:rPr>
        <w:t xml:space="preserve">We analyzed the best-fitting substitution model of protein evolution between the best-fitting empirical substitution models according </w:t>
      </w:r>
      <w:r w:rsidRPr="00617EF0">
        <w:rPr>
          <w:i/>
          <w:iCs/>
          <w:lang w:val="en-GB"/>
        </w:rPr>
        <w:t xml:space="preserve">ProtTest </w:t>
      </w:r>
      <w:r w:rsidRPr="00617EF0">
        <w:rPr>
          <w:lang w:val="en-GB"/>
        </w:rPr>
        <w:t xml:space="preserve">framework </w:t>
      </w:r>
      <w:r w:rsidR="007961A1" w:rsidRPr="00F66F0B">
        <w:rPr>
          <w:lang w:val="en-GB"/>
        </w:rPr>
        <w:t xml:space="preserve">and the two </w:t>
      </w:r>
      <w:r w:rsidR="007961A1" w:rsidRPr="00F66F0B">
        <w:rPr>
          <w:i/>
          <w:iCs/>
          <w:lang w:val="en-GB"/>
        </w:rPr>
        <w:t>mean-field</w:t>
      </w:r>
      <w:r w:rsidR="007961A1" w:rsidRPr="00F66F0B">
        <w:rPr>
          <w:lang w:val="en-GB"/>
        </w:rPr>
        <w:t xml:space="preserve"> SCS models (Neutral and Fitness) </w:t>
      </w:r>
      <w:r w:rsidRPr="00617EF0">
        <w:rPr>
          <w:lang w:val="en-GB"/>
        </w:rPr>
        <w:t>(Table 1). We ran 10</w:t>
      </w:r>
      <w:r w:rsidR="007961A1" w:rsidRPr="00F66F0B">
        <w:rPr>
          <w:lang w:val="en-GB"/>
        </w:rPr>
        <w:t>,</w:t>
      </w:r>
      <w:r w:rsidRPr="00617EF0">
        <w:rPr>
          <w:lang w:val="en-GB"/>
        </w:rPr>
        <w:t xml:space="preserve">000 simulations per model </w:t>
      </w:r>
      <w:r w:rsidRPr="00F66F0B">
        <w:rPr>
          <w:lang w:val="en-GB"/>
        </w:rPr>
        <w:t>using</w:t>
      </w:r>
      <w:r w:rsidR="00BD68DA" w:rsidRPr="00F66F0B">
        <w:rPr>
          <w:lang w:val="en-GB"/>
        </w:rPr>
        <w:t xml:space="preserve"> different</w:t>
      </w:r>
      <w:r w:rsidRPr="00F66F0B">
        <w:rPr>
          <w:lang w:val="en-GB"/>
        </w:rPr>
        <w:t xml:space="preserve"> </w:t>
      </w:r>
      <w:r w:rsidR="007961A1" w:rsidRPr="00F66F0B">
        <w:rPr>
          <w:lang w:val="en-GB"/>
        </w:rPr>
        <w:t xml:space="preserve">prior distributions for the </w:t>
      </w:r>
      <w:r w:rsidR="00BD68DA" w:rsidRPr="00F66F0B">
        <w:rPr>
          <w:lang w:val="en-GB"/>
        </w:rPr>
        <w:t xml:space="preserve">substitution rate per site depending on the </w:t>
      </w:r>
      <w:r w:rsidR="004C55CB" w:rsidRPr="00F66F0B">
        <w:rPr>
          <w:lang w:val="en-GB"/>
        </w:rPr>
        <w:t>analysis</w:t>
      </w:r>
      <w:r w:rsidR="00BD68DA" w:rsidRPr="00F66F0B">
        <w:rPr>
          <w:lang w:val="en-GB"/>
        </w:rPr>
        <w:t xml:space="preserve"> (Table 1). </w:t>
      </w:r>
      <w:r w:rsidR="009A3B8E" w:rsidRPr="00F66F0B">
        <w:rPr>
          <w:lang w:val="en-GB"/>
        </w:rPr>
        <w:t>Choosing a prior distribution too wide or too narrow can affect the results</w:t>
      </w:r>
      <w:r w:rsidR="008945C4" w:rsidRPr="00F66F0B">
        <w:rPr>
          <w:lang w:val="en-GB"/>
        </w:rPr>
        <w:t xml:space="preserve"> </w:t>
      </w:r>
      <w:r w:rsidR="008945C4" w:rsidRPr="00F66F0B">
        <w:rPr>
          <w:lang w:val="en-GB"/>
        </w:rPr>
        <w:fldChar w:fldCharType="begin"/>
      </w:r>
      <w:r w:rsidR="008945C4" w:rsidRPr="00F66F0B">
        <w:rPr>
          <w:lang w:val="en-GB"/>
        </w:rPr>
        <w:instrText xml:space="preserve"> ADDIN ZOTERO_ITEM CSL_CITATION {"citationID":"vRpQlWWw","properties":{"formattedCitation":"(Beaumont 2010)","plainCitation":"(Beaumont 2010)","noteIndex":0},"citationItems":[{"id":784,"uris":["http://zotero.org/users/local/3HvvyIsJ/items/9K3K7BG4"],"itemData":{"id":784,"type":"article-journal","abstract":"In the past 10 years a statistical technique, approximate Bayesian computa tion (ABC), has been developed that can be used to infer parameters and choose between models in the complicated scenarios that are often consid ered in the environmental sciences. For example, based on gene sequence and microsatellite data, the method has been used to choose between com peting models of human demographic history as well as to infer growth rates, times of divergence, and other parameters. The method fits naturally in the Bayesian inferential framework, and a brief overview is given of the key con cepts. Three main approaches to ABC have been developed, and these are described and compared. Although the method arose in population genetics, ABC is increasingly used in other fields, including epidemiology, systems bi ology, ecology, and agent-based modeling, and many of these applications are briefly described.","container-title":"Annual Review of Ecology, Evolution, and Systematics","DOI":"10.1146/annurev-ecolsys-102209-144621","ISSN":"1543-592X, 1545-2069","issue":"1","journalAbbreviation":"Annu. Rev. Ecol. Evol. Syst.","language":"en","page":"379-406","source":"DOI.org (Crossref)","title":"Approximate Bayesian Computation in Evolution and Ecology","volume":"41","author":[{"family":"Beaumont","given":"Mark A."}],"issued":{"date-parts":[["2010",12,1]]}}}],"schema":"https://github.com/citation-style-language/schema/raw/master/csl-citation.json"} </w:instrText>
      </w:r>
      <w:r w:rsidR="008945C4" w:rsidRPr="00F66F0B">
        <w:rPr>
          <w:lang w:val="en-GB"/>
        </w:rPr>
        <w:fldChar w:fldCharType="separate"/>
      </w:r>
      <w:r w:rsidR="008945C4" w:rsidRPr="00F66F0B">
        <w:rPr>
          <w:noProof/>
          <w:lang w:val="en-GB"/>
        </w:rPr>
        <w:t>(Beaumont 2010)</w:t>
      </w:r>
      <w:r w:rsidR="008945C4" w:rsidRPr="00F66F0B">
        <w:rPr>
          <w:lang w:val="en-GB"/>
        </w:rPr>
        <w:fldChar w:fldCharType="end"/>
      </w:r>
      <w:r w:rsidR="007961A1" w:rsidRPr="00F66F0B">
        <w:rPr>
          <w:lang w:val="en-GB"/>
        </w:rPr>
        <w:t>. In particular,</w:t>
      </w:r>
      <w:r w:rsidR="009A3B8E" w:rsidRPr="00F66F0B">
        <w:rPr>
          <w:lang w:val="en-GB"/>
        </w:rPr>
        <w:t xml:space="preserve"> </w:t>
      </w:r>
      <w:r w:rsidR="009955C1" w:rsidRPr="00F66F0B">
        <w:rPr>
          <w:lang w:val="en-GB"/>
        </w:rPr>
        <w:t xml:space="preserve">the SS related with the </w:t>
      </w:r>
      <w:r w:rsidR="009A3B8E" w:rsidRPr="00F66F0B">
        <w:rPr>
          <w:lang w:val="en-GB"/>
        </w:rPr>
        <w:t xml:space="preserve">amino </w:t>
      </w:r>
      <w:commentRangeStart w:id="229"/>
      <w:r w:rsidR="009A3B8E" w:rsidRPr="00F66F0B">
        <w:rPr>
          <w:lang w:val="en-GB"/>
        </w:rPr>
        <w:t>acids</w:t>
      </w:r>
      <w:commentRangeEnd w:id="229"/>
      <w:r w:rsidR="008B75F7">
        <w:rPr>
          <w:rStyle w:val="CommentReference"/>
        </w:rPr>
        <w:commentReference w:id="229"/>
      </w:r>
      <w:r w:rsidR="009A3B8E" w:rsidRPr="00F66F0B">
        <w:rPr>
          <w:lang w:val="en-GB"/>
        </w:rPr>
        <w:t xml:space="preserve"> replacements </w:t>
      </w:r>
      <w:r w:rsidR="009955C1" w:rsidRPr="00F66F0B">
        <w:rPr>
          <w:lang w:val="en-GB"/>
        </w:rPr>
        <w:t>will have values far from the</w:t>
      </w:r>
      <w:commentRangeStart w:id="230"/>
      <w:r w:rsidR="00D3128F">
        <w:rPr>
          <w:lang w:val="en-GB"/>
        </w:rPr>
        <w:t xml:space="preserve"> observed </w:t>
      </w:r>
      <w:commentRangeEnd w:id="230"/>
      <w:r w:rsidR="007961A1" w:rsidRPr="00617EF0">
        <w:rPr>
          <w:rStyle w:val="CommentReference"/>
          <w:lang w:val="en-GB"/>
        </w:rPr>
        <w:commentReference w:id="230"/>
      </w:r>
      <w:r w:rsidR="009955C1" w:rsidRPr="00F66F0B">
        <w:rPr>
          <w:lang w:val="en-GB"/>
        </w:rPr>
        <w:t xml:space="preserve">SS values. </w:t>
      </w:r>
      <w:r w:rsidR="007961A1" w:rsidRPr="00F66F0B">
        <w:rPr>
          <w:lang w:val="en-GB"/>
        </w:rPr>
        <w:t xml:space="preserve">The first example of the monkeypox TNF (Table 1) illustrates </w:t>
      </w:r>
      <w:r w:rsidR="009955C1" w:rsidRPr="00F66F0B">
        <w:rPr>
          <w:lang w:val="en-GB"/>
        </w:rPr>
        <w:t>th</w:t>
      </w:r>
      <w:r w:rsidR="000F1AD2" w:rsidRPr="00F66F0B">
        <w:rPr>
          <w:lang w:val="en-GB"/>
        </w:rPr>
        <w:t>e importance of choosing appropriate prior distributions. Here,</w:t>
      </w:r>
      <w:r w:rsidR="009955C1" w:rsidRPr="00F66F0B">
        <w:rPr>
          <w:lang w:val="en-GB"/>
        </w:rPr>
        <w:t xml:space="preserve"> </w:t>
      </w:r>
      <w:r w:rsidR="007961A1" w:rsidRPr="00F66F0B">
        <w:rPr>
          <w:lang w:val="en-GB"/>
        </w:rPr>
        <w:t xml:space="preserve">narrowing </w:t>
      </w:r>
      <w:r w:rsidR="009955C1" w:rsidRPr="00F66F0B">
        <w:rPr>
          <w:lang w:val="en-GB"/>
        </w:rPr>
        <w:t xml:space="preserve">the prior distribution </w:t>
      </w:r>
      <w:r w:rsidR="00352398" w:rsidRPr="00F66F0B">
        <w:rPr>
          <w:lang w:val="en-GB"/>
        </w:rPr>
        <w:t>change</w:t>
      </w:r>
      <w:r w:rsidR="0018714B" w:rsidRPr="00F66F0B">
        <w:rPr>
          <w:lang w:val="en-GB"/>
        </w:rPr>
        <w:t>d</w:t>
      </w:r>
      <w:r w:rsidR="000F1AD2" w:rsidRPr="00F66F0B">
        <w:rPr>
          <w:lang w:val="en-GB"/>
        </w:rPr>
        <w:t xml:space="preserve"> </w:t>
      </w:r>
      <w:del w:id="231" w:author="Catarina Brancoi" w:date="2022-09-14T12:19:00Z">
        <w:r w:rsidR="000F1AD2" w:rsidRPr="00F66F0B" w:rsidDel="008B75F7">
          <w:rPr>
            <w:lang w:val="en-GB"/>
          </w:rPr>
          <w:delText>completely</w:delText>
        </w:r>
        <w:r w:rsidR="009955C1" w:rsidRPr="00F66F0B" w:rsidDel="008B75F7">
          <w:rPr>
            <w:lang w:val="en-GB"/>
          </w:rPr>
          <w:delText xml:space="preserve"> </w:delText>
        </w:r>
      </w:del>
      <w:ins w:id="232" w:author="Catarina Brancoi" w:date="2022-09-14T12:19:00Z">
        <w:r w:rsidR="008B75F7">
          <w:rPr>
            <w:lang w:val="en-GB"/>
          </w:rPr>
          <w:t>the estimated</w:t>
        </w:r>
        <w:r w:rsidR="008B75F7" w:rsidRPr="00F66F0B">
          <w:rPr>
            <w:lang w:val="en-GB"/>
          </w:rPr>
          <w:t xml:space="preserve"> </w:t>
        </w:r>
      </w:ins>
      <w:del w:id="233" w:author="Catarina Brancoi" w:date="2022-09-14T12:19:00Z">
        <w:r w:rsidR="009955C1" w:rsidRPr="00F66F0B" w:rsidDel="008B75F7">
          <w:rPr>
            <w:lang w:val="en-GB"/>
          </w:rPr>
          <w:delText xml:space="preserve">the </w:delText>
        </w:r>
      </w:del>
      <w:r w:rsidR="009955C1" w:rsidRPr="00F66F0B">
        <w:rPr>
          <w:lang w:val="en-GB"/>
        </w:rPr>
        <w:t xml:space="preserve">best-fitting substitution model </w:t>
      </w:r>
      <w:del w:id="234" w:author="Catarina Brancoi" w:date="2022-09-14T12:19:00Z">
        <w:r w:rsidR="009955C1" w:rsidRPr="00F66F0B" w:rsidDel="008B75F7">
          <w:rPr>
            <w:lang w:val="en-GB"/>
          </w:rPr>
          <w:delText>estimation</w:delText>
        </w:r>
        <w:r w:rsidR="00352398" w:rsidRPr="00F66F0B" w:rsidDel="008B75F7">
          <w:rPr>
            <w:lang w:val="en-GB"/>
          </w:rPr>
          <w:delText xml:space="preserve"> </w:delText>
        </w:r>
      </w:del>
      <w:r w:rsidR="00352398" w:rsidRPr="00F66F0B">
        <w:rPr>
          <w:lang w:val="en-GB"/>
        </w:rPr>
        <w:t xml:space="preserve">and the goodness of fit </w:t>
      </w:r>
      <w:r w:rsidR="008132ED" w:rsidRPr="00F66F0B">
        <w:rPr>
          <w:lang w:val="en-GB"/>
        </w:rPr>
        <w:t>(Table S3</w:t>
      </w:r>
      <w:ins w:id="235" w:author="Catarina Brancoi" w:date="2022-09-14T12:27:00Z">
        <w:r w:rsidR="002E359E">
          <w:rPr>
            <w:lang w:val="en-GB"/>
          </w:rPr>
          <w:t>,</w:t>
        </w:r>
      </w:ins>
      <w:del w:id="236" w:author="Catarina Brancoi" w:date="2022-09-14T12:27:00Z">
        <w:r w:rsidR="0018714B" w:rsidRPr="00F66F0B" w:rsidDel="002E359E">
          <w:rPr>
            <w:lang w:val="en-GB"/>
          </w:rPr>
          <w:delText>;</w:delText>
        </w:r>
      </w:del>
      <w:r w:rsidR="0018714B" w:rsidRPr="00F66F0B">
        <w:rPr>
          <w:lang w:val="en-GB"/>
        </w:rPr>
        <w:t xml:space="preserve"> Supplementary Data</w:t>
      </w:r>
      <w:r w:rsidR="008132ED" w:rsidRPr="00F66F0B">
        <w:rPr>
          <w:lang w:val="en-GB"/>
        </w:rPr>
        <w:t>)</w:t>
      </w:r>
      <w:r w:rsidR="009955C1" w:rsidRPr="00F66F0B">
        <w:rPr>
          <w:lang w:val="en-GB"/>
        </w:rPr>
        <w:t>.</w:t>
      </w:r>
      <w:r w:rsidR="006F4CC9" w:rsidRPr="00F66F0B">
        <w:rPr>
          <w:lang w:val="en-GB"/>
        </w:rPr>
        <w:t xml:space="preserve"> Regarding the SS, we </w:t>
      </w:r>
      <w:ins w:id="237" w:author="Catarina Brancoi" w:date="2022-09-14T12:21:00Z">
        <w:r w:rsidR="00434659">
          <w:rPr>
            <w:lang w:val="en-GB"/>
          </w:rPr>
          <w:t xml:space="preserve">generally </w:t>
        </w:r>
      </w:ins>
      <w:r w:rsidR="006F4CC9" w:rsidRPr="00F66F0B">
        <w:rPr>
          <w:lang w:val="en-GB"/>
        </w:rPr>
        <w:t xml:space="preserve">recommend </w:t>
      </w:r>
      <w:ins w:id="238" w:author="Catarina Brancoi" w:date="2022-09-14T12:21:00Z">
        <w:r w:rsidR="00434659">
          <w:rPr>
            <w:lang w:val="en-GB"/>
          </w:rPr>
          <w:t xml:space="preserve">the user to </w:t>
        </w:r>
      </w:ins>
      <w:del w:id="239" w:author="Catarina Brancoi" w:date="2022-09-14T12:21:00Z">
        <w:r w:rsidR="006F4CC9" w:rsidRPr="00F66F0B" w:rsidDel="00434659">
          <w:rPr>
            <w:lang w:val="en-GB"/>
          </w:rPr>
          <w:delText xml:space="preserve">use </w:delText>
        </w:r>
      </w:del>
      <w:ins w:id="240" w:author="Catarina Brancoi" w:date="2022-09-14T12:21:00Z">
        <w:r w:rsidR="00434659">
          <w:rPr>
            <w:lang w:val="en-GB"/>
          </w:rPr>
          <w:t>calcu</w:t>
        </w:r>
      </w:ins>
      <w:ins w:id="241" w:author="Catarina Brancoi" w:date="2022-09-14T12:22:00Z">
        <w:r w:rsidR="00434659">
          <w:rPr>
            <w:lang w:val="en-GB"/>
          </w:rPr>
          <w:t>lated</w:t>
        </w:r>
      </w:ins>
      <w:ins w:id="242" w:author="Catarina Brancoi" w:date="2022-09-14T12:21:00Z">
        <w:r w:rsidR="00434659" w:rsidRPr="00F66F0B">
          <w:rPr>
            <w:lang w:val="en-GB"/>
          </w:rPr>
          <w:t xml:space="preserve"> </w:t>
        </w:r>
      </w:ins>
      <w:r w:rsidR="006F4CC9" w:rsidRPr="00F66F0B">
        <w:rPr>
          <w:lang w:val="en-GB"/>
        </w:rPr>
        <w:t>all of them, however</w:t>
      </w:r>
      <w:del w:id="243" w:author="Catarina Brancoi" w:date="2022-09-14T12:22:00Z">
        <w:r w:rsidR="006F4CC9" w:rsidRPr="00F66F0B" w:rsidDel="00434659">
          <w:rPr>
            <w:lang w:val="en-GB"/>
          </w:rPr>
          <w:delText>,</w:delText>
        </w:r>
      </w:del>
      <w:r w:rsidR="006F4CC9" w:rsidRPr="00F66F0B">
        <w:rPr>
          <w:lang w:val="en-GB"/>
        </w:rPr>
        <w:t xml:space="preserve"> the DGREM_sd (which measures the standard deviation of the sequences folding stability</w:t>
      </w:r>
      <w:r w:rsidR="00013F9F" w:rsidRPr="00F66F0B">
        <w:rPr>
          <w:lang w:val="en-GB"/>
        </w:rPr>
        <w:t xml:space="preserve"> of each </w:t>
      </w:r>
      <w:r w:rsidR="00D3128F">
        <w:rPr>
          <w:lang w:val="en-GB"/>
        </w:rPr>
        <w:t>MSA</w:t>
      </w:r>
      <w:r w:rsidR="006F4CC9" w:rsidRPr="00F66F0B">
        <w:rPr>
          <w:lang w:val="en-GB"/>
        </w:rPr>
        <w:t xml:space="preserve">) could be problematic. In some cases, the </w:t>
      </w:r>
      <w:r w:rsidR="0018714B" w:rsidRPr="00F66F0B">
        <w:rPr>
          <w:lang w:val="en-GB"/>
        </w:rPr>
        <w:t xml:space="preserve">stability of the </w:t>
      </w:r>
      <w:r w:rsidR="008132ED" w:rsidRPr="00F66F0B">
        <w:rPr>
          <w:lang w:val="en-GB"/>
        </w:rPr>
        <w:t xml:space="preserve">simulated </w:t>
      </w:r>
      <w:r w:rsidR="008132ED" w:rsidRPr="00F66F0B">
        <w:rPr>
          <w:lang w:val="en-GB"/>
        </w:rPr>
        <w:lastRenderedPageBreak/>
        <w:t xml:space="preserve">sequences could be </w:t>
      </w:r>
      <w:r w:rsidR="0018714B" w:rsidRPr="00F66F0B">
        <w:rPr>
          <w:lang w:val="en-GB"/>
        </w:rPr>
        <w:t>very</w:t>
      </w:r>
      <w:r w:rsidR="008132ED" w:rsidRPr="00F66F0B">
        <w:rPr>
          <w:lang w:val="en-GB"/>
        </w:rPr>
        <w:t xml:space="preserve"> different </w:t>
      </w:r>
      <w:r w:rsidR="0018714B" w:rsidRPr="00F66F0B">
        <w:rPr>
          <w:lang w:val="en-GB"/>
        </w:rPr>
        <w:t xml:space="preserve">among </w:t>
      </w:r>
      <w:r w:rsidR="008132ED" w:rsidRPr="00F66F0B">
        <w:rPr>
          <w:lang w:val="en-GB"/>
        </w:rPr>
        <w:t>them</w:t>
      </w:r>
      <w:r w:rsidR="0018714B" w:rsidRPr="00F66F0B">
        <w:rPr>
          <w:lang w:val="en-GB"/>
        </w:rPr>
        <w:t xml:space="preserve">, resulting in high </w:t>
      </w:r>
      <w:r w:rsidR="006F4CC9" w:rsidRPr="00F66F0B">
        <w:rPr>
          <w:lang w:val="en-GB"/>
        </w:rPr>
        <w:t>standard deviation and therefore</w:t>
      </w:r>
      <w:r w:rsidR="0018714B" w:rsidRPr="00F66F0B">
        <w:rPr>
          <w:lang w:val="en-GB"/>
        </w:rPr>
        <w:t xml:space="preserve"> </w:t>
      </w:r>
      <w:r w:rsidR="00EF19FB" w:rsidRPr="00F66F0B">
        <w:rPr>
          <w:lang w:val="en-GB"/>
        </w:rPr>
        <w:t xml:space="preserve">far from the </w:t>
      </w:r>
      <w:r w:rsidR="0018714B" w:rsidRPr="00F66F0B">
        <w:rPr>
          <w:lang w:val="en-GB"/>
        </w:rPr>
        <w:t xml:space="preserve">observed </w:t>
      </w:r>
      <w:r w:rsidR="00EF19FB" w:rsidRPr="00F66F0B">
        <w:rPr>
          <w:lang w:val="en-GB"/>
        </w:rPr>
        <w:t>SS</w:t>
      </w:r>
      <w:del w:id="244" w:author="Catarina Brancoi" w:date="2022-09-14T12:23:00Z">
        <w:r w:rsidR="00013F9F" w:rsidRPr="00F66F0B" w:rsidDel="00434659">
          <w:rPr>
            <w:lang w:val="en-GB"/>
          </w:rPr>
          <w:delText xml:space="preserve">. </w:delText>
        </w:r>
      </w:del>
      <w:del w:id="245" w:author="Catarina Brancoi" w:date="2022-09-14T12:22:00Z">
        <w:r w:rsidR="00622273" w:rsidRPr="00F66F0B" w:rsidDel="00434659">
          <w:rPr>
            <w:lang w:val="en-GB"/>
          </w:rPr>
          <w:delText xml:space="preserve">The cases in which </w:delText>
        </w:r>
        <w:r w:rsidR="00013F9F" w:rsidRPr="00F66F0B" w:rsidDel="00434659">
          <w:rPr>
            <w:lang w:val="en-GB"/>
          </w:rPr>
          <w:delText xml:space="preserve">the </w:delText>
        </w:r>
        <w:r w:rsidR="00622273" w:rsidRPr="00F66F0B" w:rsidDel="00434659">
          <w:rPr>
            <w:lang w:val="en-GB"/>
          </w:rPr>
          <w:delText xml:space="preserve">observed and the calculated </w:delText>
        </w:r>
        <w:r w:rsidR="00013F9F" w:rsidRPr="00F66F0B" w:rsidDel="00434659">
          <w:rPr>
            <w:lang w:val="en-GB"/>
          </w:rPr>
          <w:delText xml:space="preserve">SS are </w:delText>
        </w:r>
        <w:r w:rsidR="00622273" w:rsidRPr="00F66F0B" w:rsidDel="00434659">
          <w:rPr>
            <w:lang w:val="en-GB"/>
          </w:rPr>
          <w:delText>dist</w:delText>
        </w:r>
      </w:del>
      <w:ins w:id="246" w:author="Catarina Brancoi" w:date="2022-09-14T12:23:00Z">
        <w:r w:rsidR="00434659">
          <w:rPr>
            <w:lang w:val="en-GB"/>
          </w:rPr>
          <w:t xml:space="preserve">. Consequently, this </w:t>
        </w:r>
      </w:ins>
      <w:del w:id="247" w:author="Catarina Brancoi" w:date="2022-09-14T12:22:00Z">
        <w:r w:rsidR="00622273" w:rsidRPr="00F66F0B" w:rsidDel="00434659">
          <w:rPr>
            <w:lang w:val="en-GB"/>
          </w:rPr>
          <w:delText xml:space="preserve">ant </w:delText>
        </w:r>
      </w:del>
      <w:r w:rsidR="00622273" w:rsidRPr="00F66F0B">
        <w:rPr>
          <w:lang w:val="en-GB"/>
        </w:rPr>
        <w:t>may decreased the power of ABC to distinguish among the models, and cause it to lose robustness</w:t>
      </w:r>
      <w:r w:rsidR="00013F9F" w:rsidRPr="00F66F0B">
        <w:rPr>
          <w:lang w:val="en-GB"/>
        </w:rPr>
        <w:t xml:space="preserve">, affecting the </w:t>
      </w:r>
      <w:r w:rsidR="00622273" w:rsidRPr="00F66F0B">
        <w:rPr>
          <w:lang w:val="en-GB"/>
        </w:rPr>
        <w:t xml:space="preserve">estimation of the </w:t>
      </w:r>
      <w:r w:rsidR="00013F9F" w:rsidRPr="00F66F0B">
        <w:rPr>
          <w:lang w:val="en-GB"/>
        </w:rPr>
        <w:t>best-fitting substitution model</w:t>
      </w:r>
      <w:r w:rsidR="00EF19FB" w:rsidRPr="00F66F0B">
        <w:rPr>
          <w:lang w:val="en-GB"/>
        </w:rPr>
        <w:t xml:space="preserve">. </w:t>
      </w:r>
      <w:r w:rsidR="006F4CC9" w:rsidRPr="00F66F0B">
        <w:rPr>
          <w:lang w:val="en-GB"/>
        </w:rPr>
        <w:t xml:space="preserve">We exemplify this </w:t>
      </w:r>
      <w:r w:rsidR="005F1E09" w:rsidRPr="00F66F0B">
        <w:rPr>
          <w:lang w:val="en-GB"/>
        </w:rPr>
        <w:t xml:space="preserve">weakness </w:t>
      </w:r>
      <w:r w:rsidR="006F4CC9" w:rsidRPr="00F66F0B">
        <w:rPr>
          <w:lang w:val="en-GB"/>
        </w:rPr>
        <w:t xml:space="preserve">with the SARS-CoV endopeptidase C30 (Table 1), where using or not </w:t>
      </w:r>
      <w:r w:rsidR="00622273" w:rsidRPr="00F66F0B">
        <w:rPr>
          <w:lang w:val="en-GB"/>
        </w:rPr>
        <w:t>the the DGREM_sd</w:t>
      </w:r>
      <w:r w:rsidR="006F4CC9" w:rsidRPr="00F66F0B">
        <w:rPr>
          <w:lang w:val="en-GB"/>
        </w:rPr>
        <w:t xml:space="preserve"> </w:t>
      </w:r>
      <w:r w:rsidR="00622273" w:rsidRPr="00F66F0B">
        <w:rPr>
          <w:lang w:val="en-GB"/>
        </w:rPr>
        <w:t>(</w:t>
      </w:r>
      <w:r w:rsidR="00617EF0">
        <w:rPr>
          <w:lang w:val="en-GB"/>
        </w:rPr>
        <w:t>SS</w:t>
      </w:r>
      <w:r w:rsidR="00622273" w:rsidRPr="00F66F0B">
        <w:rPr>
          <w:lang w:val="en-GB"/>
        </w:rPr>
        <w:t xml:space="preserve"> ID</w:t>
      </w:r>
      <w:r w:rsidR="00622273" w:rsidRPr="00F66F0B" w:rsidDel="00622273">
        <w:rPr>
          <w:lang w:val="en-GB"/>
        </w:rPr>
        <w:t xml:space="preserve"> </w:t>
      </w:r>
      <w:r w:rsidR="00622273" w:rsidRPr="00F66F0B">
        <w:rPr>
          <w:lang w:val="en-GB"/>
        </w:rPr>
        <w:t xml:space="preserve">2) </w:t>
      </w:r>
      <w:r w:rsidR="006F4CC9" w:rsidRPr="00F66F0B">
        <w:rPr>
          <w:lang w:val="en-GB"/>
        </w:rPr>
        <w:t xml:space="preserve">dramatically </w:t>
      </w:r>
      <w:r w:rsidR="00013F9F" w:rsidRPr="00F66F0B">
        <w:rPr>
          <w:lang w:val="en-GB"/>
        </w:rPr>
        <w:t xml:space="preserve">affects </w:t>
      </w:r>
      <w:r w:rsidR="006F4CC9" w:rsidRPr="00F66F0B">
        <w:rPr>
          <w:lang w:val="en-GB"/>
        </w:rPr>
        <w:t>the estimation</w:t>
      </w:r>
      <w:r w:rsidR="00013F9F" w:rsidRPr="00F66F0B">
        <w:rPr>
          <w:lang w:val="en-GB"/>
        </w:rPr>
        <w:t xml:space="preserve"> and the goodness of fit (Table S</w:t>
      </w:r>
      <w:r w:rsidR="00352398" w:rsidRPr="00F66F0B">
        <w:rPr>
          <w:lang w:val="en-GB"/>
        </w:rPr>
        <w:t>3</w:t>
      </w:r>
      <w:r w:rsidR="00013F9F" w:rsidRPr="00F66F0B">
        <w:rPr>
          <w:lang w:val="en-GB"/>
        </w:rPr>
        <w:t>)</w:t>
      </w:r>
      <w:r w:rsidR="006F4CC9" w:rsidRPr="00F66F0B">
        <w:rPr>
          <w:lang w:val="en-GB"/>
        </w:rPr>
        <w:t>.</w:t>
      </w:r>
      <w:r w:rsidR="009955C1" w:rsidRPr="00F66F0B">
        <w:rPr>
          <w:lang w:val="en-GB"/>
        </w:rPr>
        <w:t xml:space="preserve"> </w:t>
      </w:r>
      <w:r w:rsidR="004C55CB" w:rsidRPr="00F66F0B">
        <w:rPr>
          <w:lang w:val="en-GB"/>
        </w:rPr>
        <w:t xml:space="preserve">Finally, </w:t>
      </w:r>
      <w:r w:rsidR="00D3128F">
        <w:rPr>
          <w:lang w:val="en-GB"/>
        </w:rPr>
        <w:t xml:space="preserve">we also tested of </w:t>
      </w:r>
      <w:r w:rsidR="00D3128F">
        <w:rPr>
          <w:i/>
          <w:iCs/>
          <w:lang w:val="en-GB"/>
        </w:rPr>
        <w:t xml:space="preserve">mnlogistic </w:t>
      </w:r>
      <w:r w:rsidR="00D3128F">
        <w:rPr>
          <w:lang w:val="en-GB"/>
        </w:rPr>
        <w:t>and</w:t>
      </w:r>
      <w:r w:rsidR="00D3128F">
        <w:rPr>
          <w:i/>
          <w:iCs/>
          <w:lang w:val="en-GB"/>
        </w:rPr>
        <w:t xml:space="preserve"> neuralnet </w:t>
      </w:r>
      <w:r w:rsidR="00D3128F">
        <w:rPr>
          <w:lang w:val="en-GB"/>
        </w:rPr>
        <w:t xml:space="preserve">methods using TNF family. In this case, we were able to run the framework without any error and we obtain the same best-fitting substitution model with the three methods. For all these analyses we used </w:t>
      </w:r>
      <w:r w:rsidR="00D3128F" w:rsidRPr="00F66F0B">
        <w:rPr>
          <w:lang w:val="en-GB"/>
        </w:rPr>
        <w:t xml:space="preserve">a tolerance value of </w:t>
      </w:r>
      <w:del w:id="248" w:author="Catarina Brancoi" w:date="2022-09-14T12:26:00Z">
        <w:r w:rsidR="00D3128F" w:rsidRPr="00F66F0B" w:rsidDel="002E359E">
          <w:rPr>
            <w:lang w:val="en-GB"/>
          </w:rPr>
          <w:delText>0.0</w:delText>
        </w:r>
      </w:del>
      <w:r w:rsidR="00D3128F" w:rsidRPr="00F66F0B">
        <w:rPr>
          <w:lang w:val="en-GB"/>
        </w:rPr>
        <w:t>0</w:t>
      </w:r>
      <w:ins w:id="249" w:author="Catarina Brancoi" w:date="2022-09-14T12:26:00Z">
        <w:r w:rsidR="002E359E">
          <w:rPr>
            <w:lang w:val="en-GB"/>
          </w:rPr>
          <w:t>.</w:t>
        </w:r>
      </w:ins>
      <w:r w:rsidR="00D3128F" w:rsidRPr="00F66F0B">
        <w:rPr>
          <w:lang w:val="en-GB"/>
        </w:rPr>
        <w:t>5</w:t>
      </w:r>
      <w:ins w:id="250" w:author="Catarina Brancoi" w:date="2022-09-14T12:26:00Z">
        <w:r w:rsidR="002E359E">
          <w:rPr>
            <w:lang w:val="en-GB"/>
          </w:rPr>
          <w:t>%</w:t>
        </w:r>
      </w:ins>
      <w:r w:rsidR="00D3128F">
        <w:rPr>
          <w:lang w:val="en-GB"/>
        </w:rPr>
        <w:t xml:space="preserve"> or </w:t>
      </w:r>
      <w:del w:id="251" w:author="Catarina Brancoi" w:date="2022-09-14T12:26:00Z">
        <w:r w:rsidR="00D3128F" w:rsidDel="002E359E">
          <w:rPr>
            <w:lang w:val="en-GB"/>
          </w:rPr>
          <w:delText>0.</w:delText>
        </w:r>
      </w:del>
      <w:ins w:id="252" w:author="Catarina Brancoi" w:date="2022-09-14T12:26:00Z">
        <w:r w:rsidR="002E359E">
          <w:rPr>
            <w:lang w:val="en-GB"/>
          </w:rPr>
          <w:t>10</w:t>
        </w:r>
      </w:ins>
      <w:commentRangeStart w:id="253"/>
      <w:del w:id="254" w:author="Catarina Brancoi" w:date="2022-09-14T12:26:00Z">
        <w:r w:rsidR="00D3128F" w:rsidDel="002E359E">
          <w:rPr>
            <w:lang w:val="en-GB"/>
          </w:rPr>
          <w:delText>1</w:delText>
        </w:r>
      </w:del>
      <w:commentRangeEnd w:id="253"/>
      <w:ins w:id="255" w:author="Catarina Brancoi" w:date="2022-09-14T12:26:00Z">
        <w:r w:rsidR="002E359E">
          <w:rPr>
            <w:lang w:val="en-GB"/>
          </w:rPr>
          <w:t>%,</w:t>
        </w:r>
      </w:ins>
      <w:r w:rsidR="002E359E">
        <w:rPr>
          <w:rStyle w:val="CommentReference"/>
        </w:rPr>
        <w:commentReference w:id="253"/>
      </w:r>
      <w:r w:rsidR="00D3128F">
        <w:rPr>
          <w:lang w:val="en-GB"/>
        </w:rPr>
        <w:t xml:space="preserve"> and</w:t>
      </w:r>
      <w:r w:rsidR="00D3128F" w:rsidRPr="00F66F0B">
        <w:rPr>
          <w:lang w:val="en-GB"/>
        </w:rPr>
        <w:t xml:space="preserve"> 100 pseudo-observed simulations </w:t>
      </w:r>
      <w:r w:rsidR="00D3128F">
        <w:rPr>
          <w:lang w:val="en-GB"/>
        </w:rPr>
        <w:t>for cross-validation</w:t>
      </w:r>
      <w:r w:rsidR="004C55CB" w:rsidRPr="00F66F0B">
        <w:rPr>
          <w:lang w:val="en-GB"/>
        </w:rPr>
        <w:t xml:space="preserve">. </w:t>
      </w:r>
      <w:r w:rsidR="008132ED" w:rsidRPr="00F66F0B">
        <w:rPr>
          <w:lang w:val="en-GB"/>
        </w:rPr>
        <w:t>We</w:t>
      </w:r>
      <w:r w:rsidR="00D3128F">
        <w:rPr>
          <w:lang w:val="en-GB"/>
        </w:rPr>
        <w:t xml:space="preserve"> consider that we</w:t>
      </w:r>
      <w:r w:rsidR="008132ED" w:rsidRPr="00F66F0B">
        <w:rPr>
          <w:lang w:val="en-GB"/>
        </w:rPr>
        <w:t xml:space="preserve"> obtained good </w:t>
      </w:r>
      <w:r w:rsidR="008D3F7F" w:rsidRPr="00F66F0B">
        <w:rPr>
          <w:lang w:val="en-GB"/>
        </w:rPr>
        <w:t>predictions</w:t>
      </w:r>
      <w:r w:rsidR="0065336A" w:rsidRPr="00F66F0B">
        <w:rPr>
          <w:lang w:val="en-GB"/>
        </w:rPr>
        <w:t xml:space="preserve"> about the best-fitting substitution models for the different protein families (Table 1) supported by </w:t>
      </w:r>
      <w:r w:rsidR="00612CE0" w:rsidRPr="00F66F0B">
        <w:rPr>
          <w:lang w:val="en-GB"/>
        </w:rPr>
        <w:t xml:space="preserve">the p-values of the </w:t>
      </w:r>
      <w:r w:rsidR="0065336A" w:rsidRPr="00F66F0B">
        <w:rPr>
          <w:lang w:val="en-GB"/>
        </w:rPr>
        <w:t>goodness</w:t>
      </w:r>
      <w:r w:rsidR="00D3128F">
        <w:rPr>
          <w:lang w:val="en-GB"/>
        </w:rPr>
        <w:t xml:space="preserve"> </w:t>
      </w:r>
      <w:r w:rsidR="0065336A" w:rsidRPr="00F66F0B">
        <w:rPr>
          <w:lang w:val="en-GB"/>
        </w:rPr>
        <w:t>of</w:t>
      </w:r>
      <w:r w:rsidR="00D3128F">
        <w:rPr>
          <w:lang w:val="en-GB"/>
        </w:rPr>
        <w:t xml:space="preserve"> </w:t>
      </w:r>
      <w:r w:rsidR="0065336A" w:rsidRPr="00F66F0B">
        <w:rPr>
          <w:lang w:val="en-GB"/>
        </w:rPr>
        <w:t xml:space="preserve">fit (Table S3). </w:t>
      </w:r>
    </w:p>
    <w:p w14:paraId="45FC5CB7" w14:textId="77777777" w:rsidR="004C55CB" w:rsidRPr="00F66F0B" w:rsidRDefault="004C55CB" w:rsidP="005578B1">
      <w:pPr>
        <w:rPr>
          <w:lang w:val="en-GB"/>
        </w:rPr>
      </w:pPr>
    </w:p>
    <w:p w14:paraId="32A37BA3" w14:textId="4401D1D1" w:rsidR="005578B1" w:rsidRPr="00F66F0B" w:rsidRDefault="00D3128F" w:rsidP="005578B1">
      <w:pPr>
        <w:rPr>
          <w:lang w:val="en-GB"/>
        </w:rPr>
      </w:pPr>
      <w:r>
        <w:rPr>
          <w:lang w:val="en-GB"/>
        </w:rPr>
        <w:t>Users</w:t>
      </w:r>
      <w:r w:rsidRPr="00F66F0B">
        <w:rPr>
          <w:lang w:val="en-GB"/>
        </w:rPr>
        <w:t xml:space="preserve"> </w:t>
      </w:r>
      <w:r w:rsidR="00BD68DA" w:rsidRPr="00F66F0B">
        <w:rPr>
          <w:lang w:val="en-GB"/>
        </w:rPr>
        <w:t xml:space="preserve">can run </w:t>
      </w:r>
      <w:r w:rsidR="00622010" w:rsidRPr="00F66F0B">
        <w:rPr>
          <w:i/>
          <w:iCs/>
          <w:lang w:val="en-GB"/>
        </w:rPr>
        <w:t>ProtModel</w:t>
      </w:r>
      <w:r w:rsidR="001C27EF" w:rsidRPr="00F66F0B">
        <w:rPr>
          <w:lang w:val="en-GB"/>
        </w:rPr>
        <w:t xml:space="preserve"> using the command line, the GUI or the cluster version. </w:t>
      </w:r>
      <w:r w:rsidR="00BB0E6B" w:rsidRPr="00F66F0B">
        <w:rPr>
          <w:lang w:val="en-GB"/>
        </w:rPr>
        <w:t>Simulations under</w:t>
      </w:r>
      <w:r w:rsidR="00771BD7" w:rsidRPr="00F66F0B">
        <w:rPr>
          <w:lang w:val="en-GB"/>
        </w:rPr>
        <w:t xml:space="preserve"> a</w:t>
      </w:r>
      <w:r w:rsidR="00BB0E6B" w:rsidRPr="00F66F0B">
        <w:rPr>
          <w:lang w:val="en-GB"/>
        </w:rPr>
        <w:t xml:space="preserve"> SCS model</w:t>
      </w:r>
      <w:r w:rsidR="00771BD7" w:rsidRPr="00F66F0B">
        <w:rPr>
          <w:lang w:val="en-GB"/>
        </w:rPr>
        <w:t xml:space="preserve"> and the </w:t>
      </w:r>
      <w:ins w:id="256" w:author="Catarina Brancoi" w:date="2022-09-14T12:29:00Z">
        <w:r w:rsidR="002E359E" w:rsidRPr="00F66F0B">
          <w:rPr>
            <w:lang w:val="en-GB"/>
          </w:rPr>
          <w:t xml:space="preserve">calculation </w:t>
        </w:r>
        <w:r w:rsidR="002E359E">
          <w:rPr>
            <w:lang w:val="en-GB"/>
          </w:rPr>
          <w:t xml:space="preserve">of the </w:t>
        </w:r>
      </w:ins>
      <w:r w:rsidR="00771BD7" w:rsidRPr="00F66F0B">
        <w:rPr>
          <w:lang w:val="en-GB"/>
        </w:rPr>
        <w:t xml:space="preserve">free energy </w:t>
      </w:r>
      <w:del w:id="257" w:author="Catarina Brancoi" w:date="2022-09-14T12:29:00Z">
        <w:r w:rsidR="00771BD7" w:rsidRPr="00F66F0B" w:rsidDel="002E359E">
          <w:rPr>
            <w:lang w:val="en-GB"/>
          </w:rPr>
          <w:delText xml:space="preserve">calculation </w:delText>
        </w:r>
      </w:del>
      <w:r w:rsidR="00612CE0" w:rsidRPr="00F66F0B">
        <w:rPr>
          <w:lang w:val="en-GB"/>
        </w:rPr>
        <w:t xml:space="preserve">may take </w:t>
      </w:r>
      <w:r w:rsidR="00BB0E6B" w:rsidRPr="00F66F0B">
        <w:rPr>
          <w:lang w:val="en-GB"/>
        </w:rPr>
        <w:t>several hours</w:t>
      </w:r>
      <w:ins w:id="258" w:author="Catarina Brancoi" w:date="2022-09-14T12:29:00Z">
        <w:r w:rsidR="002E359E">
          <w:rPr>
            <w:lang w:val="en-GB"/>
          </w:rPr>
          <w:t>,</w:t>
        </w:r>
      </w:ins>
      <w:r w:rsidR="00BB0E6B" w:rsidRPr="00F66F0B">
        <w:rPr>
          <w:lang w:val="en-GB"/>
        </w:rPr>
        <w:t xml:space="preserve"> </w:t>
      </w:r>
      <w:del w:id="259" w:author="Catarina Brancoi" w:date="2022-09-14T12:29:00Z">
        <w:r w:rsidR="00BB0E6B" w:rsidRPr="00F66F0B" w:rsidDel="002E359E">
          <w:rPr>
            <w:lang w:val="en-GB"/>
          </w:rPr>
          <w:delText>so</w:delText>
        </w:r>
        <w:r w:rsidR="00612CE0" w:rsidRPr="00F66F0B" w:rsidDel="002E359E">
          <w:rPr>
            <w:lang w:val="en-GB"/>
          </w:rPr>
          <w:delText xml:space="preserve"> </w:delText>
        </w:r>
      </w:del>
      <w:ins w:id="260" w:author="Catarina Brancoi" w:date="2022-09-14T12:29:00Z">
        <w:r w:rsidR="002E359E">
          <w:rPr>
            <w:lang w:val="en-GB"/>
          </w:rPr>
          <w:t>thus</w:t>
        </w:r>
        <w:r w:rsidR="002E359E" w:rsidRPr="00F66F0B">
          <w:rPr>
            <w:lang w:val="en-GB"/>
          </w:rPr>
          <w:t xml:space="preserve"> </w:t>
        </w:r>
      </w:ins>
      <w:r w:rsidR="00612CE0" w:rsidRPr="00F66F0B">
        <w:rPr>
          <w:lang w:val="en-GB"/>
        </w:rPr>
        <w:t xml:space="preserve">we recommend </w:t>
      </w:r>
      <w:del w:id="261" w:author="Catarina Brancoi" w:date="2022-09-14T12:27:00Z">
        <w:r w:rsidR="00612CE0" w:rsidRPr="00F66F0B" w:rsidDel="002E359E">
          <w:rPr>
            <w:lang w:val="en-GB"/>
          </w:rPr>
          <w:delText xml:space="preserve">to </w:delText>
        </w:r>
        <w:r w:rsidR="00BB0E6B" w:rsidRPr="00F66F0B" w:rsidDel="002E359E">
          <w:rPr>
            <w:lang w:val="en-GB"/>
          </w:rPr>
          <w:delText>choose</w:delText>
        </w:r>
      </w:del>
      <w:ins w:id="262" w:author="Catarina Brancoi" w:date="2022-09-14T12:27:00Z">
        <w:r w:rsidR="002E359E" w:rsidRPr="00F66F0B">
          <w:rPr>
            <w:lang w:val="en-GB"/>
          </w:rPr>
          <w:t>choosing</w:t>
        </w:r>
      </w:ins>
      <w:r w:rsidR="00BB0E6B" w:rsidRPr="00F66F0B">
        <w:rPr>
          <w:lang w:val="en-GB"/>
        </w:rPr>
        <w:t xml:space="preserve"> the lowest number of simulations. </w:t>
      </w:r>
      <w:r w:rsidR="00BA620F" w:rsidRPr="00F66F0B">
        <w:rPr>
          <w:lang w:val="en-GB"/>
        </w:rPr>
        <w:t>However, simulation</w:t>
      </w:r>
      <w:del w:id="263" w:author="Catarina Brancoi" w:date="2022-09-14T12:28:00Z">
        <w:r w:rsidR="00BA620F" w:rsidRPr="00F66F0B" w:rsidDel="002E359E">
          <w:rPr>
            <w:lang w:val="en-GB"/>
          </w:rPr>
          <w:delText>s</w:delText>
        </w:r>
      </w:del>
      <w:r w:rsidR="00BA620F" w:rsidRPr="00F66F0B">
        <w:rPr>
          <w:lang w:val="en-GB"/>
        </w:rPr>
        <w:t xml:space="preserve"> time </w:t>
      </w:r>
      <w:del w:id="264" w:author="Catarina Brancoi" w:date="2022-09-14T12:29:00Z">
        <w:r w:rsidR="00BA620F" w:rsidRPr="00F66F0B" w:rsidDel="002E359E">
          <w:rPr>
            <w:lang w:val="en-GB"/>
          </w:rPr>
          <w:delText xml:space="preserve">do not </w:delText>
        </w:r>
        <w:r w:rsidR="004A6F93" w:rsidRPr="00F66F0B" w:rsidDel="002E359E">
          <w:rPr>
            <w:lang w:val="en-GB"/>
          </w:rPr>
          <w:delText>depend</w:delText>
        </w:r>
        <w:r w:rsidR="00BA620F" w:rsidRPr="00F66F0B" w:rsidDel="002E359E">
          <w:rPr>
            <w:lang w:val="en-GB"/>
          </w:rPr>
          <w:delText xml:space="preserve"> </w:delText>
        </w:r>
        <w:r w:rsidR="00612CE0" w:rsidRPr="00F66F0B" w:rsidDel="002E359E">
          <w:rPr>
            <w:lang w:val="en-GB"/>
          </w:rPr>
          <w:delText xml:space="preserve">only </w:delText>
        </w:r>
        <w:r w:rsidR="00BA620F" w:rsidRPr="00F66F0B" w:rsidDel="002E359E">
          <w:rPr>
            <w:lang w:val="en-GB"/>
          </w:rPr>
          <w:delText xml:space="preserve">on the number of simulations but </w:delText>
        </w:r>
      </w:del>
      <w:r w:rsidR="00BA620F" w:rsidRPr="00F66F0B">
        <w:rPr>
          <w:lang w:val="en-GB"/>
        </w:rPr>
        <w:t xml:space="preserve">also </w:t>
      </w:r>
      <w:ins w:id="265" w:author="Catarina Brancoi" w:date="2022-09-14T12:29:00Z">
        <w:r w:rsidR="002E359E">
          <w:rPr>
            <w:lang w:val="en-GB"/>
          </w:rPr>
          <w:t xml:space="preserve">depends </w:t>
        </w:r>
      </w:ins>
      <w:r w:rsidR="004A6F93" w:rsidRPr="00F66F0B">
        <w:rPr>
          <w:lang w:val="en-GB"/>
        </w:rPr>
        <w:t xml:space="preserve">on </w:t>
      </w:r>
      <w:r w:rsidR="00BA620F" w:rsidRPr="00F66F0B">
        <w:rPr>
          <w:lang w:val="en-GB"/>
        </w:rPr>
        <w:t>the length and the number of the protein sequence</w:t>
      </w:r>
      <w:r w:rsidR="004A6F93" w:rsidRPr="00F66F0B">
        <w:rPr>
          <w:lang w:val="en-GB"/>
        </w:rPr>
        <w:t>s.</w:t>
      </w:r>
      <w:r w:rsidR="00BA620F" w:rsidRPr="00F66F0B">
        <w:rPr>
          <w:lang w:val="en-GB"/>
        </w:rPr>
        <w:t xml:space="preserve"> </w:t>
      </w:r>
      <w:commentRangeStart w:id="266"/>
      <w:commentRangeStart w:id="267"/>
      <w:r w:rsidR="006E7957" w:rsidRPr="00F66F0B">
        <w:rPr>
          <w:lang w:val="en-GB"/>
        </w:rPr>
        <w:t xml:space="preserve">Concerning </w:t>
      </w:r>
      <w:r w:rsidR="00612CE0" w:rsidRPr="00F66F0B">
        <w:rPr>
          <w:lang w:val="en-GB"/>
        </w:rPr>
        <w:t xml:space="preserve">the </w:t>
      </w:r>
      <w:r w:rsidR="006E7957" w:rsidRPr="00F66F0B">
        <w:rPr>
          <w:lang w:val="en-GB"/>
        </w:rPr>
        <w:t>substitution models, the computer time does not depend on which empirical or SCS model of protein evolution is used</w:t>
      </w:r>
      <w:commentRangeEnd w:id="266"/>
      <w:r w:rsidR="00774932">
        <w:rPr>
          <w:rStyle w:val="CommentReference"/>
        </w:rPr>
        <w:commentReference w:id="266"/>
      </w:r>
      <w:commentRangeEnd w:id="267"/>
      <w:r w:rsidR="00774932">
        <w:rPr>
          <w:rStyle w:val="CommentReference"/>
        </w:rPr>
        <w:commentReference w:id="267"/>
      </w:r>
      <w:r w:rsidR="006E7957" w:rsidRPr="00F66F0B">
        <w:rPr>
          <w:lang w:val="en-GB"/>
        </w:rPr>
        <w:t xml:space="preserve">. All of the empirical </w:t>
      </w:r>
      <w:r w:rsidR="00612CE0" w:rsidRPr="00F66F0B">
        <w:rPr>
          <w:lang w:val="en-GB"/>
        </w:rPr>
        <w:t xml:space="preserve">models </w:t>
      </w:r>
      <w:r w:rsidR="006E7957" w:rsidRPr="00F66F0B">
        <w:rPr>
          <w:lang w:val="en-GB"/>
        </w:rPr>
        <w:t>have the sam</w:t>
      </w:r>
      <w:r w:rsidR="00612CE0" w:rsidRPr="00F66F0B">
        <w:rPr>
          <w:lang w:val="en-GB"/>
        </w:rPr>
        <w:t xml:space="preserve">e </w:t>
      </w:r>
      <w:r w:rsidR="006E7957" w:rsidRPr="00F66F0B">
        <w:rPr>
          <w:lang w:val="en-GB"/>
        </w:rPr>
        <w:t xml:space="preserve">dimension (20 </w:t>
      </w:r>
      <w:r w:rsidR="00612CE0" w:rsidRPr="00F66F0B">
        <w:rPr>
          <w:lang w:val="en-GB"/>
        </w:rPr>
        <w:t>×</w:t>
      </w:r>
      <w:r w:rsidR="006E7957" w:rsidRPr="00F66F0B">
        <w:rPr>
          <w:lang w:val="en-GB"/>
        </w:rPr>
        <w:t xml:space="preserve">20) (Arenas, 2015; Yang, 2006) and the two SCS models will </w:t>
      </w:r>
      <w:r w:rsidR="00612CE0" w:rsidRPr="00F66F0B">
        <w:rPr>
          <w:lang w:val="en-GB"/>
        </w:rPr>
        <w:t xml:space="preserve">both </w:t>
      </w:r>
      <w:r w:rsidR="006E7957" w:rsidRPr="00F66F0B">
        <w:rPr>
          <w:lang w:val="en-GB"/>
        </w:rPr>
        <w:t xml:space="preserve">have as </w:t>
      </w:r>
      <w:r w:rsidR="00612CE0" w:rsidRPr="00F66F0B">
        <w:rPr>
          <w:lang w:val="en-GB"/>
        </w:rPr>
        <w:t xml:space="preserve">many </w:t>
      </w:r>
      <w:r w:rsidR="006E7957" w:rsidRPr="00F66F0B">
        <w:rPr>
          <w:lang w:val="en-GB"/>
        </w:rPr>
        <w:t>matri</w:t>
      </w:r>
      <w:r w:rsidR="00612CE0" w:rsidRPr="00F66F0B">
        <w:rPr>
          <w:lang w:val="en-GB"/>
        </w:rPr>
        <w:t>ces</w:t>
      </w:r>
      <w:r w:rsidR="006E7957" w:rsidRPr="00F66F0B">
        <w:rPr>
          <w:lang w:val="en-GB"/>
        </w:rPr>
        <w:t xml:space="preserve"> as </w:t>
      </w:r>
      <w:r w:rsidR="00612CE0" w:rsidRPr="00F66F0B">
        <w:rPr>
          <w:lang w:val="en-GB"/>
        </w:rPr>
        <w:t xml:space="preserve">number of </w:t>
      </w:r>
      <w:r w:rsidR="006E7957" w:rsidRPr="00F66F0B">
        <w:rPr>
          <w:lang w:val="en-GB"/>
        </w:rPr>
        <w:t xml:space="preserve">sites </w:t>
      </w:r>
      <w:r w:rsidR="00612CE0" w:rsidRPr="00F66F0B">
        <w:rPr>
          <w:lang w:val="en-GB"/>
        </w:rPr>
        <w:t xml:space="preserve">along the </w:t>
      </w:r>
      <w:r w:rsidR="006E7957" w:rsidRPr="00F66F0B">
        <w:rPr>
          <w:lang w:val="en-GB"/>
        </w:rPr>
        <w:t>sequences</w:t>
      </w:r>
      <w:r w:rsidR="00612CE0" w:rsidRPr="00F66F0B">
        <w:rPr>
          <w:lang w:val="en-GB"/>
        </w:rPr>
        <w:t>.</w:t>
      </w:r>
      <w:r w:rsidR="006E7957" w:rsidRPr="00F66F0B">
        <w:rPr>
          <w:lang w:val="en-GB"/>
        </w:rPr>
        <w:t xml:space="preserve"> </w:t>
      </w:r>
      <w:r w:rsidR="00612CE0" w:rsidRPr="00F66F0B">
        <w:rPr>
          <w:lang w:val="en-GB"/>
        </w:rPr>
        <w:t xml:space="preserve">Still, </w:t>
      </w:r>
      <w:r w:rsidR="006E7957" w:rsidRPr="00F66F0B">
        <w:rPr>
          <w:lang w:val="en-GB"/>
        </w:rPr>
        <w:t>of course the execution time will increase with the number of substitution models.</w:t>
      </w:r>
      <w:r w:rsidR="00E81C73" w:rsidRPr="00F66F0B">
        <w:rPr>
          <w:lang w:val="en-GB"/>
        </w:rPr>
        <w:t xml:space="preserve"> </w:t>
      </w:r>
      <w:r w:rsidR="00BB0E6B" w:rsidRPr="00F66F0B">
        <w:rPr>
          <w:lang w:val="en-GB"/>
        </w:rPr>
        <w:t xml:space="preserve">Both </w:t>
      </w:r>
      <w:r w:rsidR="001C27EF" w:rsidRPr="00F66F0B">
        <w:rPr>
          <w:lang w:val="en-GB"/>
        </w:rPr>
        <w:t xml:space="preserve">command line and GUI version </w:t>
      </w:r>
      <w:r w:rsidR="00BB0E6B" w:rsidRPr="00F66F0B">
        <w:rPr>
          <w:lang w:val="en-GB"/>
        </w:rPr>
        <w:t xml:space="preserve">can use more than one computer core, running the simulations in a parallelized way but sharing computer memory. </w:t>
      </w:r>
      <w:r w:rsidR="00F917DF" w:rsidRPr="00F66F0B">
        <w:rPr>
          <w:lang w:val="en-GB"/>
        </w:rPr>
        <w:t>Thus, even though using</w:t>
      </w:r>
      <w:r w:rsidR="00BA620F" w:rsidRPr="00F66F0B">
        <w:rPr>
          <w:lang w:val="en-GB"/>
        </w:rPr>
        <w:t xml:space="preserve"> more than one </w:t>
      </w:r>
      <w:r w:rsidR="00BA620F" w:rsidRPr="00F66F0B">
        <w:rPr>
          <w:lang w:val="en-GB"/>
        </w:rPr>
        <w:lastRenderedPageBreak/>
        <w:t>core</w:t>
      </w:r>
      <w:r w:rsidR="00BB0E6B" w:rsidRPr="00F66F0B">
        <w:rPr>
          <w:lang w:val="en-GB"/>
        </w:rPr>
        <w:t xml:space="preserve"> </w:t>
      </w:r>
      <w:r w:rsidR="00F917DF" w:rsidRPr="00F66F0B">
        <w:rPr>
          <w:lang w:val="en-GB"/>
        </w:rPr>
        <w:t xml:space="preserve">may </w:t>
      </w:r>
      <w:r w:rsidR="00BB0E6B" w:rsidRPr="00F66F0B">
        <w:rPr>
          <w:lang w:val="en-GB"/>
        </w:rPr>
        <w:t xml:space="preserve">reduce the computer time, </w:t>
      </w:r>
      <w:r w:rsidR="00F917DF" w:rsidRPr="00F66F0B">
        <w:rPr>
          <w:lang w:val="en-GB"/>
        </w:rPr>
        <w:t xml:space="preserve">it will </w:t>
      </w:r>
      <w:r w:rsidR="00BB0E6B" w:rsidRPr="00F66F0B">
        <w:rPr>
          <w:lang w:val="en-GB"/>
        </w:rPr>
        <w:t>not</w:t>
      </w:r>
      <w:r w:rsidR="00BA620F" w:rsidRPr="00F66F0B">
        <w:rPr>
          <w:lang w:val="en-GB"/>
        </w:rPr>
        <w:t xml:space="preserve"> follo</w:t>
      </w:r>
      <w:r w:rsidR="00F917DF" w:rsidRPr="00F66F0B">
        <w:rPr>
          <w:lang w:val="en-GB"/>
        </w:rPr>
        <w:t>w</w:t>
      </w:r>
      <w:r w:rsidR="00BA620F" w:rsidRPr="00F66F0B">
        <w:rPr>
          <w:lang w:val="en-GB"/>
        </w:rPr>
        <w:t xml:space="preserve"> a linear function </w:t>
      </w:r>
      <w:r w:rsidR="00CE6DC2" w:rsidRPr="00F66F0B">
        <w:rPr>
          <w:lang w:val="en-GB"/>
        </w:rPr>
        <w:t xml:space="preserve">(Figure </w:t>
      </w:r>
      <w:commentRangeStart w:id="268"/>
      <w:r w:rsidR="00CE6DC2" w:rsidRPr="00F66F0B">
        <w:rPr>
          <w:lang w:val="en-GB"/>
        </w:rPr>
        <w:t>S1</w:t>
      </w:r>
      <w:commentRangeEnd w:id="268"/>
      <w:r w:rsidR="00774932">
        <w:rPr>
          <w:rStyle w:val="CommentReference"/>
        </w:rPr>
        <w:commentReference w:id="268"/>
      </w:r>
      <w:r w:rsidR="00CE6DC2" w:rsidRPr="00F66F0B">
        <w:rPr>
          <w:lang w:val="en-GB"/>
        </w:rPr>
        <w:t>; Supplementary Data)</w:t>
      </w:r>
      <w:r w:rsidR="00BA620F" w:rsidRPr="00F66F0B">
        <w:rPr>
          <w:lang w:val="en-GB"/>
        </w:rPr>
        <w:t>.</w:t>
      </w:r>
      <w:r w:rsidR="004A6F93" w:rsidRPr="00F66F0B">
        <w:rPr>
          <w:lang w:val="en-GB"/>
        </w:rPr>
        <w:t xml:space="preserve"> </w:t>
      </w:r>
      <w:r w:rsidR="0066214A" w:rsidRPr="00F66F0B">
        <w:rPr>
          <w:lang w:val="en-GB"/>
        </w:rPr>
        <w:t xml:space="preserve">Indeed, the execution time will </w:t>
      </w:r>
      <w:r w:rsidR="00F917DF" w:rsidRPr="00F66F0B">
        <w:rPr>
          <w:lang w:val="en-GB"/>
        </w:rPr>
        <w:t xml:space="preserve">mainly </w:t>
      </w:r>
      <w:r w:rsidR="0066214A" w:rsidRPr="00F66F0B">
        <w:rPr>
          <w:lang w:val="en-GB"/>
        </w:rPr>
        <w:t xml:space="preserve">depend on the computer activity while the program is running. </w:t>
      </w:r>
      <w:r w:rsidR="004A6F93" w:rsidRPr="00F66F0B">
        <w:rPr>
          <w:lang w:val="en-GB"/>
        </w:rPr>
        <w:t xml:space="preserve">By contrast, cluster version </w:t>
      </w:r>
      <w:r w:rsidR="00F917DF" w:rsidRPr="00F66F0B">
        <w:rPr>
          <w:lang w:val="en-GB"/>
        </w:rPr>
        <w:t>can</w:t>
      </w:r>
      <w:r w:rsidR="004A6F93" w:rsidRPr="00F66F0B">
        <w:rPr>
          <w:lang w:val="en-GB"/>
        </w:rPr>
        <w:t xml:space="preserve"> wor</w:t>
      </w:r>
      <w:r w:rsidR="00F917DF" w:rsidRPr="00F66F0B">
        <w:rPr>
          <w:lang w:val="en-GB"/>
        </w:rPr>
        <w:t>k</w:t>
      </w:r>
      <w:r w:rsidR="004A6F93" w:rsidRPr="00F66F0B">
        <w:rPr>
          <w:lang w:val="en-GB"/>
        </w:rPr>
        <w:t xml:space="preserve"> with a large number of cores without sharing computer memory, </w:t>
      </w:r>
      <w:r w:rsidR="00EA049B" w:rsidRPr="00F66F0B">
        <w:rPr>
          <w:lang w:val="en-GB"/>
        </w:rPr>
        <w:t xml:space="preserve">but </w:t>
      </w:r>
      <w:r w:rsidR="004A6F93" w:rsidRPr="00F66F0B">
        <w:rPr>
          <w:lang w:val="en-GB"/>
        </w:rPr>
        <w:t>the computer time and the number of processor</w:t>
      </w:r>
      <w:r w:rsidR="004E410A" w:rsidRPr="00F66F0B">
        <w:rPr>
          <w:lang w:val="en-GB"/>
        </w:rPr>
        <w:t>s</w:t>
      </w:r>
      <w:r w:rsidR="00C3063F" w:rsidRPr="00F66F0B">
        <w:rPr>
          <w:lang w:val="en-GB"/>
        </w:rPr>
        <w:t xml:space="preserve"> </w:t>
      </w:r>
      <w:ins w:id="269" w:author="Catarina Brancoi" w:date="2022-09-14T12:33:00Z">
        <w:r w:rsidR="00774932">
          <w:rPr>
            <w:lang w:val="en-GB"/>
          </w:rPr>
          <w:t xml:space="preserve">also </w:t>
        </w:r>
      </w:ins>
      <w:r w:rsidR="00E54A15" w:rsidRPr="00F66F0B">
        <w:rPr>
          <w:lang w:val="en-GB"/>
        </w:rPr>
        <w:t>does</w:t>
      </w:r>
      <w:r w:rsidR="00C3063F" w:rsidRPr="00F66F0B">
        <w:rPr>
          <w:lang w:val="en-GB"/>
        </w:rPr>
        <w:t xml:space="preserve"> not</w:t>
      </w:r>
      <w:r w:rsidR="004A6F93" w:rsidRPr="00F66F0B">
        <w:rPr>
          <w:lang w:val="en-GB"/>
        </w:rPr>
        <w:t xml:space="preserve"> </w:t>
      </w:r>
      <w:r w:rsidR="00EA049B" w:rsidRPr="00F66F0B">
        <w:rPr>
          <w:lang w:val="en-GB"/>
        </w:rPr>
        <w:t>follow</w:t>
      </w:r>
      <w:r w:rsidR="00C3063F" w:rsidRPr="00F66F0B">
        <w:rPr>
          <w:lang w:val="en-GB"/>
        </w:rPr>
        <w:t xml:space="preserve"> </w:t>
      </w:r>
      <w:del w:id="270" w:author="Catarina Brancoi" w:date="2022-09-14T12:33:00Z">
        <w:r w:rsidR="00C3063F" w:rsidRPr="00F66F0B" w:rsidDel="00774932">
          <w:rPr>
            <w:lang w:val="en-GB"/>
          </w:rPr>
          <w:delText>either</w:delText>
        </w:r>
        <w:r w:rsidR="00EA049B" w:rsidRPr="00F66F0B" w:rsidDel="00774932">
          <w:rPr>
            <w:lang w:val="en-GB"/>
          </w:rPr>
          <w:delText xml:space="preserve"> </w:delText>
        </w:r>
      </w:del>
      <w:r w:rsidR="004A6F93" w:rsidRPr="00F66F0B">
        <w:rPr>
          <w:lang w:val="en-GB"/>
        </w:rPr>
        <w:t>a linear function</w:t>
      </w:r>
      <w:r w:rsidR="0066214A" w:rsidRPr="00F66F0B">
        <w:rPr>
          <w:lang w:val="en-GB"/>
        </w:rPr>
        <w:t xml:space="preserve"> </w:t>
      </w:r>
      <w:r w:rsidR="00CE6DC2" w:rsidRPr="00F66F0B">
        <w:rPr>
          <w:lang w:val="en-GB"/>
        </w:rPr>
        <w:t>(Figure S1)</w:t>
      </w:r>
      <w:ins w:id="271" w:author="Catarina Brancoi" w:date="2022-09-14T12:33:00Z">
        <w:r w:rsidR="00774932">
          <w:rPr>
            <w:lang w:val="en-GB"/>
          </w:rPr>
          <w:t xml:space="preserve"> since</w:t>
        </w:r>
      </w:ins>
      <w:r w:rsidR="00CE6DC2" w:rsidRPr="00F66F0B">
        <w:rPr>
          <w:lang w:val="en-GB"/>
        </w:rPr>
        <w:t xml:space="preserve"> </w:t>
      </w:r>
      <w:del w:id="272" w:author="Catarina Brancoi" w:date="2022-09-14T12:33:00Z">
        <w:r w:rsidR="00C3063F" w:rsidRPr="00F66F0B" w:rsidDel="00774932">
          <w:rPr>
            <w:lang w:val="en-GB"/>
          </w:rPr>
          <w:delText xml:space="preserve">because </w:delText>
        </w:r>
      </w:del>
      <w:r w:rsidR="00C3063F" w:rsidRPr="00F66F0B">
        <w:rPr>
          <w:lang w:val="en-GB"/>
        </w:rPr>
        <w:t xml:space="preserve">a new process </w:t>
      </w:r>
      <w:r w:rsidR="00F917DF" w:rsidRPr="00F66F0B">
        <w:rPr>
          <w:lang w:val="en-GB"/>
        </w:rPr>
        <w:t>only</w:t>
      </w:r>
      <w:r w:rsidR="00C3063F" w:rsidRPr="00F66F0B">
        <w:rPr>
          <w:lang w:val="en-GB"/>
        </w:rPr>
        <w:t xml:space="preserve"> start</w:t>
      </w:r>
      <w:r w:rsidR="00F917DF" w:rsidRPr="00F66F0B">
        <w:rPr>
          <w:lang w:val="en-GB"/>
        </w:rPr>
        <w:t>s</w:t>
      </w:r>
      <w:r w:rsidR="00C3063F" w:rsidRPr="00F66F0B">
        <w:rPr>
          <w:lang w:val="en-GB"/>
        </w:rPr>
        <w:t xml:space="preserve"> </w:t>
      </w:r>
      <w:del w:id="273" w:author="Catarina Brancoi" w:date="2022-09-14T12:33:00Z">
        <w:r w:rsidR="00F917DF" w:rsidRPr="00F66F0B" w:rsidDel="00774932">
          <w:rPr>
            <w:lang w:val="en-GB"/>
          </w:rPr>
          <w:delText>when</w:delText>
        </w:r>
        <w:r w:rsidR="00C3063F" w:rsidRPr="00F66F0B" w:rsidDel="00774932">
          <w:rPr>
            <w:lang w:val="en-GB"/>
          </w:rPr>
          <w:delText xml:space="preserve"> all</w:delText>
        </w:r>
      </w:del>
      <w:ins w:id="274" w:author="Catarina Brancoi" w:date="2022-09-14T12:33:00Z">
        <w:r w:rsidR="00774932">
          <w:rPr>
            <w:lang w:val="en-GB"/>
          </w:rPr>
          <w:t>after</w:t>
        </w:r>
      </w:ins>
      <w:r w:rsidR="00C3063F" w:rsidRPr="00F66F0B">
        <w:rPr>
          <w:lang w:val="en-GB"/>
        </w:rPr>
        <w:t xml:space="preserve"> the </w:t>
      </w:r>
      <w:commentRangeStart w:id="275"/>
      <w:del w:id="276" w:author="Catarina Brancoi" w:date="2022-09-14T12:34:00Z">
        <w:r w:rsidR="00C3063F" w:rsidRPr="00F66F0B" w:rsidDel="00774932">
          <w:rPr>
            <w:lang w:val="en-GB"/>
          </w:rPr>
          <w:delText xml:space="preserve">previous </w:delText>
        </w:r>
      </w:del>
      <w:r w:rsidR="00C3063F" w:rsidRPr="00F66F0B">
        <w:rPr>
          <w:lang w:val="en-GB"/>
        </w:rPr>
        <w:t xml:space="preserve">cores </w:t>
      </w:r>
      <w:commentRangeEnd w:id="275"/>
      <w:r w:rsidR="00966501">
        <w:rPr>
          <w:rStyle w:val="CommentReference"/>
        </w:rPr>
        <w:commentReference w:id="275"/>
      </w:r>
      <w:r w:rsidR="00C3063F" w:rsidRPr="00F66F0B">
        <w:rPr>
          <w:lang w:val="en-GB"/>
        </w:rPr>
        <w:t>have finished their process</w:t>
      </w:r>
      <w:r w:rsidR="004E410A" w:rsidRPr="00F66F0B">
        <w:rPr>
          <w:lang w:val="en-GB"/>
        </w:rPr>
        <w:t>.</w:t>
      </w:r>
      <w:r w:rsidR="007E2535" w:rsidRPr="00F66F0B">
        <w:rPr>
          <w:lang w:val="en-GB"/>
        </w:rPr>
        <w:t xml:space="preserve"> </w:t>
      </w:r>
      <w:r w:rsidR="00E81C73" w:rsidRPr="00F66F0B">
        <w:rPr>
          <w:lang w:val="en-GB"/>
        </w:rPr>
        <w:t xml:space="preserve">Finally, the </w:t>
      </w:r>
      <w:r w:rsidR="00F917DF" w:rsidRPr="00F66F0B">
        <w:rPr>
          <w:lang w:val="en-GB"/>
        </w:rPr>
        <w:t xml:space="preserve">time of </w:t>
      </w:r>
      <w:r w:rsidR="00E81C73" w:rsidRPr="00F66F0B">
        <w:rPr>
          <w:lang w:val="en-GB"/>
        </w:rPr>
        <w:t xml:space="preserve">ABC estimation </w:t>
      </w:r>
      <w:r w:rsidR="00F917DF" w:rsidRPr="00F66F0B">
        <w:rPr>
          <w:lang w:val="en-GB"/>
        </w:rPr>
        <w:t>depends</w:t>
      </w:r>
      <w:r w:rsidR="00E81C73" w:rsidRPr="00F66F0B">
        <w:rPr>
          <w:lang w:val="en-GB"/>
        </w:rPr>
        <w:t xml:space="preserve"> on the number of simulations per model</w:t>
      </w:r>
      <w:del w:id="277" w:author="Catarina Brancoi" w:date="2022-09-14T12:35:00Z">
        <w:r w:rsidR="00E81C73" w:rsidRPr="00F66F0B" w:rsidDel="00966501">
          <w:rPr>
            <w:lang w:val="en-GB"/>
          </w:rPr>
          <w:delText>, but it should not be a long time</w:delText>
        </w:r>
      </w:del>
      <w:r w:rsidR="00E81C73" w:rsidRPr="00F66F0B">
        <w:rPr>
          <w:lang w:val="en-GB"/>
        </w:rPr>
        <w:t>.</w:t>
      </w:r>
    </w:p>
    <w:p w14:paraId="42F189E2" w14:textId="77777777" w:rsidR="003B3530" w:rsidRPr="00F66F0B" w:rsidRDefault="003B3530" w:rsidP="00997E4D">
      <w:pPr>
        <w:rPr>
          <w:lang w:val="en-GB"/>
        </w:rPr>
      </w:pPr>
    </w:p>
    <w:p w14:paraId="0CFE627C" w14:textId="77777777" w:rsidR="003B3530" w:rsidRPr="00F66F0B" w:rsidRDefault="00E81C73" w:rsidP="00997E4D">
      <w:pPr>
        <w:rPr>
          <w:b/>
          <w:bCs/>
          <w:sz w:val="28"/>
          <w:szCs w:val="28"/>
          <w:lang w:val="en-GB"/>
        </w:rPr>
      </w:pPr>
      <w:r w:rsidRPr="00F66F0B">
        <w:rPr>
          <w:b/>
          <w:bCs/>
          <w:sz w:val="28"/>
          <w:szCs w:val="28"/>
          <w:lang w:val="en-GB"/>
        </w:rPr>
        <w:t>Discussion</w:t>
      </w:r>
    </w:p>
    <w:p w14:paraId="64B69FB8" w14:textId="7EEAE6F8" w:rsidR="00AE1B27" w:rsidRPr="00617EF0" w:rsidRDefault="00443B7B" w:rsidP="00AE1B27">
      <w:pPr>
        <w:rPr>
          <w:lang w:val="en-GB"/>
        </w:rPr>
      </w:pPr>
      <w:r w:rsidRPr="00F66F0B">
        <w:rPr>
          <w:lang w:val="en-GB"/>
        </w:rPr>
        <w:t>T</w:t>
      </w:r>
      <w:r w:rsidRPr="00617EF0">
        <w:rPr>
          <w:lang w:val="en-GB"/>
        </w:rPr>
        <w:t xml:space="preserve">he first SCS model was proposed in 2001 by </w:t>
      </w:r>
      <w:commentRangeStart w:id="278"/>
      <w:r w:rsidRPr="00617EF0">
        <w:rPr>
          <w:lang w:val="en-GB"/>
        </w:rPr>
        <w:fldChar w:fldCharType="begin"/>
      </w:r>
      <w:r w:rsidRPr="00617EF0">
        <w:rPr>
          <w:lang w:val="en-GB"/>
        </w:rPr>
        <w:instrText xml:space="preserve"> ADDIN ZOTERO_ITEM CSL_CITATION {"citationID":"vdR4yO9w","properties":{"formattedCitation":"(Parisi &amp; Echave 2001)","plainCitation":"(Parisi &amp; Echave 2001)","noteIndex":0},"citationItems":[{"id":804,"uris":["http://zotero.org/users/local/3HvvyIsJ/items/AUJISMVI"],"itemData":{"id":804,"type":"article-journal","container-title":"Molecular Biology and Evolution","DOI":"10.1093/oxfordjournals.molbev.a003857","ISSN":"1537-1719, 0737-4038","issue":"5","language":"en","page":"750-756","source":"DOI.org (Crossref)","title":"Structural Constraints and Emergence of Sequence Patterns in Protein Evolution","volume":"18","author":[{"family":"Parisi","given":"Gustavo"},{"family":"Echave","given":"Julián"}],"issued":{"date-parts":[["2001",5,1]]}}}],"schema":"https://github.com/citation-style-language/schema/raw/master/csl-citation.json"} </w:instrText>
      </w:r>
      <w:r w:rsidRPr="00617EF0">
        <w:rPr>
          <w:lang w:val="en-GB"/>
        </w:rPr>
        <w:fldChar w:fldCharType="separate"/>
      </w:r>
      <w:r w:rsidRPr="00617EF0">
        <w:rPr>
          <w:noProof/>
          <w:lang w:val="en-GB"/>
        </w:rPr>
        <w:t>Parisi &amp; Echave (2001)</w:t>
      </w:r>
      <w:r w:rsidRPr="00617EF0">
        <w:rPr>
          <w:lang w:val="en-GB"/>
        </w:rPr>
        <w:fldChar w:fldCharType="end"/>
      </w:r>
      <w:commentRangeEnd w:id="278"/>
      <w:r w:rsidR="00966501">
        <w:rPr>
          <w:rStyle w:val="CommentReference"/>
        </w:rPr>
        <w:commentReference w:id="278"/>
      </w:r>
      <w:r w:rsidRPr="00617EF0">
        <w:rPr>
          <w:lang w:val="en-GB"/>
        </w:rPr>
        <w:t>. Since then, updates</w:t>
      </w:r>
      <w:r w:rsidR="005F1E09" w:rsidRPr="00617EF0">
        <w:rPr>
          <w:lang w:val="en-GB"/>
        </w:rPr>
        <w:t xml:space="preserve"> and models</w:t>
      </w:r>
      <w:r w:rsidRPr="00617EF0">
        <w:rPr>
          <w:lang w:val="en-GB"/>
        </w:rPr>
        <w:t xml:space="preserve"> were proposed to overcome the limitations of </w:t>
      </w:r>
      <w:del w:id="279" w:author="Catarina Brancoi" w:date="2022-09-14T12:35:00Z">
        <w:r w:rsidR="00262B99" w:rsidRPr="00F66F0B" w:rsidDel="00966501">
          <w:rPr>
            <w:lang w:val="en-GB"/>
          </w:rPr>
          <w:delText>their</w:delText>
        </w:r>
        <w:r w:rsidR="00262B99" w:rsidRPr="00617EF0" w:rsidDel="00966501">
          <w:rPr>
            <w:lang w:val="en-GB"/>
          </w:rPr>
          <w:delText xml:space="preserve"> </w:delText>
        </w:r>
      </w:del>
      <w:ins w:id="280" w:author="Catarina Brancoi" w:date="2022-09-14T12:35:00Z">
        <w:r w:rsidR="00966501">
          <w:rPr>
            <w:lang w:val="en-GB"/>
          </w:rPr>
          <w:t>the</w:t>
        </w:r>
        <w:r w:rsidR="00966501" w:rsidRPr="00617EF0">
          <w:rPr>
            <w:lang w:val="en-GB"/>
          </w:rPr>
          <w:t xml:space="preserve"> </w:t>
        </w:r>
      </w:ins>
      <w:r w:rsidRPr="00617EF0">
        <w:rPr>
          <w:lang w:val="en-GB"/>
        </w:rPr>
        <w:t xml:space="preserve">first model </w:t>
      </w:r>
      <w:r w:rsidRPr="00617EF0">
        <w:rPr>
          <w:lang w:val="en-GB"/>
        </w:rPr>
        <w:fldChar w:fldCharType="begin"/>
      </w:r>
      <w:r w:rsidRPr="00617EF0">
        <w:rPr>
          <w:lang w:val="en-GB"/>
        </w:rPr>
        <w:instrText xml:space="preserve"> ADDIN ZOTERO_ITEM CSL_CITATION {"citationID":"qlQhl7Vr","properties":{"formattedCitation":"(Robinson 2003; Rodrigue et al. 2009; Bonnard et al. 2009)","plainCitation":"(Robinson 2003; Rodrigue et al. 2009; Bonnard et al. 2009)","noteIndex":0},"citationItems":[{"id":811,"uris":["http://zotero.org/users/local/3HvvyIsJ/items/ZPJTV29X"],"itemData":{"id":811,"type":"article-journal","container-title":"Molecular Biology and Evolution","DOI":"10.1093/molbev/msg184","ISSN":"0737-4038, 1537-1719","issue":"10","journalAbbreviation":"Molecular Biology and Evolution","language":"en","page":"1692-1704","source":"DOI.org (Crossref)","title":"Protein Evolution with Dependence Among Codons Due to Tertiary Structure","volume":"20","author":[{"family":"Robinson","given":"D. M."}],"issued":{"date-parts":[["2003",6,27]]}}},{"id":809,"uris":["http://zotero.org/users/local/3HvvyIsJ/items/VCD9RLJ9"],"itemData":{"id":809,"type":"article-journal","container-title":"Molecular Biology and Evolution","DOI":"10.1093/molbev/msp078","ISSN":"0737-4038, 1537-1719","issue":"7","journalAbbreviation":"Molecular Biology and Evolution","language":"en","page":"1663-1676","source":"DOI.org (Crossref)","title":"Computational Methods for Evaluating Phylogenetic Models of Coding Sequence Evolution with Dependence between Codons","volume":"26","author":[{"family":"Rodrigue","given":"N."},{"family":"Kleinman","given":"C. L."},{"family":"Philippe","given":"H."},{"family":"Lartillot","given":"N."}],"issued":{"date-parts":[["2009",7,1]]}}},{"id":807,"uris":["http://zotero.org/users/local/3HvvyIsJ/items/KXYZUWWB"],"itemData":{"id":807,"type":"article-journal","abstract":"Background: Statistical approaches for protein design are relevant in the field of molecular evolutionary studies. In recent years, new, so-called structurally constrained (SC) models of protein-coding sequence evolution have been proposed, which use statistical potentials to assess sequence-structure compatibility. In a previous work, we defined a statistical framework for optimizing knowledge-based potentials especially suited to SC models. Our method used the maximum likelihood principle and provided what we call the joint potentials. However, the method required numerical estimations by the use of computationally heavy Markov Chain Monte Carlo sampling algorithms.\nResults: Here, we develop an alternative optimization procedure, based on a leave-one-out argument coupled to fast gradient descent algorithms. We assess that the leave-one-out potential yields very similar results to the joint approach developed previously, both in terms of the resulting potential parameters, and by Bayes factor evaluation in a phylogenetic context. On the other hand, the leave-one-out approach results in a considerable computational benefit (up to a 1,000 fold decrease in computational time for the optimization procedure).\nConclusion: Due to its computational speed, the optimization method we propose offers an attractive alternative for the design and empirical evaluation of alternative forms of potentials, using large data sets and high-dimensional parameterizations.","container-title":"BMC Evolutionary Biology","DOI":"10.1186/1471-2148-9-227","ISSN":"1471-2148","issue":"1","journalAbbreviation":"BMC Evol Biol","language":"en","page":"227","source":"DOI.org (Crossref)","title":"Fast optimization of statistical potentials for structurally constrained phylogenetic models","volume":"9","author":[{"family":"Bonnard","given":"Cécile"},{"family":"Kleinman","given":"Claudia L"},{"family":"Rodrigue","given":"Nicolas"},{"family":"Lartillot","given":"Nicolas"}],"issued":{"date-parts":[["2009"]]}}}],"schema":"https://github.com/citation-style-language/schema/raw/master/csl-citation.json"} </w:instrText>
      </w:r>
      <w:r w:rsidRPr="00617EF0">
        <w:rPr>
          <w:lang w:val="en-GB"/>
        </w:rPr>
        <w:fldChar w:fldCharType="separate"/>
      </w:r>
      <w:r w:rsidRPr="00617EF0">
        <w:rPr>
          <w:noProof/>
          <w:lang w:val="en-GB"/>
        </w:rPr>
        <w:t>(Robinson 2003; Rodrigue et al. 2009; Bonnard et al. 2009)</w:t>
      </w:r>
      <w:r w:rsidRPr="00617EF0">
        <w:rPr>
          <w:lang w:val="en-GB"/>
        </w:rPr>
        <w:fldChar w:fldCharType="end"/>
      </w:r>
      <w:ins w:id="281" w:author="Catarina Brancoi" w:date="2022-09-14T12:36:00Z">
        <w:r w:rsidR="00966501">
          <w:rPr>
            <w:lang w:val="en-GB"/>
          </w:rPr>
          <w:t>,</w:t>
        </w:r>
      </w:ins>
      <w:r w:rsidR="00663956" w:rsidRPr="00F66F0B">
        <w:rPr>
          <w:lang w:val="en-GB"/>
        </w:rPr>
        <w:t xml:space="preserve"> </w:t>
      </w:r>
      <w:del w:id="282" w:author="Catarina Brancoi" w:date="2022-09-14T12:36:00Z">
        <w:r w:rsidR="00D3128F" w:rsidDel="00966501">
          <w:rPr>
            <w:lang w:val="en-GB"/>
          </w:rPr>
          <w:delText>but</w:delText>
        </w:r>
        <w:r w:rsidR="00922D7F" w:rsidRPr="00617EF0" w:rsidDel="00966501">
          <w:rPr>
            <w:lang w:val="en-GB"/>
          </w:rPr>
          <w:delText xml:space="preserve"> </w:delText>
        </w:r>
      </w:del>
      <w:ins w:id="283" w:author="Catarina Brancoi" w:date="2022-09-14T12:36:00Z">
        <w:r w:rsidR="00966501">
          <w:rPr>
            <w:lang w:val="en-GB"/>
          </w:rPr>
          <w:t>yet</w:t>
        </w:r>
        <w:r w:rsidR="00966501" w:rsidRPr="00617EF0">
          <w:rPr>
            <w:lang w:val="en-GB"/>
          </w:rPr>
          <w:t xml:space="preserve"> </w:t>
        </w:r>
      </w:ins>
      <w:r w:rsidR="00922D7F" w:rsidRPr="00617EF0">
        <w:rPr>
          <w:lang w:val="en-GB"/>
        </w:rPr>
        <w:t>their implementation in evolutionary frameworks</w:t>
      </w:r>
      <w:r w:rsidR="00D3128F">
        <w:rPr>
          <w:lang w:val="en-GB"/>
        </w:rPr>
        <w:t xml:space="preserve"> </w:t>
      </w:r>
      <w:del w:id="284" w:author="Catarina Brancoi" w:date="2022-09-14T12:36:00Z">
        <w:r w:rsidR="00D3128F" w:rsidDel="00966501">
          <w:rPr>
            <w:lang w:val="en-GB"/>
          </w:rPr>
          <w:delText>still</w:delText>
        </w:r>
        <w:r w:rsidR="00922D7F" w:rsidRPr="00617EF0" w:rsidDel="00966501">
          <w:rPr>
            <w:lang w:val="en-GB"/>
          </w:rPr>
          <w:delText xml:space="preserve"> </w:delText>
        </w:r>
      </w:del>
      <w:r w:rsidR="00922D7F" w:rsidRPr="00617EF0">
        <w:rPr>
          <w:lang w:val="en-GB"/>
        </w:rPr>
        <w:t xml:space="preserve">remains a </w:t>
      </w:r>
      <w:r w:rsidR="00961C2B" w:rsidRPr="00617EF0">
        <w:rPr>
          <w:lang w:val="en-GB"/>
        </w:rPr>
        <w:t>difficult</w:t>
      </w:r>
      <w:r w:rsidR="005F1E09" w:rsidRPr="00617EF0">
        <w:rPr>
          <w:lang w:val="en-GB"/>
        </w:rPr>
        <w:t xml:space="preserve"> task</w:t>
      </w:r>
      <w:r w:rsidR="00961C2B" w:rsidRPr="00617EF0">
        <w:rPr>
          <w:lang w:val="en-GB"/>
        </w:rPr>
        <w:t xml:space="preserve"> </w:t>
      </w:r>
      <w:r w:rsidR="00663956" w:rsidRPr="00F66F0B">
        <w:rPr>
          <w:lang w:val="en-GB"/>
        </w:rPr>
        <w:t>due to</w:t>
      </w:r>
      <w:r w:rsidR="00663956" w:rsidRPr="00617EF0">
        <w:rPr>
          <w:lang w:val="en-GB"/>
        </w:rPr>
        <w:t xml:space="preserve"> </w:t>
      </w:r>
      <w:r w:rsidR="00663956" w:rsidRPr="00F66F0B">
        <w:rPr>
          <w:lang w:val="en-GB"/>
        </w:rPr>
        <w:t xml:space="preserve">the </w:t>
      </w:r>
      <w:ins w:id="285" w:author="Catarina Brancoi" w:date="2022-09-14T12:36:00Z">
        <w:r w:rsidR="00966501" w:rsidRPr="00F66F0B">
          <w:rPr>
            <w:lang w:val="en-GB"/>
          </w:rPr>
          <w:t>involved</w:t>
        </w:r>
        <w:r w:rsidR="00966501" w:rsidRPr="00F66F0B">
          <w:rPr>
            <w:lang w:val="en-GB"/>
          </w:rPr>
          <w:t xml:space="preserve"> </w:t>
        </w:r>
      </w:ins>
      <w:r w:rsidR="00663956" w:rsidRPr="00F66F0B">
        <w:rPr>
          <w:lang w:val="en-GB"/>
        </w:rPr>
        <w:t>complex mathematics</w:t>
      </w:r>
      <w:del w:id="286" w:author="Catarina Brancoi" w:date="2022-09-14T12:36:00Z">
        <w:r w:rsidR="00663956" w:rsidRPr="00F66F0B" w:rsidDel="00966501">
          <w:rPr>
            <w:lang w:val="en-GB"/>
          </w:rPr>
          <w:delText xml:space="preserve"> involved</w:delText>
        </w:r>
      </w:del>
      <w:r w:rsidR="002D0985" w:rsidRPr="00617EF0">
        <w:rPr>
          <w:lang w:val="en-GB"/>
        </w:rPr>
        <w:t xml:space="preserve">. </w:t>
      </w:r>
      <w:del w:id="287" w:author="Catarina Brancoi" w:date="2022-09-14T12:36:00Z">
        <w:r w:rsidR="00663956" w:rsidRPr="00F66F0B" w:rsidDel="00966501">
          <w:rPr>
            <w:lang w:val="en-GB"/>
          </w:rPr>
          <w:delText>In particular</w:delText>
        </w:r>
      </w:del>
      <w:ins w:id="288" w:author="Catarina Brancoi" w:date="2022-09-14T12:36:00Z">
        <w:r w:rsidR="00966501">
          <w:rPr>
            <w:lang w:val="en-GB"/>
          </w:rPr>
          <w:t>Particularly</w:t>
        </w:r>
      </w:ins>
      <w:r w:rsidR="00663956" w:rsidRPr="00F66F0B">
        <w:rPr>
          <w:lang w:val="en-GB"/>
        </w:rPr>
        <w:t xml:space="preserve">, it is unfeasible to </w:t>
      </w:r>
      <w:r w:rsidR="00165FEE" w:rsidRPr="00F66F0B">
        <w:rPr>
          <w:lang w:val="en-GB"/>
        </w:rPr>
        <w:t xml:space="preserve">apply </w:t>
      </w:r>
      <w:ins w:id="289" w:author="Catarina Brancoi" w:date="2022-09-14T12:36:00Z">
        <w:r w:rsidR="00966501">
          <w:rPr>
            <w:lang w:val="en-GB"/>
          </w:rPr>
          <w:t xml:space="preserve">the </w:t>
        </w:r>
      </w:ins>
      <w:r w:rsidR="00663956" w:rsidRPr="00F66F0B">
        <w:rPr>
          <w:lang w:val="en-GB"/>
        </w:rPr>
        <w:t>likelihood function</w:t>
      </w:r>
      <w:del w:id="290" w:author="Catarina Brancoi" w:date="2022-09-14T12:36:00Z">
        <w:r w:rsidR="00663956" w:rsidRPr="00F66F0B" w:rsidDel="00966501">
          <w:rPr>
            <w:lang w:val="en-GB"/>
          </w:rPr>
          <w:delText>s</w:delText>
        </w:r>
      </w:del>
      <w:r w:rsidR="00663956" w:rsidRPr="00F66F0B">
        <w:rPr>
          <w:lang w:val="en-GB"/>
        </w:rPr>
        <w:t xml:space="preserve"> </w:t>
      </w:r>
      <w:r w:rsidR="00165FEE" w:rsidRPr="00F66F0B">
        <w:rPr>
          <w:lang w:val="en-GB"/>
        </w:rPr>
        <w:t xml:space="preserve">in an evolutionary framework to </w:t>
      </w:r>
      <w:r w:rsidR="00663956" w:rsidRPr="00F66F0B">
        <w:rPr>
          <w:lang w:val="en-GB"/>
        </w:rPr>
        <w:t>estimate the best-fitting substitution model</w:t>
      </w:r>
      <w:r w:rsidR="00165FEE" w:rsidRPr="00F66F0B">
        <w:rPr>
          <w:lang w:val="en-GB"/>
        </w:rPr>
        <w:t xml:space="preserve"> considering these models</w:t>
      </w:r>
      <w:r w:rsidR="00663956" w:rsidRPr="00F66F0B">
        <w:rPr>
          <w:lang w:val="en-GB"/>
        </w:rPr>
        <w:t xml:space="preserve">. </w:t>
      </w:r>
      <w:r w:rsidR="00D3128F">
        <w:rPr>
          <w:lang w:val="en-GB"/>
        </w:rPr>
        <w:t>Even so</w:t>
      </w:r>
      <w:r w:rsidR="008C1820" w:rsidRPr="00617EF0">
        <w:rPr>
          <w:lang w:val="en-GB"/>
        </w:rPr>
        <w:t>, w</w:t>
      </w:r>
      <w:r w:rsidR="00966B5A" w:rsidRPr="00617EF0">
        <w:rPr>
          <w:lang w:val="en-GB"/>
        </w:rPr>
        <w:t xml:space="preserve">e </w:t>
      </w:r>
      <w:r w:rsidR="00165FEE" w:rsidRPr="00F66F0B">
        <w:rPr>
          <w:lang w:val="en-GB"/>
        </w:rPr>
        <w:t>consider</w:t>
      </w:r>
      <w:r w:rsidR="00663956" w:rsidRPr="00617EF0">
        <w:rPr>
          <w:lang w:val="en-GB"/>
        </w:rPr>
        <w:t xml:space="preserve"> </w:t>
      </w:r>
      <w:r w:rsidR="00966B5A" w:rsidRPr="00617EF0">
        <w:rPr>
          <w:lang w:val="en-GB"/>
        </w:rPr>
        <w:t xml:space="preserve">that there is a need </w:t>
      </w:r>
      <w:r w:rsidR="00165FEE" w:rsidRPr="00F66F0B">
        <w:rPr>
          <w:lang w:val="en-GB"/>
        </w:rPr>
        <w:t xml:space="preserve">for such </w:t>
      </w:r>
      <w:ins w:id="291" w:author="Catarina Brancoi" w:date="2022-09-14T12:36:00Z">
        <w:r w:rsidR="00966501">
          <w:rPr>
            <w:lang w:val="en-GB"/>
          </w:rPr>
          <w:t xml:space="preserve">a </w:t>
        </w:r>
      </w:ins>
      <w:r w:rsidR="00165FEE" w:rsidRPr="00F66F0B">
        <w:rPr>
          <w:lang w:val="en-GB"/>
        </w:rPr>
        <w:t>framework</w:t>
      </w:r>
      <w:r w:rsidR="008C1820" w:rsidRPr="00617EF0">
        <w:rPr>
          <w:lang w:val="en-GB"/>
        </w:rPr>
        <w:t xml:space="preserve">. </w:t>
      </w:r>
      <w:r w:rsidR="00165FEE" w:rsidRPr="00F66F0B">
        <w:rPr>
          <w:lang w:val="en-GB"/>
        </w:rPr>
        <w:t xml:space="preserve">Aside from the importance of </w:t>
      </w:r>
      <w:r w:rsidR="00663956" w:rsidRPr="00F66F0B">
        <w:rPr>
          <w:lang w:val="en-GB"/>
        </w:rPr>
        <w:t>applying</w:t>
      </w:r>
      <w:r w:rsidR="00663956" w:rsidRPr="00617EF0">
        <w:rPr>
          <w:lang w:val="en-GB"/>
        </w:rPr>
        <w:t xml:space="preserve"> </w:t>
      </w:r>
      <w:r w:rsidR="008C1820" w:rsidRPr="00617EF0">
        <w:rPr>
          <w:lang w:val="en-GB"/>
        </w:rPr>
        <w:t>a</w:t>
      </w:r>
      <w:r w:rsidR="00165FEE" w:rsidRPr="00F66F0B">
        <w:rPr>
          <w:lang w:val="en-GB"/>
        </w:rPr>
        <w:t>n</w:t>
      </w:r>
      <w:r w:rsidR="008C1820" w:rsidRPr="00617EF0">
        <w:rPr>
          <w:lang w:val="en-GB"/>
        </w:rPr>
        <w:t xml:space="preserve"> accurate substitution model </w:t>
      </w:r>
      <w:r w:rsidR="00165FEE" w:rsidRPr="00F66F0B">
        <w:rPr>
          <w:lang w:val="en-GB"/>
        </w:rPr>
        <w:t>in</w:t>
      </w:r>
      <w:r w:rsidR="00663956" w:rsidRPr="00F66F0B">
        <w:rPr>
          <w:lang w:val="en-GB"/>
        </w:rPr>
        <w:t xml:space="preserve"> an </w:t>
      </w:r>
      <w:r w:rsidR="008C1820" w:rsidRPr="00617EF0">
        <w:rPr>
          <w:lang w:val="en-GB"/>
        </w:rPr>
        <w:t>evolutionary analysis</w:t>
      </w:r>
      <w:r w:rsidR="00817821" w:rsidRPr="00617EF0">
        <w:rPr>
          <w:lang w:val="en-GB"/>
        </w:rPr>
        <w:t xml:space="preserve"> </w:t>
      </w:r>
      <w:r w:rsidR="00165FEE" w:rsidRPr="00F66F0B">
        <w:rPr>
          <w:lang w:val="en-GB"/>
        </w:rPr>
        <w:t xml:space="preserve">to obtain realistic </w:t>
      </w:r>
      <w:r w:rsidR="00663956" w:rsidRPr="00F66F0B">
        <w:rPr>
          <w:lang w:val="en-GB"/>
        </w:rPr>
        <w:t xml:space="preserve">results </w:t>
      </w:r>
      <w:r w:rsidR="00817821" w:rsidRPr="00617EF0">
        <w:rPr>
          <w:lang w:val="en-GB"/>
        </w:rPr>
        <w:fldChar w:fldCharType="begin"/>
      </w:r>
      <w:r w:rsidR="00817821" w:rsidRPr="00617EF0">
        <w:rPr>
          <w:lang w:val="en-GB"/>
        </w:rPr>
        <w:instrText xml:space="preserve"> ADDIN ZOTERO_ITEM CSL_CITATION {"citationID":"wxhDsm85","properties":{"formattedCitation":"(Del Amparo &amp; Arenas 2022)","plainCitation":"(Del Amparo &amp; Arenas 2022)","noteIndex":0},"citationItems":[{"id":802,"uris":["http://zotero.org/users/local/3HvvyIsJ/items/S3IFZU5Z"],"itemData":{"id":802,"type":"article-journal","abstract":"The selection of the best-ﬁtting substitution model of molecular evolution is a traditional step for phylogenetic inferences, including ancestral sequence reconstruction (ASR). However, a few recent studies suggested that applying this procedure does not affect the accuracy of phylogenetic tree reconstruction. Here, we revisited this debate topic by analyzing the inﬂuence of selection among substitution models of protein evolution, with focus on exchangeability matrices, on the accuracy of ASR using simulated and real data. We found that the selected best-ﬁtting substitution model produces the most accurate ancestral sequences, especially if the data present large genetic diversity. Indeed, ancestral sequences reconstructed under substitution models with similar exchangeability matrices were similar, suggesting that if the selected best-ﬁtting model cannot be used for the reconstruction, applying a model similar to the selected one is preferred. We conclude that selecting among substitution models of protein evolution is recommended for reconstructing accurate ancestral sequences.","container-title":"Molecular Biology and Evolution","DOI":"10.1093/molbev/msac144","ISSN":"0737-4038, 1537-1719","issue":"7","language":"en","page":"msac144","source":"DOI.org (Crossref)","title":"Consequences of Substitution Model Selection on Protein Ancestral Sequence Reconstruction","volume":"39","author":[{"family":"Del Amparo","given":"Roberto"},{"family":"Arenas","given":"Miguel"}],"editor":[{"family":"Chang","given":"Belinda"}],"issued":{"date-parts":[["2022",7,2]]}}}],"schema":"https://github.com/citation-style-language/schema/raw/master/csl-citation.json"} </w:instrText>
      </w:r>
      <w:r w:rsidR="00817821" w:rsidRPr="00617EF0">
        <w:rPr>
          <w:lang w:val="en-GB"/>
        </w:rPr>
        <w:fldChar w:fldCharType="separate"/>
      </w:r>
      <w:r w:rsidR="00817821" w:rsidRPr="00617EF0">
        <w:rPr>
          <w:noProof/>
          <w:lang w:val="en-GB"/>
        </w:rPr>
        <w:t>(Del Amparo &amp; Arenas 2022)</w:t>
      </w:r>
      <w:r w:rsidR="00817821" w:rsidRPr="00617EF0">
        <w:rPr>
          <w:lang w:val="en-GB"/>
        </w:rPr>
        <w:fldChar w:fldCharType="end"/>
      </w:r>
      <w:r w:rsidR="00663956" w:rsidRPr="00F66F0B">
        <w:rPr>
          <w:lang w:val="en-GB"/>
        </w:rPr>
        <w:t>,</w:t>
      </w:r>
      <w:r w:rsidR="008C1820" w:rsidRPr="00617EF0">
        <w:rPr>
          <w:lang w:val="en-GB"/>
        </w:rPr>
        <w:t xml:space="preserve"> </w:t>
      </w:r>
      <w:ins w:id="292" w:author="Catarina Brancoi" w:date="2022-09-14T12:37:00Z">
        <w:r w:rsidR="00966501">
          <w:rPr>
            <w:lang w:val="en-GB"/>
          </w:rPr>
          <w:t xml:space="preserve">to </w:t>
        </w:r>
      </w:ins>
      <w:r w:rsidR="00165FEE" w:rsidRPr="00F66F0B">
        <w:rPr>
          <w:lang w:val="en-GB"/>
        </w:rPr>
        <w:t xml:space="preserve">consider </w:t>
      </w:r>
      <w:r w:rsidR="008C1820" w:rsidRPr="00617EF0">
        <w:rPr>
          <w:lang w:val="en-GB"/>
        </w:rPr>
        <w:t>SCS model</w:t>
      </w:r>
      <w:r w:rsidR="00961C2B" w:rsidRPr="00617EF0">
        <w:rPr>
          <w:lang w:val="en-GB"/>
        </w:rPr>
        <w:t>s</w:t>
      </w:r>
      <w:r w:rsidR="008C1820" w:rsidRPr="00617EF0">
        <w:rPr>
          <w:lang w:val="en-GB"/>
        </w:rPr>
        <w:t xml:space="preserve"> </w:t>
      </w:r>
      <w:r w:rsidR="00165FEE" w:rsidRPr="00F66F0B">
        <w:rPr>
          <w:lang w:val="en-GB"/>
        </w:rPr>
        <w:t xml:space="preserve">increases the </w:t>
      </w:r>
      <w:r w:rsidR="006E7164" w:rsidRPr="00F66F0B">
        <w:rPr>
          <w:lang w:val="en-GB"/>
        </w:rPr>
        <w:t>veracity</w:t>
      </w:r>
      <w:r w:rsidR="008C1820" w:rsidRPr="00617EF0">
        <w:rPr>
          <w:lang w:val="en-GB"/>
        </w:rPr>
        <w:t xml:space="preserve"> </w:t>
      </w:r>
      <w:r w:rsidR="00165FEE" w:rsidRPr="00F66F0B">
        <w:rPr>
          <w:lang w:val="en-GB"/>
        </w:rPr>
        <w:t>of</w:t>
      </w:r>
      <w:r w:rsidR="008C1820" w:rsidRPr="00617EF0">
        <w:rPr>
          <w:lang w:val="en-GB"/>
        </w:rPr>
        <w:t xml:space="preserve"> evolutionary studies</w:t>
      </w:r>
      <w:r w:rsidR="00817821" w:rsidRPr="00617EF0">
        <w:rPr>
          <w:lang w:val="en-GB"/>
        </w:rPr>
        <w:t xml:space="preserve"> </w:t>
      </w:r>
      <w:r w:rsidR="006E7164" w:rsidRPr="00F66F0B">
        <w:rPr>
          <w:lang w:val="en-GB"/>
        </w:rPr>
        <w:t xml:space="preserve">and their outcome </w:t>
      </w:r>
      <w:r w:rsidR="00FF161C" w:rsidRPr="00617EF0">
        <w:rPr>
          <w:lang w:val="en-GB"/>
        </w:rPr>
        <w:t>(</w:t>
      </w:r>
      <w:r w:rsidR="00C61564" w:rsidRPr="00617EF0">
        <w:rPr>
          <w:lang w:val="en-GB"/>
        </w:rPr>
        <w:t>e.g.,</w:t>
      </w:r>
      <w:r w:rsidR="00FF161C" w:rsidRPr="00617EF0">
        <w:rPr>
          <w:lang w:val="en-GB"/>
        </w:rPr>
        <w:t xml:space="preserve"> </w:t>
      </w:r>
      <w:r w:rsidR="00817821" w:rsidRPr="00617EF0">
        <w:rPr>
          <w:color w:val="000000"/>
          <w:lang w:val="en-GB"/>
        </w:rPr>
        <w:t>Arenas &amp; Bastolla 2019; Arenas et al. 2017, 2015, 2013; García-Portugués et al. 2018; Challis &amp; Schmidler 2012; Golden et al. 2017; Herman et al. 2014; Perron et al. 2019; Norn et al. 2021)</w:t>
      </w:r>
      <w:r w:rsidR="008C1820" w:rsidRPr="00617EF0">
        <w:rPr>
          <w:lang w:val="en-GB"/>
        </w:rPr>
        <w:t xml:space="preserve">. </w:t>
      </w:r>
      <w:del w:id="293" w:author="Catarina Brancoi" w:date="2022-09-14T12:37:00Z">
        <w:r w:rsidR="00961C2B" w:rsidRPr="00617EF0" w:rsidDel="00966501">
          <w:rPr>
            <w:lang w:val="en-GB"/>
          </w:rPr>
          <w:delText>A</w:delText>
        </w:r>
        <w:r w:rsidR="00E1156A" w:rsidRPr="00617EF0" w:rsidDel="00966501">
          <w:rPr>
            <w:lang w:val="en-GB"/>
          </w:rPr>
          <w:delText>s an alternative</w:delText>
        </w:r>
      </w:del>
      <w:ins w:id="294" w:author="Catarina Brancoi" w:date="2022-09-14T12:37:00Z">
        <w:r w:rsidR="00966501">
          <w:rPr>
            <w:lang w:val="en-GB"/>
          </w:rPr>
          <w:t>In that concern</w:t>
        </w:r>
      </w:ins>
      <w:r w:rsidR="00E1156A" w:rsidRPr="00617EF0">
        <w:rPr>
          <w:lang w:val="en-GB"/>
        </w:rPr>
        <w:t xml:space="preserve">, we </w:t>
      </w:r>
      <w:r w:rsidR="00AC2C98" w:rsidRPr="00617EF0">
        <w:rPr>
          <w:lang w:val="en-GB"/>
        </w:rPr>
        <w:t xml:space="preserve">implement in our framework an </w:t>
      </w:r>
      <w:r w:rsidR="00E1156A" w:rsidRPr="00617EF0">
        <w:rPr>
          <w:lang w:val="en-GB"/>
        </w:rPr>
        <w:t>ABC procedure</w:t>
      </w:r>
      <w:ins w:id="295" w:author="Catarina Brancoi" w:date="2022-09-14T12:38:00Z">
        <w:r w:rsidR="00966501">
          <w:rPr>
            <w:lang w:val="en-GB"/>
          </w:rPr>
          <w:t xml:space="preserve"> as</w:t>
        </w:r>
      </w:ins>
      <w:del w:id="296" w:author="Catarina Brancoi" w:date="2022-09-14T12:38:00Z">
        <w:r w:rsidR="00E1156A" w:rsidRPr="00617EF0" w:rsidDel="00966501">
          <w:rPr>
            <w:lang w:val="en-GB"/>
          </w:rPr>
          <w:delText>,</w:delText>
        </w:r>
      </w:del>
      <w:r w:rsidR="00E1156A" w:rsidRPr="00617EF0">
        <w:rPr>
          <w:lang w:val="en-GB"/>
        </w:rPr>
        <w:t xml:space="preserve"> a trustworthy alternative to select between evolutionary models using simulations</w:t>
      </w:r>
      <w:r w:rsidR="006E7164" w:rsidRPr="00F66F0B">
        <w:rPr>
          <w:lang w:val="en-GB"/>
        </w:rPr>
        <w:t xml:space="preserve"> and the derived SS</w:t>
      </w:r>
      <w:r w:rsidR="00817821" w:rsidRPr="00F66F0B">
        <w:rPr>
          <w:lang w:val="en-GB"/>
        </w:rPr>
        <w:t xml:space="preserve"> (</w:t>
      </w:r>
      <w:r w:rsidR="00C61564" w:rsidRPr="00F66F0B">
        <w:rPr>
          <w:lang w:val="en-GB"/>
        </w:rPr>
        <w:t>e.g.,</w:t>
      </w:r>
      <w:r w:rsidR="00817821" w:rsidRPr="00F66F0B">
        <w:rPr>
          <w:lang w:val="en-GB"/>
        </w:rPr>
        <w:t xml:space="preserve"> </w:t>
      </w:r>
      <w:r w:rsidR="00817821" w:rsidRPr="00F66F0B">
        <w:rPr>
          <w:lang w:val="en-GB"/>
        </w:rPr>
        <w:fldChar w:fldCharType="begin"/>
      </w:r>
      <w:r w:rsidR="00D3128F">
        <w:rPr>
          <w:lang w:val="en-GB"/>
        </w:rPr>
        <w:instrText xml:space="preserve"> ADDIN ZOTERO_ITEM CSL_CITATION {"citationID":"ezxIsCIw","properties":{"formattedCitation":"(Bemmels et al. 2016; Arenas et al. 2020; Leuenberger &amp; Wegmann 2010; Branco et al. 2022)","plainCitation":"(Bemmels et al. 2016; Arenas et al. 2020; Leuenberger &amp; Wegmann 2010; Branco et al. 2022)","noteIndex":0},"citationItems":[{"id":758,"uris":["http://zotero.org/users/local/3HvvyIsJ/items/F2KZ9YGY"],"itemData":{"id":758,"type":"article-journal","abstract":"Past climate change has caused shifts in species distributions and undoubtedly impacted patterns of genetic variation, but the biological processes mediating responses to climate change, and their genetic signatures, are often poorly understood. We test six species-speciﬁc biologically informed hypotheses about such processes in canyon live oak (Quercus chrysolepis) from the California Floristic Province. These hypotheses encompass the potential roles of climatic niche, niche multidimensionality, physiological trade-offs in functional traits, and local-scale factors (microsites and local adaptation within ecoregions) in structuring genetic variation. Speciﬁcally, we use ecological niche models (ENMs) to construct temporally dynamic landscapes where the processes invoked by each hypothesis are reﬂected by differences in local habitat suitabilities. These landscapes are used to simulate expected patterns of genetic variation under each model and evaluate the ﬁt of empirical data from 13 microsatellite loci genotyped in 226 individuals from across the species range. Using approximate Bayesian computation (ABC), we obtain very strong support for two statistically indistinguishable models: a trade-off model in which growth rate and drought tolerance drive habitat suitability and genetic structure, and a model based on the climatic niche estimated from a generic ENM, in which the variables found to make the most important contribution to the ENM have strong conceptual links to drought stress. The two most probable models for explaining the patterns of genetic variation thus share a common component, highlighting the potential importance of seasonal drought in driving historical range shifts in a temperate tree from a Mediterranean climate where summer drought is common.","container-title":"Molecular Ecology","DOI":"10.1111/mec.13804","ISSN":"0962-1083, 1365-294X","issue":"19","journalAbbreviation":"Mol Ecol","language":"en","page":"4889-4906","source":"DOI.org (Crossref)","title":"Tests of species‐specific models reveal the importance of drought in postglacial range shifts of a Mediterranean‐climate tree: insights from integrative distributional, demographic and coalescent modelling and &lt;span style=\"font-variant:small-caps;\"&gt;ABC&lt;/span&gt; model selection","title-short":"Tests of species‐specific models reveal the importance of drought in postglacial range shifts of a Mediterranean‐climate tree","volume":"25","author":[{"family":"Bemmels","given":"Jordan B."},{"family":"Title","given":"Pascal O."},{"family":"Ortego","given":"Joaquín"},{"family":"Knowles","given":"L. Lacey"}],"issued":{"date-parts":[["2016",10]]}}},{"id":679,"uris":["http://zotero.org/users/local/3HvvyIsJ/items/3LUAL77L"],"itemData":{"id":679,"type":"article-journal","abstract":"Abstract\n            Despite the efforts made to reconstruct the history of modern humans, there are still poorly explored regions that are key for understanding the phylogeography of our species. One of them is the Philippines, which is crucial to unravel the colonization of Southeast Asia and Oceania but where little is known about when and how the first humans arrived. In order to shed light into this settlement, we collected samples from 157 individuals of the Philippines with the four grandparents belonging to the same region and mitochondrial variants older than 20,000 years. Next, we analyzed the hypervariable I mtDNA region by approximate Bayesian computation based on extensive spatially explicit computer simulations to select among several migration routes towards the Philippines and to estimate population genetic parameters of this colonization. We found that the colonization of the Philippines occurred more than 60,000 years ago, with long-distance dispersal and from both north and south migration routes. Our results also suggest an environmental scenario especially optimal for humans, with large carrying capacity and population growth, in comparison to other regions of Asia. In all, our study suggests a rapid expansion of modern humans towards the Philippines that could be associated with the establisment of maritime technologies and favorable environmental conditions.","container-title":"Scientific Reports","DOI":"10.1038/s41598-020-61793-7","ISSN":"2045-2322","issue":"1","journalAbbreviation":"Sci Rep","language":"en","page":"4901","source":"DOI.org (Crossref)","title":"The Early Peopling of the Philippines based on mtDNA","volume":"10","author":[{"family":"Arenas","given":"Miguel"},{"family":"Gorostiza","given":"Amaya"},{"family":"Baquero","given":"Juan Miguel"},{"family":"Campoy","given":"Elena"},{"family":"Branco","given":"Catarina"},{"family":"Rangel-Villalobos","given":"Héctor"},{"family":"González-Martín","given":"Antonio"}],"issued":{"date-parts":[["2020",12]]}}},{"id":790,"uris":["http://zotero.org/users/local/3HvvyIsJ/items/4SB2GKPG"],"itemData":{"id":790,"type":"article-journal","abstract":"Until recently, the use of Bayesian inference was limited to a few cases because for many realistic probability models the likelihood function cannot be calculated analytically. The situation changed with the advent of likelihood-free inference algorithms, often subsumed under the term approximate Bayesian computation (ABC). A key innovation was the use of a postsampling regression adjustment, allowing larger tolerance values and as such shifting computation time to realistic orders of magnitude. Here we propose a reformulation of the regression adjustment in terms of a general linear model (GLM). This allows the integration into the sound theoretical framework of Bayesian statistics and the use of its methods, including model selection via Bayes factors. We then apply the proposed methodology to the question of population subdivision among western chimpanzees, Pan troglodytes verus.","container-title":"Genetics","DOI":"10.1534/genetics.109.109058","ISSN":"1943-2631","issue":"1","language":"en","page":"243-252","source":"DOI.org (Crossref)","title":"Bayesian Computation and Model Selection Without Likelihoods","volume":"184","author":[{"family":"Leuenberger","given":"Christoph"},{"family":"Wegmann","given":"Daniel"}],"issued":{"date-parts":[["2010",1,1]]}}},{"id":831,"uris":["http://zotero.org/users/local/3HvvyIsJ/items/SJ8JSRBR"],"itemData":{"id":831,"type":"article-journal","abstract":"The last glacial period (LGP) promoted a loss of genetic diversity in Paleolithic populations of modern humans from diverse regions of the world by range contractions and habitat fragmentation. However, this period also provided some currently submersed lands, such as the Sunda shelf in Southeast Asia (SEA), that could have favored the expansion of our species. Concerning the latter, still little is known about the inﬂuence of the lowering sea level on the genetic diversity of c</w:instrText>
      </w:r>
      <w:r w:rsidR="00D3128F" w:rsidRPr="00D3128F">
        <w:instrText xml:space="preserve">urrent SEA populations. Here, we applied approximate Bayesian computation, based on extensive spatially explicit computer simulations, to evaluate the </w:instrText>
      </w:r>
      <w:r w:rsidR="00D3128F">
        <w:rPr>
          <w:lang w:val="en-GB"/>
        </w:rPr>
        <w:instrText>ﬁ</w:instrText>
      </w:r>
      <w:r w:rsidR="00D3128F" w:rsidRPr="00D3128F">
        <w:instrText xml:space="preserve">tting of mtDNA data from diverse SEA populations with alternative evolutionary scenarios that consider and ignore the LGP and migration through long-distance dispersal (LDD). We found that both the LGP and migration through LDD should be taken into consideration to explain the currently observed genetic diversity in these populations and supported a rapid expansion of </w:instrText>
      </w:r>
      <w:r w:rsidR="00D3128F">
        <w:rPr>
          <w:lang w:val="en-GB"/>
        </w:rPr>
        <w:instrText>ﬁ</w:instrText>
      </w:r>
      <w:r w:rsidR="00D3128F" w:rsidRPr="00D3128F">
        <w:instrText xml:space="preserve">rst populations throughout SEA. We also found that temporarily available lands caused by the low sea level of the LGP provided additional resources and migration corridors that favored genetic diversity. We conclude that migration through LDD and temporarily available lands during the LGP should be considered to properly understand and model the </w:instrText>
      </w:r>
      <w:r w:rsidR="00D3128F">
        <w:rPr>
          <w:lang w:val="en-GB"/>
        </w:rPr>
        <w:instrText>ﬁ</w:instrText>
      </w:r>
      <w:r w:rsidR="00D3128F" w:rsidRPr="00D3128F">
        <w:instrText xml:space="preserve">rst expansions of modern humans.","container-title":"Genes","DOI":"10.3390/genes13020384","ISSN":"2073-4425","issue":"2","journalAbbreviation":"Genes","language":"en","page":"384","source":"DOI.org (Crossref)","title":"Consequences of the Last Glacial Period on the Genetic Diversity of Southeast Asians","volume":"13","author":[{"family":"Branco","given":"Catarina"},{"family":"Kanellou","given":"Marina"},{"family":"González-Martín","given":"Antonio"},{"family":"Arenas","given":"Miguel"}],"issued":{"date-parts":[["2022",2,21]]}}}],"schema":"https://github.com/citation-style-language/schema/raw/master/csl-citation.json"} </w:instrText>
      </w:r>
      <w:r w:rsidR="00817821" w:rsidRPr="00F66F0B">
        <w:rPr>
          <w:lang w:val="en-GB"/>
        </w:rPr>
        <w:fldChar w:fldCharType="separate"/>
      </w:r>
      <w:r w:rsidR="00D3128F" w:rsidRPr="00D3128F">
        <w:rPr>
          <w:noProof/>
        </w:rPr>
        <w:t>Bemmels et al. 2016; Arenas et al. 2020; Leuenberger &amp; Wegmann 2010; Branco et al. 2022)</w:t>
      </w:r>
      <w:r w:rsidR="00817821" w:rsidRPr="00F66F0B">
        <w:rPr>
          <w:lang w:val="en-GB"/>
        </w:rPr>
        <w:fldChar w:fldCharType="end"/>
      </w:r>
      <w:r w:rsidR="00E1156A" w:rsidRPr="00D3128F">
        <w:t xml:space="preserve">. </w:t>
      </w:r>
      <w:r w:rsidR="009E0888" w:rsidRPr="00617EF0">
        <w:rPr>
          <w:lang w:val="en-GB"/>
        </w:rPr>
        <w:t xml:space="preserve">Indeed, to estimate the best-fitting substitution model with ABC we need </w:t>
      </w:r>
      <w:r w:rsidR="009E0888" w:rsidRPr="00617EF0">
        <w:rPr>
          <w:lang w:val="en-GB"/>
        </w:rPr>
        <w:lastRenderedPageBreak/>
        <w:t>simulations</w:t>
      </w:r>
      <w:r w:rsidR="006E7164" w:rsidRPr="00F66F0B">
        <w:rPr>
          <w:lang w:val="en-GB"/>
        </w:rPr>
        <w:t xml:space="preserve">, which we performed </w:t>
      </w:r>
      <w:r w:rsidR="009E0888" w:rsidRPr="00617EF0">
        <w:rPr>
          <w:lang w:val="en-GB"/>
        </w:rPr>
        <w:t xml:space="preserve">under </w:t>
      </w:r>
      <w:r w:rsidR="00234A34" w:rsidRPr="00617EF0">
        <w:rPr>
          <w:lang w:val="en-GB"/>
        </w:rPr>
        <w:t xml:space="preserve">empirical and </w:t>
      </w:r>
      <w:r w:rsidR="009E0888" w:rsidRPr="00617EF0">
        <w:rPr>
          <w:lang w:val="en-GB"/>
        </w:rPr>
        <w:t>SCS models using</w:t>
      </w:r>
      <w:r w:rsidR="009E0888" w:rsidRPr="00617EF0">
        <w:rPr>
          <w:i/>
          <w:iCs/>
          <w:lang w:val="en-GB"/>
        </w:rPr>
        <w:t xml:space="preserve"> ProteinEvolver</w:t>
      </w:r>
      <w:r w:rsidR="009E0888" w:rsidRPr="00617EF0">
        <w:rPr>
          <w:lang w:val="en-GB"/>
        </w:rPr>
        <w:t xml:space="preserve"> simulator </w:t>
      </w:r>
      <w:r w:rsidR="009E0888" w:rsidRPr="00617EF0">
        <w:rPr>
          <w:lang w:val="en-GB"/>
        </w:rPr>
        <w:fldChar w:fldCharType="begin"/>
      </w:r>
      <w:r w:rsidR="009E0888" w:rsidRPr="00617EF0">
        <w:rPr>
          <w:lang w:val="en-GB"/>
        </w:rPr>
        <w:instrText xml:space="preserve"> ADDIN ZOTERO_ITEM CSL_CITATION {"citationID":"UhDcmiDY","properties":{"formattedCitation":"(Arenas et al. 2013)","plainCitation":"(Arenas et al. 2013)","noteIndex":0},"citationItems":[{"id":287,"uris":["http://zotero.org/users/local/3HvvyIsJ/items/2MG3YQEM"],"itemData":{"id":287,"type":"article-journal","abstract":"Motivation: Models of molecular evolution aim at describing the evolutionary processes at the molecular level. However, current models rarely incorporate information from protein structure. Conversely, structure-based models of protein evolution have not been commonly applied to simulate sequence evolution in a phylogenetic framework, and they often ignore relevant evolutionary processes such as recombination. A simulation evolutionary framework that integrates substitution models that account for protein structure stability should be able to generate more realistic in silico evolved proteins for a variety of purposes.","container-title":"Bioinformatics","DOI":"10.1093/bioinformatics/btt530","ISSN":"1460-2059, 1367-4803","issue":"23","language":"en","page":"3020-3028","source":"DOI.org (Crossref)","title":"Protein evolution along phylogenetic histories under structurally constrained substitution models","volume":"29","author":[{"family":"Arenas","given":"Miguel"},{"family":"Dos Santos","given":"Helena G."},{"family":"Posada","given":"David"},{"family":"Bastolla","given":"Ugo"}],"issued":{"date-parts":[["2013",12,1]]}}}],"schema":"https://github.com/citation-style-language/schema/raw/master/csl-citation.json"} </w:instrText>
      </w:r>
      <w:r w:rsidR="009E0888" w:rsidRPr="00617EF0">
        <w:rPr>
          <w:lang w:val="en-GB"/>
        </w:rPr>
        <w:fldChar w:fldCharType="separate"/>
      </w:r>
      <w:r w:rsidR="009E0888" w:rsidRPr="00617EF0">
        <w:rPr>
          <w:noProof/>
          <w:lang w:val="en-GB"/>
        </w:rPr>
        <w:t>(Arenas et al. 2013)</w:t>
      </w:r>
      <w:r w:rsidR="009E0888" w:rsidRPr="00617EF0">
        <w:rPr>
          <w:lang w:val="en-GB"/>
        </w:rPr>
        <w:fldChar w:fldCharType="end"/>
      </w:r>
      <w:r w:rsidR="00234A34" w:rsidRPr="00617EF0">
        <w:rPr>
          <w:lang w:val="en-GB"/>
        </w:rPr>
        <w:t>.</w:t>
      </w:r>
      <w:r w:rsidR="00E1156A" w:rsidRPr="00617EF0">
        <w:rPr>
          <w:lang w:val="en-GB"/>
        </w:rPr>
        <w:t xml:space="preserve"> Th</w:t>
      </w:r>
      <w:r w:rsidR="006E7164" w:rsidRPr="00F66F0B">
        <w:rPr>
          <w:lang w:val="en-GB"/>
        </w:rPr>
        <w:t xml:space="preserve">e usefulness of this </w:t>
      </w:r>
      <w:r w:rsidR="00E1156A" w:rsidRPr="00617EF0">
        <w:rPr>
          <w:lang w:val="en-GB"/>
        </w:rPr>
        <w:t xml:space="preserve">simulator was </w:t>
      </w:r>
      <w:r w:rsidR="006E7164" w:rsidRPr="00F66F0B">
        <w:rPr>
          <w:lang w:val="en-GB"/>
        </w:rPr>
        <w:t>previously</w:t>
      </w:r>
      <w:r w:rsidR="006E7164" w:rsidRPr="00617EF0">
        <w:rPr>
          <w:lang w:val="en-GB"/>
        </w:rPr>
        <w:t xml:space="preserve"> </w:t>
      </w:r>
      <w:r w:rsidR="006E7164" w:rsidRPr="00F66F0B">
        <w:rPr>
          <w:lang w:val="en-GB"/>
        </w:rPr>
        <w:t xml:space="preserve">validated in </w:t>
      </w:r>
      <w:del w:id="297" w:author="Catarina Brancoi" w:date="2022-09-14T12:39:00Z">
        <w:r w:rsidR="006E7164" w:rsidRPr="00617EF0" w:rsidDel="00966501">
          <w:rPr>
            <w:lang w:val="en-GB"/>
          </w:rPr>
          <w:delText xml:space="preserve"> </w:delText>
        </w:r>
      </w:del>
      <w:r w:rsidR="006E7164" w:rsidRPr="00F66F0B">
        <w:rPr>
          <w:lang w:val="en-GB"/>
        </w:rPr>
        <w:t xml:space="preserve">estimations of </w:t>
      </w:r>
      <w:r w:rsidR="00817821" w:rsidRPr="00617EF0">
        <w:rPr>
          <w:lang w:val="en-GB"/>
        </w:rPr>
        <w:t xml:space="preserve">recombination and substitution rate for protein </w:t>
      </w:r>
      <w:r w:rsidR="00D3128F">
        <w:rPr>
          <w:lang w:val="en-GB"/>
        </w:rPr>
        <w:t>MSA</w:t>
      </w:r>
      <w:r w:rsidR="00D3128F" w:rsidRPr="00617EF0">
        <w:rPr>
          <w:lang w:val="en-GB"/>
        </w:rPr>
        <w:t xml:space="preserve"> </w:t>
      </w:r>
      <w:r w:rsidR="00817821" w:rsidRPr="00617EF0">
        <w:rPr>
          <w:lang w:val="en-GB"/>
        </w:rPr>
        <w:fldChar w:fldCharType="begin"/>
      </w:r>
      <w:r w:rsidR="00817821" w:rsidRPr="00617EF0">
        <w:rPr>
          <w:lang w:val="en-GB"/>
        </w:rPr>
        <w:instrText xml:space="preserve"> ADDIN ZOTERO_ITEM CSL_CITATION {"citationID":"wdIaIlhq","properties":{"formattedCitation":"(Arenas 2021)","plainCitation":"(Arenas 2021)","noteIndex":0},"citationItems":[{"id":714,"uris":["http://zotero.org/users/local/3HvvyIsJ/items/HHSI3G5Z"],"itemData":{"id":714,"type":"article-journal","abstract":"Motivation: The evolutionary processes of mutation and recombination, upon which selection operates, are fundamental to understand the observed molecular diversity. Unlike nucleotide sequences, the estimation of the recombination rate in protein sequences has been little explored, neither implemented in evolutionary frameworks, despite protein sequencing methods are largely used.","container-title":"Bioinformatics","DOI":"10.1093/bioinformatics/btab617","ISSN":"1367-4803, 1460-2059","issue":"1","language":"en","page":"58-64","source":"DOI.org (Crossref)","title":"ProteinEvolverABC: coestimation of recombination and substitution rates in protein sequences by approximate Bayesian computation","title-short":"ProteinEvolverABC","volume":"38","author":[{"family":"Arenas","given":"Miguel"}],"editor":[{"family":"Schwartz","given":"Russell"}],"issued":{"date-parts":[["2021",12,22]]}}}],"schema":"https://github.com/citation-style-language/schema/raw/master/csl-citation.json"} </w:instrText>
      </w:r>
      <w:r w:rsidR="00817821" w:rsidRPr="00617EF0">
        <w:rPr>
          <w:lang w:val="en-GB"/>
        </w:rPr>
        <w:fldChar w:fldCharType="separate"/>
      </w:r>
      <w:r w:rsidR="00817821" w:rsidRPr="00617EF0">
        <w:rPr>
          <w:noProof/>
          <w:lang w:val="en-GB"/>
        </w:rPr>
        <w:t>(Arenas 2021)</w:t>
      </w:r>
      <w:r w:rsidR="00817821" w:rsidRPr="00617EF0">
        <w:rPr>
          <w:lang w:val="en-GB"/>
        </w:rPr>
        <w:fldChar w:fldCharType="end"/>
      </w:r>
      <w:r w:rsidR="00234A34" w:rsidRPr="00617EF0">
        <w:rPr>
          <w:lang w:val="en-GB"/>
        </w:rPr>
        <w:t xml:space="preserve">. However, </w:t>
      </w:r>
      <w:r w:rsidR="00234A34" w:rsidRPr="00F66F0B">
        <w:rPr>
          <w:lang w:val="en-GB"/>
        </w:rPr>
        <w:t>u</w:t>
      </w:r>
      <w:r w:rsidR="009F2435" w:rsidRPr="00F66F0B">
        <w:rPr>
          <w:lang w:val="en-GB"/>
        </w:rPr>
        <w:t xml:space="preserve">nlike classic best-substitution model estimators which only require the </w:t>
      </w:r>
      <w:r w:rsidR="00D3128F">
        <w:rPr>
          <w:lang w:val="en-GB"/>
        </w:rPr>
        <w:t>MSA</w:t>
      </w:r>
      <w:r w:rsidR="009F2435" w:rsidRPr="00F66F0B">
        <w:rPr>
          <w:lang w:val="en-GB"/>
        </w:rPr>
        <w:t xml:space="preserve">, to run </w:t>
      </w:r>
      <w:r w:rsidR="009F2435" w:rsidRPr="00F66F0B">
        <w:rPr>
          <w:i/>
          <w:iCs/>
          <w:lang w:val="en-GB"/>
        </w:rPr>
        <w:t>ProtModel</w:t>
      </w:r>
      <w:r w:rsidR="009F2435" w:rsidRPr="00F66F0B">
        <w:rPr>
          <w:lang w:val="en-GB"/>
        </w:rPr>
        <w:t xml:space="preserve"> the user has to provide </w:t>
      </w:r>
      <w:r w:rsidR="006E7164" w:rsidRPr="00F66F0B">
        <w:rPr>
          <w:lang w:val="en-GB"/>
        </w:rPr>
        <w:t xml:space="preserve">some </w:t>
      </w:r>
      <w:r w:rsidR="009F2435" w:rsidRPr="00F66F0B">
        <w:rPr>
          <w:lang w:val="en-GB"/>
        </w:rPr>
        <w:t xml:space="preserve">information </w:t>
      </w:r>
      <w:r w:rsidR="009F2435" w:rsidRPr="00617EF0">
        <w:rPr>
          <w:lang w:val="en-GB"/>
        </w:rPr>
        <w:t>(Table S1)</w:t>
      </w:r>
      <w:r w:rsidR="009F2435" w:rsidRPr="00F66F0B">
        <w:rPr>
          <w:lang w:val="en-GB"/>
        </w:rPr>
        <w:t xml:space="preserve">. </w:t>
      </w:r>
      <w:r w:rsidR="0002499F" w:rsidRPr="00F66F0B">
        <w:rPr>
          <w:lang w:val="en-GB"/>
        </w:rPr>
        <w:t>Combining s</w:t>
      </w:r>
      <w:r w:rsidR="00E9263F" w:rsidRPr="00F66F0B">
        <w:rPr>
          <w:lang w:val="en-GB"/>
        </w:rPr>
        <w:t xml:space="preserve">ome mandatory </w:t>
      </w:r>
      <w:r w:rsidR="0002499F" w:rsidRPr="00F66F0B">
        <w:rPr>
          <w:lang w:val="en-GB"/>
        </w:rPr>
        <w:t xml:space="preserve">details </w:t>
      </w:r>
      <w:r w:rsidR="00E9263F" w:rsidRPr="00F66F0B">
        <w:rPr>
          <w:lang w:val="en-GB"/>
        </w:rPr>
        <w:t>(</w:t>
      </w:r>
      <w:r w:rsidR="00C61564" w:rsidRPr="00F66F0B">
        <w:rPr>
          <w:lang w:val="en-GB"/>
        </w:rPr>
        <w:t>e.g.,</w:t>
      </w:r>
      <w:r w:rsidR="00E9263F" w:rsidRPr="00617EF0">
        <w:rPr>
          <w:lang w:val="en-GB"/>
        </w:rPr>
        <w:t xml:space="preserve"> the substitution models to analyze, the SS to consider or the substitution rate) </w:t>
      </w:r>
      <w:r w:rsidR="0002499F" w:rsidRPr="00F66F0B">
        <w:rPr>
          <w:lang w:val="en-GB"/>
        </w:rPr>
        <w:t>and</w:t>
      </w:r>
      <w:r w:rsidR="0002499F" w:rsidRPr="00617EF0">
        <w:rPr>
          <w:lang w:val="en-GB"/>
        </w:rPr>
        <w:t xml:space="preserve"> </w:t>
      </w:r>
      <w:r w:rsidR="0002499F" w:rsidRPr="00F66F0B">
        <w:rPr>
          <w:lang w:val="en-GB"/>
        </w:rPr>
        <w:t>a</w:t>
      </w:r>
      <w:r w:rsidR="0002499F" w:rsidRPr="00617EF0">
        <w:rPr>
          <w:lang w:val="en-GB"/>
        </w:rPr>
        <w:t xml:space="preserve"> </w:t>
      </w:r>
      <w:r w:rsidR="00E9263F" w:rsidRPr="00617EF0">
        <w:rPr>
          <w:lang w:val="en-GB"/>
        </w:rPr>
        <w:t xml:space="preserve">wide range of optional parameters </w:t>
      </w:r>
      <w:r w:rsidR="0002499F" w:rsidRPr="00F66F0B">
        <w:rPr>
          <w:lang w:val="en-GB"/>
        </w:rPr>
        <w:t xml:space="preserve">the user </w:t>
      </w:r>
      <w:r w:rsidR="00E9263F" w:rsidRPr="00617EF0">
        <w:rPr>
          <w:lang w:val="en-GB"/>
        </w:rPr>
        <w:t xml:space="preserve">can produce </w:t>
      </w:r>
      <w:r w:rsidR="002D3E3D" w:rsidRPr="00617EF0">
        <w:rPr>
          <w:lang w:val="en-GB"/>
        </w:rPr>
        <w:t>realistic</w:t>
      </w:r>
      <w:r w:rsidR="00E9263F" w:rsidRPr="00617EF0">
        <w:rPr>
          <w:lang w:val="en-GB"/>
        </w:rPr>
        <w:t xml:space="preserve"> estimations (Table S1).</w:t>
      </w:r>
      <w:r w:rsidR="00E9263F" w:rsidRPr="00F66F0B">
        <w:rPr>
          <w:lang w:val="en-GB"/>
        </w:rPr>
        <w:t xml:space="preserve"> </w:t>
      </w:r>
      <w:r w:rsidR="00F76193" w:rsidRPr="00F66F0B">
        <w:rPr>
          <w:lang w:val="en-GB"/>
        </w:rPr>
        <w:t xml:space="preserve">To simplify </w:t>
      </w:r>
      <w:r w:rsidR="0002499F" w:rsidRPr="00F66F0B">
        <w:rPr>
          <w:lang w:val="en-GB"/>
        </w:rPr>
        <w:t xml:space="preserve">the required </w:t>
      </w:r>
      <w:r w:rsidR="00F76193" w:rsidRPr="00F66F0B">
        <w:rPr>
          <w:lang w:val="en-GB"/>
        </w:rPr>
        <w:t>input information</w:t>
      </w:r>
      <w:r w:rsidR="00617EF0">
        <w:rPr>
          <w:lang w:val="en-GB"/>
        </w:rPr>
        <w:t>,</w:t>
      </w:r>
      <w:r w:rsidR="00F76193" w:rsidRPr="00F66F0B">
        <w:rPr>
          <w:lang w:val="en-GB"/>
        </w:rPr>
        <w:t xml:space="preserve"> we recommend </w:t>
      </w:r>
      <w:ins w:id="298" w:author="Catarina Brancoi" w:date="2022-09-14T12:46:00Z">
        <w:r w:rsidR="001C467E">
          <w:rPr>
            <w:lang w:val="en-GB"/>
          </w:rPr>
          <w:t xml:space="preserve">to </w:t>
        </w:r>
        <w:r w:rsidR="001C467E" w:rsidRPr="00F66F0B">
          <w:rPr>
            <w:lang w:val="en-GB"/>
          </w:rPr>
          <w:t xml:space="preserve">carefully </w:t>
        </w:r>
      </w:ins>
      <w:r w:rsidR="0002499F" w:rsidRPr="00F66F0B">
        <w:rPr>
          <w:lang w:val="en-GB"/>
        </w:rPr>
        <w:t>read</w:t>
      </w:r>
      <w:del w:id="299" w:author="Catarina Brancoi" w:date="2022-09-14T12:46:00Z">
        <w:r w:rsidR="0002499F" w:rsidRPr="00F66F0B" w:rsidDel="001C467E">
          <w:rPr>
            <w:lang w:val="en-GB"/>
          </w:rPr>
          <w:delText>ing</w:delText>
        </w:r>
      </w:del>
      <w:r w:rsidR="00F76193" w:rsidRPr="00F66F0B">
        <w:rPr>
          <w:lang w:val="en-GB"/>
        </w:rPr>
        <w:t xml:space="preserve"> the </w:t>
      </w:r>
      <w:del w:id="300" w:author="Catarina Brancoi" w:date="2022-09-14T12:46:00Z">
        <w:r w:rsidR="00F76193" w:rsidRPr="00F66F0B" w:rsidDel="001C467E">
          <w:rPr>
            <w:lang w:val="en-GB"/>
          </w:rPr>
          <w:delText xml:space="preserve">framework </w:delText>
        </w:r>
      </w:del>
      <w:r w:rsidR="00F76193" w:rsidRPr="00F66F0B">
        <w:rPr>
          <w:lang w:val="en-GB"/>
        </w:rPr>
        <w:t xml:space="preserve">manual </w:t>
      </w:r>
      <w:ins w:id="301" w:author="Catarina Brancoi" w:date="2022-09-14T12:46:00Z">
        <w:r w:rsidR="001C467E">
          <w:rPr>
            <w:lang w:val="en-GB"/>
          </w:rPr>
          <w:t xml:space="preserve">of the </w:t>
        </w:r>
        <w:r w:rsidR="001C467E" w:rsidRPr="00F66F0B">
          <w:rPr>
            <w:lang w:val="en-GB"/>
          </w:rPr>
          <w:t xml:space="preserve">framework </w:t>
        </w:r>
      </w:ins>
      <w:del w:id="302" w:author="Catarina Brancoi" w:date="2022-09-14T12:46:00Z">
        <w:r w:rsidR="00F76193" w:rsidRPr="00F66F0B" w:rsidDel="001C467E">
          <w:rPr>
            <w:lang w:val="en-GB"/>
          </w:rPr>
          <w:delText xml:space="preserve">carefully </w:delText>
        </w:r>
      </w:del>
      <w:r w:rsidR="00F76193" w:rsidRPr="00F66F0B">
        <w:rPr>
          <w:lang w:val="en-GB"/>
        </w:rPr>
        <w:t xml:space="preserve">and to modify the examples input files or to use GUI. </w:t>
      </w:r>
      <w:del w:id="303" w:author="Catarina Brancoi" w:date="2022-09-14T12:47:00Z">
        <w:r w:rsidR="009F2435" w:rsidRPr="00F66F0B" w:rsidDel="001C467E">
          <w:rPr>
            <w:lang w:val="en-GB"/>
          </w:rPr>
          <w:delText>A n</w:delText>
        </w:r>
      </w:del>
      <w:ins w:id="304" w:author="Catarina Brancoi" w:date="2022-09-14T12:47:00Z">
        <w:r w:rsidR="001C467E">
          <w:rPr>
            <w:lang w:val="en-GB"/>
          </w:rPr>
          <w:t>N</w:t>
        </w:r>
      </w:ins>
      <w:r w:rsidR="009F2435" w:rsidRPr="00F66F0B">
        <w:rPr>
          <w:lang w:val="en-GB"/>
        </w:rPr>
        <w:t>onsense or not accurate input information may bias the coalescent evolutionary history of the simulations (</w:t>
      </w:r>
      <w:r w:rsidR="0002499F" w:rsidRPr="00F66F0B">
        <w:rPr>
          <w:lang w:val="en-GB"/>
        </w:rPr>
        <w:t>e</w:t>
      </w:r>
      <w:r w:rsidR="00C61564" w:rsidRPr="00F66F0B">
        <w:rPr>
          <w:lang w:val="en-GB"/>
        </w:rPr>
        <w:t>.</w:t>
      </w:r>
      <w:r w:rsidR="00D3128F">
        <w:rPr>
          <w:lang w:val="en-GB"/>
        </w:rPr>
        <w:t>g.</w:t>
      </w:r>
      <w:r w:rsidR="009F2435" w:rsidRPr="00617EF0">
        <w:rPr>
          <w:lang w:val="en-GB"/>
        </w:rPr>
        <w:t xml:space="preserve"> provide unrealistic substitution rates or not consider enough simulations), affecting the framework </w:t>
      </w:r>
      <w:r w:rsidR="00803424" w:rsidRPr="00617EF0">
        <w:rPr>
          <w:lang w:val="en-GB"/>
        </w:rPr>
        <w:t>efficiency</w:t>
      </w:r>
      <w:r w:rsidR="009F2435" w:rsidRPr="00617EF0">
        <w:rPr>
          <w:lang w:val="en-GB"/>
        </w:rPr>
        <w:t xml:space="preserve">. For some parameters, </w:t>
      </w:r>
      <w:r w:rsidR="0002499F" w:rsidRPr="00F66F0B">
        <w:rPr>
          <w:lang w:val="en-GB"/>
        </w:rPr>
        <w:t xml:space="preserve">such </w:t>
      </w:r>
      <w:r w:rsidR="009F2435" w:rsidRPr="00F66F0B">
        <w:rPr>
          <w:lang w:val="en-GB"/>
        </w:rPr>
        <w:t xml:space="preserve">as the substitution rate per site, </w:t>
      </w:r>
      <w:ins w:id="305" w:author="Catarina Brancoi" w:date="2022-09-14T12:47:00Z">
        <w:r w:rsidR="001C467E">
          <w:rPr>
            <w:lang w:val="en-GB"/>
          </w:rPr>
          <w:t xml:space="preserve">it </w:t>
        </w:r>
      </w:ins>
      <w:r w:rsidR="009F2435" w:rsidRPr="00F66F0B">
        <w:rPr>
          <w:lang w:val="en-GB"/>
        </w:rPr>
        <w:t>could</w:t>
      </w:r>
      <w:r w:rsidR="009F2435" w:rsidRPr="00617EF0">
        <w:rPr>
          <w:lang w:val="en-GB"/>
        </w:rPr>
        <w:t xml:space="preserve"> be difficult </w:t>
      </w:r>
      <w:r w:rsidR="0002499F" w:rsidRPr="00F66F0B">
        <w:rPr>
          <w:lang w:val="en-GB"/>
        </w:rPr>
        <w:t xml:space="preserve">to </w:t>
      </w:r>
      <w:r w:rsidR="009F2435" w:rsidRPr="00617EF0">
        <w:rPr>
          <w:lang w:val="en-GB"/>
        </w:rPr>
        <w:t>obtain discrete accurate values</w:t>
      </w:r>
      <w:r w:rsidR="00E9263F" w:rsidRPr="00617EF0">
        <w:rPr>
          <w:lang w:val="en-GB"/>
        </w:rPr>
        <w:t xml:space="preserve">, </w:t>
      </w:r>
      <w:r w:rsidR="0002499F" w:rsidRPr="00F66F0B">
        <w:rPr>
          <w:lang w:val="en-GB"/>
        </w:rPr>
        <w:t xml:space="preserve">in which case </w:t>
      </w:r>
      <w:r w:rsidR="009F2435" w:rsidRPr="00617EF0">
        <w:rPr>
          <w:i/>
          <w:iCs/>
          <w:lang w:val="en-GB"/>
        </w:rPr>
        <w:t>ProtModel</w:t>
      </w:r>
      <w:r w:rsidR="009F2435" w:rsidRPr="00617EF0">
        <w:rPr>
          <w:lang w:val="en-GB"/>
        </w:rPr>
        <w:t xml:space="preserve"> includes the substitution rate prior distribution and some </w:t>
      </w:r>
      <w:r w:rsidR="003972C1" w:rsidRPr="00F66F0B">
        <w:rPr>
          <w:lang w:val="en-GB"/>
        </w:rPr>
        <w:t>nuisance</w:t>
      </w:r>
      <w:r w:rsidR="009F2435" w:rsidRPr="00617EF0">
        <w:rPr>
          <w:lang w:val="en-GB"/>
        </w:rPr>
        <w:t xml:space="preserve"> parameters. Concerning the prior distribution, we recommend </w:t>
      </w:r>
      <w:r w:rsidR="0002499F" w:rsidRPr="00F66F0B">
        <w:rPr>
          <w:lang w:val="en-GB"/>
        </w:rPr>
        <w:t>using</w:t>
      </w:r>
      <w:r w:rsidR="009F2435" w:rsidRPr="00617EF0">
        <w:rPr>
          <w:lang w:val="en-GB"/>
        </w:rPr>
        <w:t xml:space="preserve"> uniform distribution</w:t>
      </w:r>
      <w:r w:rsidR="0002499F" w:rsidRPr="00F66F0B">
        <w:rPr>
          <w:lang w:val="en-GB"/>
        </w:rPr>
        <w:t>s</w:t>
      </w:r>
      <w:r w:rsidR="009F2435" w:rsidRPr="00617EF0">
        <w:rPr>
          <w:lang w:val="en-GB"/>
        </w:rPr>
        <w:t xml:space="preserve"> with</w:t>
      </w:r>
      <w:r w:rsidR="0002499F" w:rsidRPr="00F66F0B">
        <w:rPr>
          <w:lang w:val="en-GB"/>
        </w:rPr>
        <w:t>in</w:t>
      </w:r>
      <w:r w:rsidR="009F2435" w:rsidRPr="00617EF0">
        <w:rPr>
          <w:lang w:val="en-GB"/>
        </w:rPr>
        <w:t xml:space="preserve"> biologically reasonable values when the user </w:t>
      </w:r>
      <w:r w:rsidR="0002499F" w:rsidRPr="00F66F0B">
        <w:rPr>
          <w:lang w:val="en-GB"/>
        </w:rPr>
        <w:t xml:space="preserve">does not </w:t>
      </w:r>
      <w:r w:rsidR="009F2435" w:rsidRPr="00617EF0">
        <w:rPr>
          <w:lang w:val="en-GB"/>
        </w:rPr>
        <w:t xml:space="preserve">have previous knowledge. </w:t>
      </w:r>
      <w:r w:rsidR="00AE1B27" w:rsidRPr="00617EF0">
        <w:rPr>
          <w:lang w:val="en-GB"/>
        </w:rPr>
        <w:t xml:space="preserve">As in any other evolutionary framework, we recommend cautious dealing with the results </w:t>
      </w:r>
      <w:r w:rsidR="00AE1B27" w:rsidRPr="00F66F0B">
        <w:rPr>
          <w:lang w:val="en-GB"/>
        </w:rPr>
        <w:t>and to check the outputs files for the estimations</w:t>
      </w:r>
      <w:r w:rsidR="00AE1B27" w:rsidRPr="00617EF0">
        <w:rPr>
          <w:lang w:val="en-GB"/>
        </w:rPr>
        <w:t xml:space="preserve">. </w:t>
      </w:r>
      <w:r w:rsidR="00E9263F" w:rsidRPr="00617EF0">
        <w:rPr>
          <w:lang w:val="en-GB"/>
        </w:rPr>
        <w:t>Indeed, we observed in the first example</w:t>
      </w:r>
      <w:r w:rsidR="0002499F" w:rsidRPr="00F66F0B">
        <w:rPr>
          <w:lang w:val="en-GB"/>
        </w:rPr>
        <w:t xml:space="preserve"> of</w:t>
      </w:r>
      <w:r w:rsidR="004B6756" w:rsidRPr="00617EF0">
        <w:rPr>
          <w:lang w:val="en-GB"/>
        </w:rPr>
        <w:t xml:space="preserve"> the monkeypox TNF factor</w:t>
      </w:r>
      <w:r w:rsidR="00E9263F" w:rsidRPr="00617EF0">
        <w:rPr>
          <w:lang w:val="en-GB"/>
        </w:rPr>
        <w:t xml:space="preserve"> (Table 1)</w:t>
      </w:r>
      <w:r w:rsidR="004B6756" w:rsidRPr="00617EF0">
        <w:rPr>
          <w:lang w:val="en-GB"/>
        </w:rPr>
        <w:t xml:space="preserve"> </w:t>
      </w:r>
      <w:r w:rsidR="00AE1B27" w:rsidRPr="00617EF0">
        <w:rPr>
          <w:lang w:val="en-GB"/>
        </w:rPr>
        <w:t xml:space="preserve">that </w:t>
      </w:r>
      <w:r w:rsidR="00E9263F" w:rsidRPr="00F66F0B">
        <w:rPr>
          <w:lang w:val="en-GB"/>
        </w:rPr>
        <w:t xml:space="preserve">choosing an </w:t>
      </w:r>
      <w:r w:rsidR="004B6756" w:rsidRPr="00F66F0B">
        <w:rPr>
          <w:lang w:val="en-GB"/>
        </w:rPr>
        <w:t>in</w:t>
      </w:r>
      <w:r w:rsidR="00E9263F" w:rsidRPr="00F66F0B">
        <w:rPr>
          <w:lang w:val="en-GB"/>
        </w:rPr>
        <w:t xml:space="preserve">appropriate prior distribution </w:t>
      </w:r>
      <w:r w:rsidR="004B6756" w:rsidRPr="00F66F0B">
        <w:rPr>
          <w:lang w:val="en-GB"/>
        </w:rPr>
        <w:t>produce</w:t>
      </w:r>
      <w:r w:rsidR="0002499F" w:rsidRPr="00F66F0B">
        <w:rPr>
          <w:lang w:val="en-GB"/>
        </w:rPr>
        <w:t>d</w:t>
      </w:r>
      <w:r w:rsidR="004B6756" w:rsidRPr="00F66F0B">
        <w:rPr>
          <w:lang w:val="en-GB"/>
        </w:rPr>
        <w:t xml:space="preserve"> a wide deviation on the best-fitting substitution model estimation (Table 1</w:t>
      </w:r>
      <w:r w:rsidR="002D3E3D" w:rsidRPr="00F66F0B">
        <w:rPr>
          <w:lang w:val="en-GB"/>
        </w:rPr>
        <w:t>; Table S3)</w:t>
      </w:r>
      <w:r w:rsidR="004B6756" w:rsidRPr="00F66F0B">
        <w:rPr>
          <w:lang w:val="en-GB"/>
        </w:rPr>
        <w:t xml:space="preserve">. </w:t>
      </w:r>
      <w:r w:rsidR="00AE1B27" w:rsidRPr="00F66F0B">
        <w:rPr>
          <w:lang w:val="en-GB"/>
        </w:rPr>
        <w:t xml:space="preserve">We also recommend attention on the ABC settings and </w:t>
      </w:r>
      <w:r w:rsidR="0002499F" w:rsidRPr="00F66F0B">
        <w:rPr>
          <w:lang w:val="en-GB"/>
        </w:rPr>
        <w:t xml:space="preserve">to </w:t>
      </w:r>
      <w:r w:rsidR="00AE1B27" w:rsidRPr="00F66F0B">
        <w:rPr>
          <w:lang w:val="en-GB"/>
        </w:rPr>
        <w:t xml:space="preserve">repeat the analyses with </w:t>
      </w:r>
      <w:del w:id="306" w:author="Catarina Brancoi" w:date="2022-09-14T12:48:00Z">
        <w:r w:rsidR="00AE1B27" w:rsidRPr="00F66F0B" w:rsidDel="001C467E">
          <w:rPr>
            <w:lang w:val="en-GB"/>
          </w:rPr>
          <w:delText xml:space="preserve">other </w:delText>
        </w:r>
      </w:del>
      <w:ins w:id="307" w:author="Catarina Brancoi" w:date="2022-09-14T12:48:00Z">
        <w:r w:rsidR="001C467E">
          <w:rPr>
            <w:lang w:val="en-GB"/>
          </w:rPr>
          <w:t>multiple</w:t>
        </w:r>
        <w:r w:rsidR="001C467E" w:rsidRPr="00F66F0B">
          <w:rPr>
            <w:lang w:val="en-GB"/>
          </w:rPr>
          <w:t xml:space="preserve"> </w:t>
        </w:r>
      </w:ins>
      <w:r w:rsidR="0090792D" w:rsidRPr="00F66F0B">
        <w:rPr>
          <w:lang w:val="en-GB"/>
        </w:rPr>
        <w:t>ABC method</w:t>
      </w:r>
      <w:ins w:id="308" w:author="Catarina Brancoi" w:date="2022-09-14T12:48:00Z">
        <w:r w:rsidR="001C467E">
          <w:rPr>
            <w:lang w:val="en-GB"/>
          </w:rPr>
          <w:t>s</w:t>
        </w:r>
      </w:ins>
      <w:r w:rsidR="0090792D" w:rsidRPr="00F66F0B">
        <w:rPr>
          <w:lang w:val="en-GB"/>
        </w:rPr>
        <w:t xml:space="preserve">, </w:t>
      </w:r>
      <w:r w:rsidR="00AE1B27" w:rsidRPr="00F66F0B">
        <w:rPr>
          <w:lang w:val="en-GB"/>
        </w:rPr>
        <w:t xml:space="preserve">tolerance </w:t>
      </w:r>
      <w:r w:rsidR="0090792D" w:rsidRPr="00F66F0B">
        <w:rPr>
          <w:lang w:val="en-GB"/>
        </w:rPr>
        <w:t xml:space="preserve">or number of iterations. Indeed, in some cases it </w:t>
      </w:r>
      <w:r w:rsidR="004A769A" w:rsidRPr="00F66F0B">
        <w:rPr>
          <w:lang w:val="en-GB"/>
        </w:rPr>
        <w:t xml:space="preserve">can </w:t>
      </w:r>
      <w:r w:rsidR="0090792D" w:rsidRPr="00F66F0B">
        <w:rPr>
          <w:lang w:val="en-GB"/>
        </w:rPr>
        <w:t xml:space="preserve">be </w:t>
      </w:r>
      <w:r w:rsidR="004A769A" w:rsidRPr="00F66F0B">
        <w:rPr>
          <w:lang w:val="en-GB"/>
        </w:rPr>
        <w:t xml:space="preserve">necessary </w:t>
      </w:r>
      <w:r w:rsidR="0090792D" w:rsidRPr="00F66F0B">
        <w:rPr>
          <w:lang w:val="en-GB"/>
        </w:rPr>
        <w:t xml:space="preserve">to repeat the analysis considering a higher number of simulations or different SS to obtain reliable results. </w:t>
      </w:r>
      <w:r w:rsidR="004A769A" w:rsidRPr="00F66F0B">
        <w:rPr>
          <w:lang w:val="en-GB"/>
        </w:rPr>
        <w:t xml:space="preserve">In the provided example </w:t>
      </w:r>
      <w:r w:rsidR="0090792D" w:rsidRPr="00F66F0B">
        <w:rPr>
          <w:lang w:val="en-GB"/>
        </w:rPr>
        <w:t xml:space="preserve">of the SARS-CoV </w:t>
      </w:r>
      <w:r w:rsidR="0090792D" w:rsidRPr="00F66F0B">
        <w:rPr>
          <w:lang w:val="en-GB"/>
        </w:rPr>
        <w:lastRenderedPageBreak/>
        <w:t>endopeptidase C30 (Table 1) we observe that considering the protein stability standard deviation SS (D</w:t>
      </w:r>
      <w:r w:rsidR="00FC082F" w:rsidRPr="00F66F0B">
        <w:rPr>
          <w:lang w:val="en-GB"/>
        </w:rPr>
        <w:t>G</w:t>
      </w:r>
      <w:r w:rsidR="0090792D" w:rsidRPr="00F66F0B">
        <w:rPr>
          <w:lang w:val="en-GB"/>
        </w:rPr>
        <w:t>REM_sd) affects drastically the estimation (Table 1; TableS3)</w:t>
      </w:r>
      <w:r w:rsidR="00FC082F" w:rsidRPr="00F66F0B">
        <w:rPr>
          <w:lang w:val="en-GB"/>
        </w:rPr>
        <w:t xml:space="preserve">. </w:t>
      </w:r>
    </w:p>
    <w:p w14:paraId="1C645D25" w14:textId="0288ACDC" w:rsidR="00FC082F" w:rsidRPr="00F66F0B" w:rsidRDefault="00FC082F" w:rsidP="00AE1B27">
      <w:pPr>
        <w:rPr>
          <w:lang w:val="en-GB"/>
        </w:rPr>
      </w:pPr>
    </w:p>
    <w:p w14:paraId="1D189334" w14:textId="5E645FDA" w:rsidR="00F71950" w:rsidRPr="00D3128F" w:rsidRDefault="00FC082F" w:rsidP="00BB5F1C">
      <w:pPr>
        <w:rPr>
          <w:lang w:val="en-GB"/>
        </w:rPr>
      </w:pPr>
      <w:r w:rsidRPr="00F66F0B">
        <w:rPr>
          <w:lang w:val="en-GB"/>
        </w:rPr>
        <w:t xml:space="preserve">We are aware </w:t>
      </w:r>
      <w:r w:rsidR="004A769A" w:rsidRPr="00F66F0B">
        <w:rPr>
          <w:lang w:val="en-GB"/>
        </w:rPr>
        <w:t xml:space="preserve">that </w:t>
      </w:r>
      <w:r w:rsidRPr="00F66F0B">
        <w:rPr>
          <w:lang w:val="en-GB"/>
        </w:rPr>
        <w:t>ABC analysis require high computational efforts</w:t>
      </w:r>
      <w:r w:rsidR="00AD3AE2" w:rsidRPr="00F66F0B">
        <w:rPr>
          <w:lang w:val="en-GB"/>
        </w:rPr>
        <w:t xml:space="preserve"> and sometimes </w:t>
      </w:r>
      <w:del w:id="309" w:author="Catarina Brancoi" w:date="2022-09-14T12:49:00Z">
        <w:r w:rsidR="00AD3AE2" w:rsidRPr="00F66F0B" w:rsidDel="001C467E">
          <w:rPr>
            <w:lang w:val="en-GB"/>
          </w:rPr>
          <w:delText xml:space="preserve">the user </w:delText>
        </w:r>
        <w:r w:rsidR="004A769A" w:rsidRPr="00F66F0B" w:rsidDel="001C467E">
          <w:rPr>
            <w:lang w:val="en-GB"/>
          </w:rPr>
          <w:delText xml:space="preserve">may have to </w:delText>
        </w:r>
        <w:r w:rsidR="00AD3AE2" w:rsidRPr="00F66F0B" w:rsidDel="001C467E">
          <w:rPr>
            <w:lang w:val="en-GB"/>
          </w:rPr>
          <w:delText xml:space="preserve">repeat some </w:delText>
        </w:r>
      </w:del>
      <w:ins w:id="310" w:author="Catarina Brancoi" w:date="2022-09-14T12:49:00Z">
        <w:r w:rsidR="001C467E">
          <w:rPr>
            <w:lang w:val="en-GB"/>
          </w:rPr>
          <w:t xml:space="preserve">multiple </w:t>
        </w:r>
      </w:ins>
      <w:r w:rsidR="00AD3AE2" w:rsidRPr="00F66F0B">
        <w:rPr>
          <w:lang w:val="en-GB"/>
        </w:rPr>
        <w:t>analysis</w:t>
      </w:r>
      <w:r w:rsidR="004A769A" w:rsidRPr="00F66F0B">
        <w:rPr>
          <w:lang w:val="en-GB"/>
        </w:rPr>
        <w:t>,</w:t>
      </w:r>
      <w:r w:rsidR="00AD3AE2" w:rsidRPr="00F66F0B">
        <w:rPr>
          <w:lang w:val="en-GB"/>
        </w:rPr>
        <w:t xml:space="preserve"> </w:t>
      </w:r>
      <w:r w:rsidR="004A769A" w:rsidRPr="00F66F0B">
        <w:rPr>
          <w:lang w:val="en-GB"/>
        </w:rPr>
        <w:t>thus</w:t>
      </w:r>
      <w:r w:rsidR="00AD3AE2" w:rsidRPr="00F66F0B">
        <w:rPr>
          <w:lang w:val="en-GB"/>
        </w:rPr>
        <w:t xml:space="preserve"> we develop a cluster version which decrease</w:t>
      </w:r>
      <w:r w:rsidR="004A769A" w:rsidRPr="00F66F0B">
        <w:rPr>
          <w:lang w:val="en-GB"/>
        </w:rPr>
        <w:t>s</w:t>
      </w:r>
      <w:r w:rsidR="00AD3AE2" w:rsidRPr="00F66F0B">
        <w:rPr>
          <w:lang w:val="en-GB"/>
        </w:rPr>
        <w:t xml:space="preserve"> drastically (more than 10 times) the execution time (Figure S1). </w:t>
      </w:r>
      <w:del w:id="311" w:author="Catarina Brancoi" w:date="2022-09-14T12:49:00Z">
        <w:r w:rsidR="00AD3AE2" w:rsidRPr="00F66F0B" w:rsidDel="001C467E">
          <w:rPr>
            <w:lang w:val="en-GB"/>
          </w:rPr>
          <w:delText>But</w:delText>
        </w:r>
      </w:del>
      <w:ins w:id="312" w:author="Catarina Brancoi" w:date="2022-09-14T12:49:00Z">
        <w:r w:rsidR="001C467E">
          <w:rPr>
            <w:lang w:val="en-GB"/>
          </w:rPr>
          <w:t>Still</w:t>
        </w:r>
      </w:ins>
      <w:r w:rsidR="00586ADF" w:rsidRPr="00F66F0B">
        <w:rPr>
          <w:lang w:val="en-GB"/>
        </w:rPr>
        <w:t>,</w:t>
      </w:r>
      <w:r w:rsidR="00AD3AE2" w:rsidRPr="00F66F0B">
        <w:rPr>
          <w:lang w:val="en-GB"/>
        </w:rPr>
        <w:t xml:space="preserve"> even </w:t>
      </w:r>
      <w:r w:rsidR="004A769A" w:rsidRPr="00F66F0B">
        <w:rPr>
          <w:lang w:val="en-GB"/>
        </w:rPr>
        <w:t xml:space="preserve">when </w:t>
      </w:r>
      <w:r w:rsidR="00AD3AE2" w:rsidRPr="00F66F0B">
        <w:rPr>
          <w:lang w:val="en-GB"/>
        </w:rPr>
        <w:t xml:space="preserve">the user </w:t>
      </w:r>
      <w:r w:rsidR="004A769A" w:rsidRPr="00F66F0B">
        <w:rPr>
          <w:lang w:val="en-GB"/>
        </w:rPr>
        <w:t>cannot</w:t>
      </w:r>
      <w:r w:rsidR="00AD3AE2" w:rsidRPr="00F66F0B">
        <w:rPr>
          <w:lang w:val="en-GB"/>
        </w:rPr>
        <w:t xml:space="preserve"> </w:t>
      </w:r>
      <w:r w:rsidR="009E254A" w:rsidRPr="00F66F0B">
        <w:rPr>
          <w:lang w:val="en-GB"/>
        </w:rPr>
        <w:t>access</w:t>
      </w:r>
      <w:r w:rsidR="00AD3AE2" w:rsidRPr="00F66F0B">
        <w:rPr>
          <w:lang w:val="en-GB"/>
        </w:rPr>
        <w:t xml:space="preserve"> to a cluster, we strongly </w:t>
      </w:r>
      <w:r w:rsidR="004A769A" w:rsidRPr="00F66F0B">
        <w:rPr>
          <w:lang w:val="en-GB"/>
        </w:rPr>
        <w:t xml:space="preserve">believe </w:t>
      </w:r>
      <w:r w:rsidR="00AD3AE2" w:rsidRPr="00F66F0B">
        <w:rPr>
          <w:lang w:val="en-GB"/>
        </w:rPr>
        <w:t xml:space="preserve">that the accuracy of the estimations and the </w:t>
      </w:r>
      <w:r w:rsidR="009E254A" w:rsidRPr="00F66F0B">
        <w:rPr>
          <w:lang w:val="en-GB"/>
        </w:rPr>
        <w:t>improvements</w:t>
      </w:r>
      <w:r w:rsidR="00586ADF" w:rsidRPr="00F66F0B">
        <w:rPr>
          <w:lang w:val="en-GB"/>
        </w:rPr>
        <w:t xml:space="preserve"> that</w:t>
      </w:r>
      <w:r w:rsidR="009E254A" w:rsidRPr="00F66F0B">
        <w:rPr>
          <w:lang w:val="en-GB"/>
        </w:rPr>
        <w:t xml:space="preserve"> SCS models </w:t>
      </w:r>
      <w:r w:rsidR="00586ADF" w:rsidRPr="00F66F0B">
        <w:rPr>
          <w:lang w:val="en-GB"/>
        </w:rPr>
        <w:t xml:space="preserve">yield </w:t>
      </w:r>
      <w:r w:rsidR="009E254A" w:rsidRPr="00F66F0B">
        <w:rPr>
          <w:lang w:val="en-GB"/>
        </w:rPr>
        <w:t>on the evolutionary analysis justify the comput</w:t>
      </w:r>
      <w:r w:rsidR="00586ADF" w:rsidRPr="00F66F0B">
        <w:rPr>
          <w:lang w:val="en-GB"/>
        </w:rPr>
        <w:t>ing</w:t>
      </w:r>
      <w:r w:rsidR="009E254A" w:rsidRPr="00F66F0B">
        <w:rPr>
          <w:lang w:val="en-GB"/>
        </w:rPr>
        <w:t xml:space="preserve"> time. </w:t>
      </w:r>
      <w:r w:rsidR="004A769A" w:rsidRPr="00F66F0B">
        <w:rPr>
          <w:lang w:val="en-GB"/>
        </w:rPr>
        <w:t xml:space="preserve">For the </w:t>
      </w:r>
      <w:r w:rsidR="009E254A" w:rsidRPr="00F66F0B">
        <w:rPr>
          <w:lang w:val="en-GB"/>
        </w:rPr>
        <w:t>illustrative examples we selected some interesting protein</w:t>
      </w:r>
      <w:r w:rsidR="00EE133A" w:rsidRPr="00F66F0B">
        <w:rPr>
          <w:lang w:val="en-GB"/>
        </w:rPr>
        <w:t xml:space="preserve"> families. </w:t>
      </w:r>
      <w:r w:rsidR="00EE133A" w:rsidRPr="00D3128F">
        <w:rPr>
          <w:lang w:val="en-GB"/>
        </w:rPr>
        <w:t xml:space="preserve">First, we </w:t>
      </w:r>
      <w:r w:rsidR="002F29E1" w:rsidRPr="00D3128F">
        <w:rPr>
          <w:lang w:val="en-GB"/>
        </w:rPr>
        <w:t>analyze</w:t>
      </w:r>
      <w:r w:rsidR="004A769A" w:rsidRPr="00D3128F">
        <w:rPr>
          <w:lang w:val="en-GB"/>
        </w:rPr>
        <w:t>d</w:t>
      </w:r>
      <w:r w:rsidR="009071EC" w:rsidRPr="00D3128F">
        <w:rPr>
          <w:lang w:val="en-GB"/>
        </w:rPr>
        <w:t xml:space="preserve"> the monkeypox TNF receptor </w:t>
      </w:r>
      <w:r w:rsidR="006A3B06" w:rsidRPr="00D3128F">
        <w:rPr>
          <w:lang w:val="en-GB"/>
        </w:rPr>
        <w:t xml:space="preserve">which </w:t>
      </w:r>
      <w:r w:rsidR="002F29E1" w:rsidRPr="00D3128F">
        <w:rPr>
          <w:lang w:val="en-GB"/>
        </w:rPr>
        <w:t>is involve in</w:t>
      </w:r>
      <w:r w:rsidR="006A3B06" w:rsidRPr="00D3128F">
        <w:rPr>
          <w:lang w:val="en-GB"/>
        </w:rPr>
        <w:t xml:space="preserve"> tumorigenesis and viral replication</w:t>
      </w:r>
      <w:r w:rsidR="002F29E1" w:rsidRPr="00D3128F">
        <w:rPr>
          <w:lang w:val="en-GB"/>
        </w:rPr>
        <w:t xml:space="preserve"> inhibition</w:t>
      </w:r>
      <w:r w:rsidR="006A3B06" w:rsidRPr="00D3128F">
        <w:rPr>
          <w:lang w:val="en-GB"/>
        </w:rPr>
        <w:t xml:space="preserve"> </w:t>
      </w:r>
      <w:r w:rsidR="002F29E1" w:rsidRPr="00D3128F">
        <w:rPr>
          <w:lang w:val="en-GB"/>
        </w:rPr>
        <w:fldChar w:fldCharType="begin"/>
      </w:r>
      <w:r w:rsidR="002F29E1" w:rsidRPr="00D3128F">
        <w:rPr>
          <w:lang w:val="en-GB"/>
        </w:rPr>
        <w:instrText xml:space="preserve"> ADDIN ZOTERO_ITEM CSL_CITATION {"citationID":"tmjfQqjD","properties":{"formattedCitation":"(Al Rumaih et al. 2020)","plainCitation":"(Al Rumaih et al. 2020)","noteIndex":0},"citationItems":[{"id":813,"uris":["http://zotero.org/users/local/3HvvyIsJ/items/KL8UJT6Y"],"itemData":{"id":813,"type":"article-journal","abstract":"Significance\n            Viruses have coevolved with their hosts and developed strategies to dampen, evade, or subvert the host immune response to provide an advantage to the virus. We show that ectromelia virus (ECTV) encodes a TNF receptor (TNFR) homolog, which provides an advantage to the host and virus by dampening TNF levels and inflammation. Infection of ECTV-resistant mice with a mutant virus lacking viral TNFR (vTNFR) caused significant lung pathology and death due to secretion of excessive levels of TNF and other inflammatory cytokines. In vitro, recombinant vTNFR from ECTV and other orthopoxviruses bound to membrane-associated TNF and down-regulated inflammatory gene expression through reverse signaling. vTNFR benefits the host by enabling survival, potentially facilitating virus spread, which should advantage the virus.\n          , \n            Ectromelia virus (ECTV) causes mousepox, a surrogate mouse model for smallpox caused by variola virus in humans. Both orthopoxviruses encode tumor necrosis factor receptor (TNFR) homologs or viral TNFR (vTNFR). These homologs are termed cytokine response modifier (Crm) proteins, containing a TNF-binding domain and a chemokine-binding domain called smallpox virus-encoded chemokine receptor (SECRET) domain. ECTV encodes one vTNFR known as CrmD. Infection of ECTV-resistant C57BL/6 mice with a CrmD deletion mutant virus resulted in uniform mortality due to excessive TNF secretion and dysregulated inflammatory cytokine production. CrmD dampened pathology, leukocyte recruitment, and inflammatory cytokine production in lungs including TNF, IL-6, IL-10, and IFN-γ. Blockade of TNF, IL-6, or IL-10R function with monoclonal antibodies reduced lung pathology and provided 60 to 100% protection from otherwise lethal infection. IFN-γ caused lung pathology only when both the TNF-binding and SECRET domains were absent. Presence of the SECRET domain alone induced significantly higher levels of IL-1β, IL-6, and IL-10, likely overcoming any protective effects that might have been afforded by anti–IFN-γ treatment. The use of TNF-deficient mice and those that express only membrane-associated but not secreted TNF revealed that CrmD is critically dependent on host TNF for its function. In vitro, recombinant Crm proteins from different orthopoxviruses bound to membrane-associated TNF and dampened inflammatory gene expression through reverse signaling. CrmD does not affect virus replication; however, it provides the host advantage by enabling survival. Host survival would facilitate virus spread, which would also provide an advantage to the virus.","container-title":"Proceedings of the National Academy of Sciences","DOI":"10.1073/pnas.2004688117","ISSN":"0027-8424, 1091-6490","issue":"43","journalAbbreviation":"Proc. Natl. Acad. Sci. U.S.A.","language":"en","page":"26885-26894","source":"DOI.org (Crossref)","title":"Poxvirus-encoded TNF receptor homolog dampens inflammation and protects from uncontrolled lung pathology during respiratory infection","volume":"117","author":[{"family":"Al Rumaih","given":"Zahrah"},{"family":"Tuazon Kels","given":"Ma. Junaliah"},{"family":"Ng","given":"Esther"},{"family":"Pandey","given":"Pratikshya"},{"family":"Pontejo","given":"Sergio M."},{"family":"Alejo","given":"Alí"},{"family":"Alcamí","given":"Antonio"},{"family":"Chaudhri","given":"Geeta"},{"family":"Karupiah","given":"Gunasegaran"}],"issued":{"date-parts":[["2020",10,27]]}}}],"schema":"https://github.com/citation-style-language/schema/raw/master/csl-citation.json"} </w:instrText>
      </w:r>
      <w:r w:rsidR="002F29E1" w:rsidRPr="00D3128F">
        <w:rPr>
          <w:lang w:val="en-GB"/>
        </w:rPr>
        <w:fldChar w:fldCharType="separate"/>
      </w:r>
      <w:r w:rsidR="002F29E1" w:rsidRPr="00D3128F">
        <w:rPr>
          <w:noProof/>
          <w:lang w:val="en-GB"/>
        </w:rPr>
        <w:t>(Al Rumaih et al. 2020)</w:t>
      </w:r>
      <w:r w:rsidR="002F29E1" w:rsidRPr="00D3128F">
        <w:rPr>
          <w:lang w:val="en-GB"/>
        </w:rPr>
        <w:fldChar w:fldCharType="end"/>
      </w:r>
      <w:r w:rsidR="002F29E1" w:rsidRPr="00D3128F">
        <w:rPr>
          <w:lang w:val="en-GB"/>
        </w:rPr>
        <w:t xml:space="preserve">. Recent studies found that this receptor </w:t>
      </w:r>
      <w:r w:rsidR="000C6A91" w:rsidRPr="00D3128F">
        <w:rPr>
          <w:lang w:val="en-GB"/>
        </w:rPr>
        <w:t xml:space="preserve">is able to maintain its structure despite mutation </w:t>
      </w:r>
      <w:r w:rsidR="00394218" w:rsidRPr="00D3128F">
        <w:rPr>
          <w:lang w:val="en-GB"/>
        </w:rPr>
        <w:fldChar w:fldCharType="begin"/>
      </w:r>
      <w:r w:rsidR="00394218" w:rsidRPr="00D3128F">
        <w:rPr>
          <w:lang w:val="en-GB"/>
        </w:rPr>
        <w:instrText xml:space="preserve"> ADDIN ZOTERO_ITEM CSL_CITATION {"citationID":"N5TjnCfm","properties":{"formattedCitation":"(Benvenuto et al. 2022)","plainCitation":"(Benvenuto et al. 2022)","noteIndex":0},"citationItems":[{"id":815,"uris":["http://zotero.org/users/local/3HvvyIsJ/items/VGNVQYHZ"],"itemData":{"id":815,"type":"report","abstract":"Background Over the past few months, we have witnessed a new outbreak of a MPXV that has been detected without a clear link to Africa and has quickly spread globally.","genre":"preprint","language":"en","note":"DOI: 10.1101/2022.06.22.497195","publisher":"Bioinformatics","source":"DOI.org (Crossref)","title":"The evolution of Monkeypox virus: a genetic and structural analysis reveals mutations in proteins involved in host-pathogen interaction","title-short":"The evolution of Monkeypox virus","URL":"http://biorxiv.org/lookup/doi/10.1101/2022.06.22.497195","author":[{"family":"Benvenuto","given":"Domenico"},{"family":"Vita","given":"Serena"},{"family":"Pascarella","given":"Stefano"},{"family":"Bianchi","given":"Martina"},{"family":"Giovanetti","given":"Marta"},{"family":"Cauda","given":"Roberto"},{"family":"Nicastri","given":"Emanuele"},{"family":"Cassone","given":"Antonio"},{"family":"Ciccozzi","given":"Massimo"}],"accessed":{"date-parts":[["2022",7,8]]},"issued":{"date-parts":[["2022",6,22]]}}}],"schema":"https://github.com/citation-style-language/schema/raw/master/csl-citation.json"} </w:instrText>
      </w:r>
      <w:r w:rsidR="00394218" w:rsidRPr="00D3128F">
        <w:rPr>
          <w:lang w:val="en-GB"/>
        </w:rPr>
        <w:fldChar w:fldCharType="separate"/>
      </w:r>
      <w:r w:rsidR="00394218" w:rsidRPr="00D3128F">
        <w:rPr>
          <w:noProof/>
          <w:lang w:val="en-GB"/>
        </w:rPr>
        <w:t>(Benvenuto et al. 2022)</w:t>
      </w:r>
      <w:r w:rsidR="00394218" w:rsidRPr="00D3128F">
        <w:rPr>
          <w:lang w:val="en-GB"/>
        </w:rPr>
        <w:fldChar w:fldCharType="end"/>
      </w:r>
      <w:r w:rsidR="00586ADF" w:rsidRPr="00D3128F">
        <w:rPr>
          <w:lang w:val="en-GB"/>
        </w:rPr>
        <w:t xml:space="preserve"> </w:t>
      </w:r>
      <w:r w:rsidR="000C6A91" w:rsidRPr="00D3128F">
        <w:rPr>
          <w:lang w:val="en-GB"/>
        </w:rPr>
        <w:t>(preprint</w:t>
      </w:r>
      <w:r w:rsidR="00A51F1A" w:rsidRPr="00D3128F">
        <w:rPr>
          <w:lang w:val="en-GB"/>
        </w:rPr>
        <w:t xml:space="preserve">, maybe </w:t>
      </w:r>
      <w:commentRangeStart w:id="313"/>
      <w:commentRangeStart w:id="314"/>
      <w:commentRangeStart w:id="315"/>
      <w:r w:rsidR="00A51F1A" w:rsidRPr="00D3128F">
        <w:rPr>
          <w:lang w:val="en-GB"/>
        </w:rPr>
        <w:t>herbet</w:t>
      </w:r>
      <w:commentRangeEnd w:id="313"/>
      <w:r w:rsidR="004A769A" w:rsidRPr="00D3128F">
        <w:rPr>
          <w:rStyle w:val="CommentReference"/>
          <w:lang w:val="en-GB"/>
        </w:rPr>
        <w:commentReference w:id="313"/>
      </w:r>
      <w:commentRangeEnd w:id="314"/>
      <w:r w:rsidR="00D3128F">
        <w:rPr>
          <w:rStyle w:val="CommentReference"/>
        </w:rPr>
        <w:commentReference w:id="314"/>
      </w:r>
      <w:commentRangeEnd w:id="315"/>
      <w:r w:rsidR="001C467E">
        <w:rPr>
          <w:rStyle w:val="CommentReference"/>
        </w:rPr>
        <w:commentReference w:id="315"/>
      </w:r>
      <w:r w:rsidR="000C6A91" w:rsidRPr="00D3128F">
        <w:rPr>
          <w:lang w:val="en-GB"/>
        </w:rPr>
        <w:t xml:space="preserve">), so we </w:t>
      </w:r>
      <w:r w:rsidR="00D11FD9" w:rsidRPr="00D3128F">
        <w:rPr>
          <w:lang w:val="en-GB"/>
        </w:rPr>
        <w:t>expected that a SCS model</w:t>
      </w:r>
      <w:r w:rsidR="00D11FD9" w:rsidRPr="00D3128F" w:rsidDel="00D11FD9">
        <w:rPr>
          <w:lang w:val="en-GB"/>
        </w:rPr>
        <w:t xml:space="preserve"> </w:t>
      </w:r>
      <w:r w:rsidR="00D11FD9" w:rsidRPr="00D3128F">
        <w:rPr>
          <w:lang w:val="en-GB"/>
        </w:rPr>
        <w:t xml:space="preserve">would be </w:t>
      </w:r>
      <w:r w:rsidR="000C6A91" w:rsidRPr="00D3128F">
        <w:rPr>
          <w:lang w:val="en-GB"/>
        </w:rPr>
        <w:t xml:space="preserve">the best-fitting substitution model </w:t>
      </w:r>
      <w:r w:rsidR="00D11FD9" w:rsidRPr="00D3128F">
        <w:rPr>
          <w:lang w:val="en-GB"/>
        </w:rPr>
        <w:t>for the data</w:t>
      </w:r>
      <w:r w:rsidR="000C6A91" w:rsidRPr="00D3128F">
        <w:rPr>
          <w:lang w:val="en-GB"/>
        </w:rPr>
        <w:t xml:space="preserve">. Indeed, we found that the </w:t>
      </w:r>
      <w:r w:rsidR="00D11FD9" w:rsidRPr="00D3128F">
        <w:rPr>
          <w:lang w:val="en-GB"/>
        </w:rPr>
        <w:t xml:space="preserve">empirical </w:t>
      </w:r>
      <w:r w:rsidR="000C6A91" w:rsidRPr="00D3128F">
        <w:rPr>
          <w:lang w:val="en-GB"/>
        </w:rPr>
        <w:t xml:space="preserve">substitution model </w:t>
      </w:r>
      <w:r w:rsidR="00D11FD9" w:rsidRPr="00D3128F">
        <w:rPr>
          <w:lang w:val="en-GB"/>
        </w:rPr>
        <w:t xml:space="preserve">HIVw </w:t>
      </w:r>
      <w:r w:rsidR="000C6A91" w:rsidRPr="00D3128F">
        <w:rPr>
          <w:lang w:val="en-GB"/>
        </w:rPr>
        <w:t>is quite far from the real data</w:t>
      </w:r>
      <w:r w:rsidR="00D11FD9" w:rsidRPr="00D3128F">
        <w:rPr>
          <w:lang w:val="en-GB"/>
        </w:rPr>
        <w:t xml:space="preserve"> (Table 1)</w:t>
      </w:r>
      <w:r w:rsidR="000C6A91" w:rsidRPr="00D3128F">
        <w:rPr>
          <w:lang w:val="en-GB"/>
        </w:rPr>
        <w:t>, supporting the use of SCS model</w:t>
      </w:r>
      <w:r w:rsidR="00394218" w:rsidRPr="00D3128F">
        <w:rPr>
          <w:lang w:val="en-GB"/>
        </w:rPr>
        <w:t>s</w:t>
      </w:r>
      <w:r w:rsidR="000C6A91" w:rsidRPr="00D3128F">
        <w:rPr>
          <w:lang w:val="en-GB"/>
        </w:rPr>
        <w:t xml:space="preserve"> </w:t>
      </w:r>
      <w:r w:rsidR="00394218" w:rsidRPr="00D3128F">
        <w:rPr>
          <w:lang w:val="en-GB"/>
        </w:rPr>
        <w:t>in TNF evolutionary analysis.</w:t>
      </w:r>
      <w:r w:rsidR="00A51F1A" w:rsidRPr="00D3128F">
        <w:rPr>
          <w:lang w:val="en-GB"/>
        </w:rPr>
        <w:t xml:space="preserve"> </w:t>
      </w:r>
      <w:r w:rsidR="001D7ED5" w:rsidRPr="00D3128F">
        <w:rPr>
          <w:lang w:val="en-GB"/>
        </w:rPr>
        <w:t>In addition,</w:t>
      </w:r>
      <w:r w:rsidR="001D4C63" w:rsidRPr="00D3128F">
        <w:rPr>
          <w:lang w:val="en-GB"/>
        </w:rPr>
        <w:t xml:space="preserve"> we explored some </w:t>
      </w:r>
      <w:commentRangeStart w:id="316"/>
      <w:commentRangeStart w:id="317"/>
      <w:r w:rsidR="001D4C63" w:rsidRPr="00D3128F">
        <w:rPr>
          <w:lang w:val="en-GB"/>
        </w:rPr>
        <w:t>interesting</w:t>
      </w:r>
      <w:commentRangeEnd w:id="316"/>
      <w:r w:rsidR="00D11FD9" w:rsidRPr="00D3128F">
        <w:rPr>
          <w:rStyle w:val="CommentReference"/>
          <w:lang w:val="en-GB"/>
        </w:rPr>
        <w:commentReference w:id="316"/>
      </w:r>
      <w:commentRangeEnd w:id="317"/>
      <w:r w:rsidR="00D3128F" w:rsidRPr="00D3128F">
        <w:rPr>
          <w:rStyle w:val="CommentReference"/>
        </w:rPr>
        <w:commentReference w:id="317"/>
      </w:r>
      <w:r w:rsidR="001D4C63" w:rsidRPr="00D3128F">
        <w:rPr>
          <w:lang w:val="en-GB"/>
        </w:rPr>
        <w:t xml:space="preserve"> therapeutic targets proteins (SARS-CoV endopeptidase C30, SARS-CoV 2'-O-methyltransferase, influenza NS1, HIV-1 GAG and HIV-1 PR). </w:t>
      </w:r>
      <w:r w:rsidR="00F41EFD" w:rsidRPr="00D3128F">
        <w:rPr>
          <w:lang w:val="en-GB"/>
        </w:rPr>
        <w:t>Generally</w:t>
      </w:r>
      <w:r w:rsidR="006C07CC" w:rsidRPr="00D3128F">
        <w:rPr>
          <w:lang w:val="en-GB"/>
        </w:rPr>
        <w:t>,</w:t>
      </w:r>
      <w:r w:rsidR="001D4C63" w:rsidRPr="00D3128F">
        <w:rPr>
          <w:lang w:val="en-GB"/>
        </w:rPr>
        <w:t xml:space="preserve"> we found that </w:t>
      </w:r>
      <w:r w:rsidR="006C07CC" w:rsidRPr="00D3128F">
        <w:rPr>
          <w:lang w:val="en-GB"/>
        </w:rPr>
        <w:t>the best-fitting substitution model estimation corresponds with a</w:t>
      </w:r>
      <w:r w:rsidR="001D4C63" w:rsidRPr="00D3128F">
        <w:rPr>
          <w:lang w:val="en-GB"/>
        </w:rPr>
        <w:t xml:space="preserve"> SCS model</w:t>
      </w:r>
      <w:r w:rsidR="006C07CC" w:rsidRPr="00D3128F">
        <w:rPr>
          <w:lang w:val="en-GB"/>
        </w:rPr>
        <w:t xml:space="preserve">. The function of all these proteins is </w:t>
      </w:r>
      <w:r w:rsidR="00586ADF" w:rsidRPr="00D3128F">
        <w:rPr>
          <w:lang w:val="en-GB"/>
        </w:rPr>
        <w:t xml:space="preserve">to </w:t>
      </w:r>
      <w:r w:rsidR="006C07CC" w:rsidRPr="00D3128F">
        <w:rPr>
          <w:lang w:val="en-GB"/>
        </w:rPr>
        <w:t>interact with some other protein</w:t>
      </w:r>
      <w:r w:rsidR="002E23EC" w:rsidRPr="00D3128F">
        <w:rPr>
          <w:lang w:val="en-GB"/>
        </w:rPr>
        <w:t>s</w:t>
      </w:r>
      <w:r w:rsidR="006C07CC" w:rsidRPr="00D3128F">
        <w:rPr>
          <w:lang w:val="en-GB"/>
        </w:rPr>
        <w:t xml:space="preserve"> or substrate, so it is </w:t>
      </w:r>
      <w:r w:rsidR="00F41EFD" w:rsidRPr="00D3128F">
        <w:rPr>
          <w:lang w:val="en-GB"/>
        </w:rPr>
        <w:t xml:space="preserve">likely that </w:t>
      </w:r>
      <w:r w:rsidR="006C07CC" w:rsidRPr="00D3128F">
        <w:rPr>
          <w:lang w:val="en-GB"/>
        </w:rPr>
        <w:t>they have to maintain the</w:t>
      </w:r>
      <w:r w:rsidR="002E23EC" w:rsidRPr="00D3128F">
        <w:rPr>
          <w:lang w:val="en-GB"/>
        </w:rPr>
        <w:t>ir</w:t>
      </w:r>
      <w:r w:rsidR="006C07CC" w:rsidRPr="00D3128F">
        <w:rPr>
          <w:lang w:val="en-GB"/>
        </w:rPr>
        <w:t xml:space="preserve"> structure</w:t>
      </w:r>
      <w:r w:rsidR="00F41EFD" w:rsidRPr="00D3128F">
        <w:rPr>
          <w:lang w:val="en-GB"/>
        </w:rPr>
        <w:t xml:space="preserve"> to properly functionate</w:t>
      </w:r>
      <w:r w:rsidR="006C07CC" w:rsidRPr="00D3128F">
        <w:rPr>
          <w:lang w:val="en-GB"/>
        </w:rPr>
        <w:t>. HIV protease is an extraordinary example of accumulate mutations maintaining its structure</w:t>
      </w:r>
      <w:r w:rsidR="002E23EC" w:rsidRPr="00D3128F">
        <w:rPr>
          <w:lang w:val="en-GB"/>
        </w:rPr>
        <w:t xml:space="preserve"> </w:t>
      </w:r>
      <w:r w:rsidR="002E23EC" w:rsidRPr="00D3128F">
        <w:rPr>
          <w:lang w:val="en-GB"/>
        </w:rPr>
        <w:fldChar w:fldCharType="begin"/>
      </w:r>
      <w:r w:rsidR="002E23EC" w:rsidRPr="00D3128F">
        <w:rPr>
          <w:lang w:val="en-GB"/>
        </w:rPr>
        <w:instrText xml:space="preserve"> ADDIN ZOTERO_ITEM CSL_CITATION {"citationID":"TLqgwzz1","properties":{"formattedCitation":"(Wu et al. 2003)","plainCitation":"(Wu et al. 2003)","noteIndex":0},"citationItems":[{"id":311,"uris":["http://zotero.org/users/local/3HvvyIsJ/items/DG7D6PJ7"],"itemData":{"id":311,"type":"article-journal","abstract":"ABSTRACT\n            Although many human immunodeficiency virus type 1 (HIV-1)-infected persons are treated with multiple protease inhibitors in combination or in succession, mutation patterns of protease isolates from these persons have not been characterized. We collected and analyzed 2,244 subtype B HIV-1 isolates from 1,919 persons with different protease inhibitor experiences: 1,004 isolates from untreated persons, 637 isolates from persons who received one protease inhibitor, and 603 isolates from persons receiving two or more protease inhibitors. The median number of protease mutations per isolate increased from 4 in untreated persons to 12 in persons who had received four or more protease inhibitors. Mutations at 45 of the 99 amino acid positions in the protease—including 22 not previously associated with drug resistance—were significantly associated with protease inhibitor treatment. Mutations at 17 of the remaining 99 positions were polymorphic but not associated with drug treatment. Pairs and clusters of correlated (covarying) mutations were significantly more likely to occur in treated than in untreated persons: 115 versus 23 pairs and 30 versus 2 clusters, respectively. Of the 115 statistically significant pairs of covarying residues in the treated isolates, 59 were within 8 Å of each other—many more than would be expected by chance. In summary, nearly one-half of HIV-1 protease positions are under selective drug pressure, including many residues not previously associated with drug resistance. Structural factors appear to be responsible for the high frequency of covariation among many of the protease residues. The presence of mutational clusters provides insight into the complex mutational patterns required for HIV-1 protease inhibitor resistance.","container-title":"Journal of Virology","DOI":"10.1128/JVI.77.8.4836-4847.2003","ISSN":"0022-538X, 1098-5514","issue":"8","journalAbbreviation":"JVI","language":"en","page":"4836-4847","source":"DOI.org (Crossref)","title":"Mutation Patterns and Structural Correlates in Human Immunodeficiency Virus Type 1 Protease following Different Protease Inhibitor Treatments","volume":"77","author":[{"family":"Wu","given":"Thomas D."},{"family":"Schiffer","given":"Celia A."},{"family":"Gonzales","given":"Matthew J."},{"family":"Taylor","given":"Jonathan"},{"family":"Kantor","given":"Rami"},{"family":"Chou","given":"Sunwen"},{"family":"Israelski","given":"Dennis"},{"family":"Zolopa","given":"Andrew R."},{"family":"Fessel","given":"W. Jeffrey"},{"family":"Shafer","given":"Robert W."}],"issued":{"date-parts":[["2003",4,15]]}}}],"schema":"https://github.com/citation-style-language/schema/raw/master/csl-citation.json"} </w:instrText>
      </w:r>
      <w:r w:rsidR="002E23EC" w:rsidRPr="00D3128F">
        <w:rPr>
          <w:lang w:val="en-GB"/>
        </w:rPr>
        <w:fldChar w:fldCharType="separate"/>
      </w:r>
      <w:r w:rsidR="002E23EC" w:rsidRPr="00D3128F">
        <w:rPr>
          <w:noProof/>
          <w:lang w:val="en-GB"/>
        </w:rPr>
        <w:t>(Wu et al. 2003)</w:t>
      </w:r>
      <w:r w:rsidR="002E23EC" w:rsidRPr="00D3128F">
        <w:rPr>
          <w:lang w:val="en-GB"/>
        </w:rPr>
        <w:fldChar w:fldCharType="end"/>
      </w:r>
      <w:r w:rsidR="00D149A0" w:rsidRPr="00D3128F">
        <w:rPr>
          <w:lang w:val="en-GB"/>
        </w:rPr>
        <w:t xml:space="preserve">. Looking closer </w:t>
      </w:r>
      <w:r w:rsidR="00F41EFD" w:rsidRPr="00D3128F">
        <w:rPr>
          <w:lang w:val="en-GB"/>
        </w:rPr>
        <w:t xml:space="preserve">at the </w:t>
      </w:r>
      <w:r w:rsidR="00D149A0" w:rsidRPr="00D3128F">
        <w:rPr>
          <w:lang w:val="en-GB"/>
        </w:rPr>
        <w:t xml:space="preserve">HIV gag </w:t>
      </w:r>
      <w:r w:rsidR="002E23EC" w:rsidRPr="00D3128F">
        <w:rPr>
          <w:lang w:val="en-GB"/>
        </w:rPr>
        <w:t>polyprotein,</w:t>
      </w:r>
      <w:r w:rsidR="00D149A0" w:rsidRPr="00D3128F">
        <w:rPr>
          <w:lang w:val="en-GB"/>
        </w:rPr>
        <w:t xml:space="preserve"> we </w:t>
      </w:r>
      <w:r w:rsidR="00F41EFD" w:rsidRPr="00D3128F">
        <w:rPr>
          <w:lang w:val="en-GB"/>
        </w:rPr>
        <w:t xml:space="preserve">see </w:t>
      </w:r>
      <w:r w:rsidR="00D149A0" w:rsidRPr="00D3128F">
        <w:rPr>
          <w:lang w:val="en-GB"/>
        </w:rPr>
        <w:t xml:space="preserve">that </w:t>
      </w:r>
      <w:r w:rsidR="00D3128F" w:rsidRPr="00D3128F">
        <w:rPr>
          <w:lang w:val="en-GB"/>
        </w:rPr>
        <w:t>both</w:t>
      </w:r>
      <w:r w:rsidR="00D149A0" w:rsidRPr="00D3128F">
        <w:rPr>
          <w:lang w:val="en-GB"/>
        </w:rPr>
        <w:t xml:space="preserve"> SCS models </w:t>
      </w:r>
      <w:r w:rsidR="00F41EFD" w:rsidRPr="00D3128F">
        <w:rPr>
          <w:lang w:val="en-GB"/>
        </w:rPr>
        <w:t>fit with the data. T</w:t>
      </w:r>
      <w:r w:rsidR="00D149A0" w:rsidRPr="00D3128F">
        <w:rPr>
          <w:lang w:val="en-GB"/>
        </w:rPr>
        <w:t xml:space="preserve">his </w:t>
      </w:r>
      <w:r w:rsidR="00F41EFD" w:rsidRPr="00D3128F">
        <w:rPr>
          <w:lang w:val="en-GB"/>
        </w:rPr>
        <w:t xml:space="preserve">should not </w:t>
      </w:r>
      <w:r w:rsidR="00D149A0" w:rsidRPr="00D3128F">
        <w:rPr>
          <w:lang w:val="en-GB"/>
        </w:rPr>
        <w:t xml:space="preserve">be considered </w:t>
      </w:r>
      <w:r w:rsidR="002E23EC" w:rsidRPr="00D3128F">
        <w:rPr>
          <w:lang w:val="en-GB"/>
        </w:rPr>
        <w:t>an</w:t>
      </w:r>
      <w:r w:rsidR="00D149A0" w:rsidRPr="00D3128F">
        <w:rPr>
          <w:lang w:val="en-GB"/>
        </w:rPr>
        <w:t xml:space="preserve"> estimation failure</w:t>
      </w:r>
      <w:r w:rsidR="00F41EFD" w:rsidRPr="00D3128F">
        <w:rPr>
          <w:lang w:val="en-GB"/>
        </w:rPr>
        <w:t xml:space="preserve"> since we were able to exclude the empirical model that resulted from the </w:t>
      </w:r>
      <w:r w:rsidR="00F66F0B" w:rsidRPr="00D3128F">
        <w:rPr>
          <w:i/>
          <w:iCs/>
          <w:lang w:val="en-GB"/>
        </w:rPr>
        <w:t xml:space="preserve">ProtTest </w:t>
      </w:r>
      <w:r w:rsidR="00F66F0B" w:rsidRPr="00D3128F">
        <w:rPr>
          <w:lang w:val="en-GB"/>
        </w:rPr>
        <w:t>analysis</w:t>
      </w:r>
      <w:r w:rsidR="00D149A0" w:rsidRPr="00D3128F">
        <w:rPr>
          <w:lang w:val="en-GB"/>
        </w:rPr>
        <w:t xml:space="preserve">. Fitness and Neutral are similar models with few </w:t>
      </w:r>
      <w:r w:rsidR="002E23EC" w:rsidRPr="00D3128F">
        <w:rPr>
          <w:lang w:val="en-GB"/>
        </w:rPr>
        <w:lastRenderedPageBreak/>
        <w:t>distinctions</w:t>
      </w:r>
      <w:r w:rsidR="00D149A0" w:rsidRPr="00D3128F">
        <w:rPr>
          <w:lang w:val="en-GB"/>
        </w:rPr>
        <w:t xml:space="preserve"> </w:t>
      </w:r>
      <w:r w:rsidR="00F66F0B" w:rsidRPr="00D3128F">
        <w:rPr>
          <w:lang w:val="en-GB"/>
        </w:rPr>
        <w:t xml:space="preserve">(e.g., </w:t>
      </w:r>
      <w:r w:rsidR="00D149A0" w:rsidRPr="00D3128F">
        <w:rPr>
          <w:lang w:val="en-GB"/>
        </w:rPr>
        <w:t xml:space="preserve">considering </w:t>
      </w:r>
      <w:r w:rsidR="00F66F0B" w:rsidRPr="00D3128F">
        <w:rPr>
          <w:lang w:val="en-GB"/>
        </w:rPr>
        <w:t xml:space="preserve">or ignoring the </w:t>
      </w:r>
      <w:r w:rsidR="00D149A0" w:rsidRPr="00D3128F">
        <w:rPr>
          <w:lang w:val="en-GB"/>
        </w:rPr>
        <w:t>population size</w:t>
      </w:r>
      <w:del w:id="318" w:author="Catarina Brancoi" w:date="2022-09-14T12:53:00Z">
        <w:r w:rsidR="00D149A0" w:rsidRPr="00D3128F" w:rsidDel="00F85E3E">
          <w:rPr>
            <w:lang w:val="en-GB"/>
          </w:rPr>
          <w:delText xml:space="preserve"> (Fitness</w:delText>
        </w:r>
        <w:r w:rsidR="00F66F0B" w:rsidRPr="00D3128F" w:rsidDel="00F85E3E">
          <w:rPr>
            <w:lang w:val="en-GB"/>
          </w:rPr>
          <w:delText xml:space="preserve"> or </w:delText>
        </w:r>
        <w:r w:rsidR="00D149A0" w:rsidRPr="00D3128F" w:rsidDel="00F85E3E">
          <w:rPr>
            <w:lang w:val="en-GB"/>
          </w:rPr>
          <w:delText>Neutral</w:delText>
        </w:r>
      </w:del>
      <w:r w:rsidR="00F66F0B" w:rsidRPr="00D3128F">
        <w:rPr>
          <w:lang w:val="en-GB"/>
        </w:rPr>
        <w:t>, respectively</w:t>
      </w:r>
      <w:r w:rsidR="00D149A0" w:rsidRPr="00D3128F">
        <w:rPr>
          <w:lang w:val="en-GB"/>
        </w:rPr>
        <w:t xml:space="preserve">), so we </w:t>
      </w:r>
      <w:r w:rsidR="00F66F0B" w:rsidRPr="00D3128F">
        <w:rPr>
          <w:lang w:val="en-GB"/>
        </w:rPr>
        <w:t xml:space="preserve">believe </w:t>
      </w:r>
      <w:r w:rsidR="002E23EC" w:rsidRPr="00D3128F">
        <w:rPr>
          <w:lang w:val="en-GB"/>
        </w:rPr>
        <w:t>that</w:t>
      </w:r>
      <w:r w:rsidR="00D149A0" w:rsidRPr="00D3128F">
        <w:rPr>
          <w:lang w:val="en-GB"/>
        </w:rPr>
        <w:t xml:space="preserve"> both model</w:t>
      </w:r>
      <w:r w:rsidR="002E23EC" w:rsidRPr="00D3128F">
        <w:rPr>
          <w:lang w:val="en-GB"/>
        </w:rPr>
        <w:t>s</w:t>
      </w:r>
      <w:r w:rsidR="00D149A0" w:rsidRPr="00D3128F">
        <w:rPr>
          <w:lang w:val="en-GB"/>
        </w:rPr>
        <w:t xml:space="preserve"> could produce accurate results in evolutionary analysis. Finally, we analy</w:t>
      </w:r>
      <w:r w:rsidR="002E23EC" w:rsidRPr="00D3128F">
        <w:rPr>
          <w:lang w:val="en-GB"/>
        </w:rPr>
        <w:t>z</w:t>
      </w:r>
      <w:r w:rsidR="00D149A0" w:rsidRPr="00D3128F">
        <w:rPr>
          <w:lang w:val="en-GB"/>
        </w:rPr>
        <w:t>e</w:t>
      </w:r>
      <w:r w:rsidR="00F66F0B" w:rsidRPr="00D3128F">
        <w:rPr>
          <w:lang w:val="en-GB"/>
        </w:rPr>
        <w:t>d</w:t>
      </w:r>
      <w:r w:rsidR="00D149A0" w:rsidRPr="00D3128F">
        <w:rPr>
          <w:lang w:val="en-GB"/>
        </w:rPr>
        <w:t xml:space="preserve"> two conserve</w:t>
      </w:r>
      <w:r w:rsidR="00F66F0B" w:rsidRPr="00D3128F">
        <w:rPr>
          <w:lang w:val="en-GB"/>
        </w:rPr>
        <w:t>d</w:t>
      </w:r>
      <w:r w:rsidR="00D149A0" w:rsidRPr="00D3128F">
        <w:rPr>
          <w:lang w:val="en-GB"/>
        </w:rPr>
        <w:t xml:space="preserve"> domains, calcium-binding EGF and the intracellular </w:t>
      </w:r>
      <w:r w:rsidR="00D3128F" w:rsidRPr="00D3128F">
        <w:rPr>
          <w:lang w:val="en-GB"/>
        </w:rPr>
        <w:t>signalling</w:t>
      </w:r>
      <w:r w:rsidR="00D149A0" w:rsidRPr="00D3128F">
        <w:rPr>
          <w:lang w:val="en-GB"/>
        </w:rPr>
        <w:t xml:space="preserve"> Toll-Interleukin</w:t>
      </w:r>
      <w:r w:rsidR="004E077F" w:rsidRPr="00D3128F">
        <w:rPr>
          <w:lang w:val="en-GB"/>
        </w:rPr>
        <w:t xml:space="preserve">, widely distributed in </w:t>
      </w:r>
      <w:r w:rsidR="00E34401" w:rsidRPr="00D3128F">
        <w:rPr>
          <w:lang w:val="en-GB"/>
        </w:rPr>
        <w:t xml:space="preserve">different organisms proteins </w:t>
      </w:r>
      <w:r w:rsidR="00E34401" w:rsidRPr="00D3128F">
        <w:rPr>
          <w:lang w:val="en-GB"/>
        </w:rPr>
        <w:fldChar w:fldCharType="begin"/>
      </w:r>
      <w:r w:rsidR="00E34401" w:rsidRPr="00D3128F">
        <w:rPr>
          <w:lang w:val="en-GB"/>
        </w:rPr>
        <w:instrText xml:space="preserve"> ADDIN ZOTERO_ITEM CSL_CITATION {"citationID":"aVfo5Oze","properties":{"formattedCitation":"(Y\\uc0\\u225{}\\uc0\\u241{}ez et al. 2012; Bayless &amp; Nishimura 2020)","plainCitation":"(Yáñez et al. 2012; Bayless &amp; Nishimura 2020)","noteIndex":0},"citationItems":[{"id":821,"uris":["http://zotero.org/users/local/3HvvyIsJ/items/48667MU8"],"itemData":{"id":821,"type":"chapter","abstract":"The role of Ca2+ as a key and pivotal second messenger in cells depends largely on a wide number of heterogeneous so-called calcium binding proteins (CBP), which have the ability to bind this ion in speciﬁc domains. CBP contribute to the control of Ca2+ concentration in the cytosol and participate in numerous cellular functions by acting as Ca2+ transporters across cell membranes or as Ca2+modulated sensors, i.e., decoding Ca2+ signals. In this chapter we review the main Ca2+-modulated CBP, starting with those intracellular CBP that contain the structural EF-hand domain: parvalbumin, calmodulin, S100 proteins and calcineurin. Then, we address intracellular CBP lacking the EF-hand domain: CBP within intracellular Ca2+ stores (paying special attention to calreticulin and calsequestrin), annexins and proteins that contain a C2 domain, such as protein kinase C (PKC) or sinaptotagmin. Finally, extracellular CBP have been classiﬁed in six groups, according to their Ca2+ binding structures: (i) EF-hand domains; (ii) EGF-like domains; (iii) g-carboxyl glutamic acid (GLA)-rich domains; (iv) cadherin domains; (v) Ca2+dependent (C)-type lectin-like domains; (vi) Ca2+-binding pockets of family C G-protein-coupled receptors. For all proteins, we brieﬂy review their structure, location and function and additionally their potential as pharmacological targets in several human diseases.","container-title":"Calcium Signaling","event-place":"Dordrecht","ISBN":"978-94-007-2887-5","language":"en","note":"collection-title: Advances in Experimental Medicine and Biology\nDOI: 10.1007/978-94-007-2888-2_19","page":"461-482","publisher":"Springer Netherlands","publisher-place":"Dordrecht","source":"DOI.org (Crossref)","title":"Calcium Binding Proteins","URL":"http://link.springer.com/10.1007/978-94-007-2888-2_19","volume":"740","editor":[{"family":"Islam","given":"Md. Shahidul"}],"author":[{"family":"Yáñez","given":"Matilde"},{"family":"Gil-Longo","given":"José"},{"family":"Campos-Toimil","given":"Manuel"}],"accessed":{"date-parts":[["2022",7,8]]},"issued":{"date-parts":[["2012"]]}}},{"id":819,"uris":["http://zotero.org/users/local/3HvvyIsJ/items/GIJ29TRT"],"itemData":{"id":819,"type":"article-journal","container-title":"Frontiers in Genetics","DOI":"10.3389/fgene.2020.00539","ISSN":"1664-8021","journalAbbreviation":"Front. Genet.","language":"en","page":"539","source":"DOI.org (Crossref)","title":"Enzymatic Functions for Toll/Interleukin-1 Receptor Domain Proteins in the Plant Immune System","volume":"11","author":[{"family":"Bayless","given":"Adam M."},{"family":"Nishimura","given":"Marc T."}],"issued":{"date-parts":[["2020",6,2]]}}}],"schema":"https://github.com/citation-style-language/schema/raw/master/csl-citation.json"} </w:instrText>
      </w:r>
      <w:r w:rsidR="00E34401" w:rsidRPr="00D3128F">
        <w:rPr>
          <w:lang w:val="en-GB"/>
        </w:rPr>
        <w:fldChar w:fldCharType="separate"/>
      </w:r>
      <w:r w:rsidR="00E34401" w:rsidRPr="00D3128F">
        <w:rPr>
          <w:lang w:val="en-GB"/>
        </w:rPr>
        <w:t>(Yáñez et al. 2012; Bayless &amp; Nishimura 2020)</w:t>
      </w:r>
      <w:r w:rsidR="00E34401" w:rsidRPr="00D3128F">
        <w:rPr>
          <w:lang w:val="en-GB"/>
        </w:rPr>
        <w:fldChar w:fldCharType="end"/>
      </w:r>
      <w:r w:rsidR="00E34401" w:rsidRPr="00D3128F">
        <w:rPr>
          <w:lang w:val="en-GB"/>
        </w:rPr>
        <w:t>.</w:t>
      </w:r>
      <w:ins w:id="319" w:author="Catarina Brancoi" w:date="2022-09-14T12:54:00Z">
        <w:r w:rsidR="00F85E3E">
          <w:rPr>
            <w:lang w:val="en-GB"/>
          </w:rPr>
          <w:t xml:space="preserve"> </w:t>
        </w:r>
      </w:ins>
      <w:r w:rsidR="00E34401" w:rsidRPr="00D3128F">
        <w:rPr>
          <w:lang w:val="en-GB"/>
        </w:rPr>
        <w:t>Thus,</w:t>
      </w:r>
      <w:r w:rsidR="00D149A0" w:rsidRPr="00D3128F">
        <w:rPr>
          <w:lang w:val="en-GB"/>
        </w:rPr>
        <w:t xml:space="preserve"> we </w:t>
      </w:r>
      <w:commentRangeStart w:id="320"/>
      <w:r w:rsidR="00F66F0B" w:rsidRPr="00D3128F">
        <w:rPr>
          <w:lang w:val="en-GB"/>
        </w:rPr>
        <w:t xml:space="preserve">expect </w:t>
      </w:r>
      <w:commentRangeEnd w:id="320"/>
      <w:r w:rsidR="00626B92">
        <w:rPr>
          <w:rStyle w:val="CommentReference"/>
        </w:rPr>
        <w:commentReference w:id="320"/>
      </w:r>
      <w:r w:rsidR="00F66F0B" w:rsidRPr="00D3128F">
        <w:rPr>
          <w:lang w:val="en-GB"/>
        </w:rPr>
        <w:t>them</w:t>
      </w:r>
      <w:r w:rsidR="00F71950" w:rsidRPr="00D3128F">
        <w:rPr>
          <w:lang w:val="en-GB"/>
        </w:rPr>
        <w:t xml:space="preserve"> </w:t>
      </w:r>
      <w:r w:rsidR="00F66F0B" w:rsidRPr="00D3128F">
        <w:rPr>
          <w:lang w:val="en-GB"/>
        </w:rPr>
        <w:t xml:space="preserve">to </w:t>
      </w:r>
      <w:r w:rsidR="002E23EC" w:rsidRPr="00D3128F">
        <w:rPr>
          <w:lang w:val="en-GB"/>
        </w:rPr>
        <w:t>have</w:t>
      </w:r>
      <w:r w:rsidR="00F71950" w:rsidRPr="00D3128F">
        <w:rPr>
          <w:lang w:val="en-GB"/>
        </w:rPr>
        <w:t xml:space="preserve"> a very conserved protein structure and </w:t>
      </w:r>
      <w:r w:rsidR="00F66F0B" w:rsidRPr="00D3128F">
        <w:rPr>
          <w:lang w:val="en-GB"/>
        </w:rPr>
        <w:t>so</w:t>
      </w:r>
      <w:r w:rsidR="00F71950" w:rsidRPr="00D3128F">
        <w:rPr>
          <w:lang w:val="en-GB"/>
        </w:rPr>
        <w:t xml:space="preserve"> their best-fitting substitution model </w:t>
      </w:r>
      <w:r w:rsidR="00F66F0B" w:rsidRPr="00D3128F">
        <w:rPr>
          <w:lang w:val="en-GB"/>
        </w:rPr>
        <w:t xml:space="preserve">would </w:t>
      </w:r>
      <w:r w:rsidR="00F71950" w:rsidRPr="00D3128F">
        <w:rPr>
          <w:lang w:val="en-GB"/>
        </w:rPr>
        <w:t xml:space="preserve">be a SCS model. However, </w:t>
      </w:r>
      <w:r w:rsidR="002E23EC" w:rsidRPr="00D3128F">
        <w:rPr>
          <w:lang w:val="en-GB"/>
        </w:rPr>
        <w:t xml:space="preserve">we only found that </w:t>
      </w:r>
      <w:r w:rsidR="00F66F0B" w:rsidRPr="00D3128F">
        <w:rPr>
          <w:lang w:val="en-GB"/>
        </w:rPr>
        <w:t xml:space="preserve">for </w:t>
      </w:r>
      <w:r w:rsidR="00F71950" w:rsidRPr="00D3128F">
        <w:rPr>
          <w:lang w:val="en-GB"/>
        </w:rPr>
        <w:t xml:space="preserve">the Toll-Interleukin receptor, where the WAG model is </w:t>
      </w:r>
      <w:r w:rsidR="00F66F0B" w:rsidRPr="00D3128F">
        <w:rPr>
          <w:lang w:val="en-GB"/>
        </w:rPr>
        <w:t xml:space="preserve">very </w:t>
      </w:r>
      <w:r w:rsidR="00F71950" w:rsidRPr="00D3128F">
        <w:rPr>
          <w:lang w:val="en-GB"/>
        </w:rPr>
        <w:t xml:space="preserve">far </w:t>
      </w:r>
      <w:r w:rsidR="002E23EC" w:rsidRPr="00D3128F">
        <w:rPr>
          <w:lang w:val="en-GB"/>
        </w:rPr>
        <w:t>from</w:t>
      </w:r>
      <w:r w:rsidR="00F71950" w:rsidRPr="00D3128F">
        <w:rPr>
          <w:lang w:val="en-GB"/>
        </w:rPr>
        <w:t xml:space="preserve"> the real data. </w:t>
      </w:r>
      <w:r w:rsidR="00FF161C" w:rsidRPr="00D3128F">
        <w:rPr>
          <w:lang w:val="en-GB"/>
        </w:rPr>
        <w:t>Regarding</w:t>
      </w:r>
      <w:r w:rsidR="00F71950" w:rsidRPr="00D3128F">
        <w:rPr>
          <w:lang w:val="en-GB"/>
        </w:rPr>
        <w:t xml:space="preserve"> the EFG domain, we obtain</w:t>
      </w:r>
      <w:r w:rsidR="002E23EC" w:rsidRPr="00D3128F">
        <w:rPr>
          <w:lang w:val="en-GB"/>
        </w:rPr>
        <w:t>ed</w:t>
      </w:r>
      <w:r w:rsidR="00F71950" w:rsidRPr="00D3128F">
        <w:rPr>
          <w:lang w:val="en-GB"/>
        </w:rPr>
        <w:t xml:space="preserve"> that the best-fitting substitution model was </w:t>
      </w:r>
      <w:r w:rsidR="002E23EC" w:rsidRPr="00D3128F">
        <w:rPr>
          <w:lang w:val="en-GB"/>
        </w:rPr>
        <w:t xml:space="preserve">the </w:t>
      </w:r>
      <w:r w:rsidR="00F71950" w:rsidRPr="00D3128F">
        <w:rPr>
          <w:lang w:val="en-GB"/>
        </w:rPr>
        <w:t xml:space="preserve">Blosum62 empirical model. </w:t>
      </w:r>
      <w:r w:rsidR="00FF161C" w:rsidRPr="00D3128F">
        <w:rPr>
          <w:lang w:val="en-GB"/>
        </w:rPr>
        <w:t xml:space="preserve">Notice that the fact that SCS models have overcome empirical models in some evolutionary studies </w:t>
      </w:r>
      <w:r w:rsidR="00B65F36" w:rsidRPr="00D3128F">
        <w:rPr>
          <w:lang w:val="en-GB"/>
        </w:rPr>
        <w:t xml:space="preserve">does not </w:t>
      </w:r>
      <w:r w:rsidR="00FF161C" w:rsidRPr="00D3128F">
        <w:rPr>
          <w:lang w:val="en-GB"/>
        </w:rPr>
        <w:t xml:space="preserve">mean that a SCS model </w:t>
      </w:r>
      <w:r w:rsidR="00B65F36" w:rsidRPr="00D3128F">
        <w:rPr>
          <w:lang w:val="en-GB"/>
        </w:rPr>
        <w:t>is</w:t>
      </w:r>
      <w:r w:rsidR="00FF161C" w:rsidRPr="00D3128F">
        <w:rPr>
          <w:lang w:val="en-GB"/>
        </w:rPr>
        <w:t xml:space="preserve"> always the best-fitting substitution model. </w:t>
      </w:r>
      <w:r w:rsidR="00B31719" w:rsidRPr="00D3128F">
        <w:rPr>
          <w:i/>
          <w:iCs/>
          <w:lang w:val="en-GB"/>
        </w:rPr>
        <w:t>ProtModel</w:t>
      </w:r>
      <w:r w:rsidR="00B31719" w:rsidRPr="00D3128F">
        <w:rPr>
          <w:lang w:val="en-GB"/>
        </w:rPr>
        <w:t xml:space="preserve"> needs a template structure to represent the whole </w:t>
      </w:r>
      <w:r w:rsidR="00D3128F">
        <w:rPr>
          <w:lang w:val="en-GB"/>
        </w:rPr>
        <w:t>MSA</w:t>
      </w:r>
      <w:r w:rsidR="00B65F36" w:rsidRPr="00D3128F">
        <w:rPr>
          <w:lang w:val="en-GB"/>
        </w:rPr>
        <w:t>,</w:t>
      </w:r>
      <w:r w:rsidR="00B31719" w:rsidRPr="00D3128F">
        <w:rPr>
          <w:lang w:val="en-GB"/>
        </w:rPr>
        <w:t xml:space="preserve"> so alignments with low sequences identity </w:t>
      </w:r>
      <w:r w:rsidR="00B65F36" w:rsidRPr="00D3128F">
        <w:rPr>
          <w:lang w:val="en-GB"/>
        </w:rPr>
        <w:t>may not</w:t>
      </w:r>
      <w:r w:rsidR="003B77AD" w:rsidRPr="00D3128F">
        <w:rPr>
          <w:lang w:val="en-GB"/>
        </w:rPr>
        <w:t xml:space="preserve"> be properly represented by the template structure</w:t>
      </w:r>
      <w:r w:rsidR="00B65F36" w:rsidRPr="00D3128F">
        <w:rPr>
          <w:lang w:val="en-GB"/>
        </w:rPr>
        <w:t>, in which case</w:t>
      </w:r>
      <w:r w:rsidR="003B77AD" w:rsidRPr="00D3128F">
        <w:rPr>
          <w:lang w:val="en-GB"/>
        </w:rPr>
        <w:t xml:space="preserve"> the</w:t>
      </w:r>
      <w:r w:rsidR="00B65F36" w:rsidRPr="00D3128F">
        <w:rPr>
          <w:lang w:val="en-GB"/>
        </w:rPr>
        <w:t xml:space="preserve"> </w:t>
      </w:r>
      <w:r w:rsidR="00296BD5" w:rsidRPr="00D3128F">
        <w:rPr>
          <w:lang w:val="en-GB"/>
        </w:rPr>
        <w:t xml:space="preserve">SS </w:t>
      </w:r>
      <w:r w:rsidR="00B65F36" w:rsidRPr="00D3128F">
        <w:rPr>
          <w:lang w:val="en-GB"/>
        </w:rPr>
        <w:t xml:space="preserve">obtained from simulations </w:t>
      </w:r>
      <w:r w:rsidR="00296BD5" w:rsidRPr="00D3128F">
        <w:rPr>
          <w:lang w:val="en-GB"/>
        </w:rPr>
        <w:t xml:space="preserve">under </w:t>
      </w:r>
      <w:r w:rsidR="003B77AD" w:rsidRPr="00D3128F">
        <w:rPr>
          <w:lang w:val="en-GB"/>
        </w:rPr>
        <w:t xml:space="preserve">SCS models </w:t>
      </w:r>
      <w:r w:rsidR="00B65F36" w:rsidRPr="00D3128F">
        <w:rPr>
          <w:lang w:val="en-GB"/>
        </w:rPr>
        <w:t xml:space="preserve">may </w:t>
      </w:r>
      <w:r w:rsidR="003B77AD" w:rsidRPr="00D3128F">
        <w:rPr>
          <w:lang w:val="en-GB"/>
        </w:rPr>
        <w:t xml:space="preserve">be far </w:t>
      </w:r>
      <w:r w:rsidR="00296BD5" w:rsidRPr="00D3128F">
        <w:rPr>
          <w:lang w:val="en-GB"/>
        </w:rPr>
        <w:t xml:space="preserve">away </w:t>
      </w:r>
      <w:r w:rsidR="003B77AD" w:rsidRPr="00D3128F">
        <w:rPr>
          <w:lang w:val="en-GB"/>
        </w:rPr>
        <w:t xml:space="preserve">from the real data. Similarly, although a wide range of different protein structures are available, some </w:t>
      </w:r>
      <w:r w:rsidR="00D3128F">
        <w:rPr>
          <w:lang w:val="en-GB"/>
        </w:rPr>
        <w:t>MSA</w:t>
      </w:r>
      <w:r w:rsidR="00D3128F" w:rsidRPr="00D3128F">
        <w:rPr>
          <w:lang w:val="en-GB"/>
        </w:rPr>
        <w:t xml:space="preserve"> </w:t>
      </w:r>
      <w:r w:rsidR="003B77AD" w:rsidRPr="00D3128F">
        <w:rPr>
          <w:lang w:val="en-GB"/>
        </w:rPr>
        <w:t xml:space="preserve">or proteins </w:t>
      </w:r>
      <w:r w:rsidR="00296BD5" w:rsidRPr="00D3128F">
        <w:rPr>
          <w:lang w:val="en-GB"/>
        </w:rPr>
        <w:t>do</w:t>
      </w:r>
      <w:r w:rsidR="00B65F36" w:rsidRPr="00D3128F">
        <w:rPr>
          <w:lang w:val="en-GB"/>
        </w:rPr>
        <w:t xml:space="preserve"> no</w:t>
      </w:r>
      <w:r w:rsidR="00296BD5" w:rsidRPr="00D3128F">
        <w:rPr>
          <w:lang w:val="en-GB"/>
        </w:rPr>
        <w:t xml:space="preserve">t </w:t>
      </w:r>
      <w:r w:rsidR="003B77AD" w:rsidRPr="00D3128F">
        <w:rPr>
          <w:lang w:val="en-GB"/>
        </w:rPr>
        <w:t xml:space="preserve">present a </w:t>
      </w:r>
      <w:r w:rsidR="00B65F36" w:rsidRPr="00D3128F">
        <w:rPr>
          <w:lang w:val="en-GB"/>
        </w:rPr>
        <w:t>reasonably good</w:t>
      </w:r>
      <w:r w:rsidR="00296BD5" w:rsidRPr="00D3128F">
        <w:rPr>
          <w:lang w:val="en-GB"/>
        </w:rPr>
        <w:t xml:space="preserve"> </w:t>
      </w:r>
      <w:r w:rsidR="003B77AD" w:rsidRPr="00D3128F">
        <w:rPr>
          <w:lang w:val="en-GB"/>
        </w:rPr>
        <w:t>template so, again</w:t>
      </w:r>
      <w:r w:rsidR="00296BD5" w:rsidRPr="00D3128F">
        <w:rPr>
          <w:lang w:val="en-GB"/>
        </w:rPr>
        <w:t xml:space="preserve"> simulations </w:t>
      </w:r>
      <w:r w:rsidR="00B65F36" w:rsidRPr="00D3128F">
        <w:rPr>
          <w:lang w:val="en-GB"/>
        </w:rPr>
        <w:t xml:space="preserve">under </w:t>
      </w:r>
      <w:r w:rsidR="00296BD5" w:rsidRPr="00D3128F">
        <w:rPr>
          <w:lang w:val="en-GB"/>
        </w:rPr>
        <w:t xml:space="preserve">SCS models </w:t>
      </w:r>
      <w:r w:rsidR="00B65F36" w:rsidRPr="00D3128F">
        <w:rPr>
          <w:lang w:val="en-GB"/>
        </w:rPr>
        <w:t xml:space="preserve">may </w:t>
      </w:r>
      <w:r w:rsidR="00296BD5" w:rsidRPr="00D3128F">
        <w:rPr>
          <w:lang w:val="en-GB"/>
        </w:rPr>
        <w:t xml:space="preserve">be far from the real data. </w:t>
      </w:r>
    </w:p>
    <w:p w14:paraId="7FF092AD" w14:textId="77777777" w:rsidR="00BB5F1C" w:rsidRPr="00D3128F" w:rsidRDefault="00BB5F1C" w:rsidP="00BB5F1C">
      <w:pPr>
        <w:rPr>
          <w:lang w:val="en-GB"/>
        </w:rPr>
      </w:pPr>
    </w:p>
    <w:p w14:paraId="575D0117" w14:textId="1295645C" w:rsidR="00D835B2" w:rsidRPr="00D3128F" w:rsidRDefault="00D835B2" w:rsidP="00D835B2">
      <w:pPr>
        <w:rPr>
          <w:color w:val="000000"/>
          <w:lang w:val="en-GB"/>
        </w:rPr>
      </w:pPr>
      <w:r w:rsidRPr="00D3128F">
        <w:rPr>
          <w:color w:val="000000"/>
          <w:lang w:val="en-GB"/>
        </w:rPr>
        <w:t xml:space="preserve">We conclude that </w:t>
      </w:r>
      <w:r w:rsidRPr="00D3128F">
        <w:rPr>
          <w:i/>
          <w:iCs/>
          <w:color w:val="000000"/>
          <w:lang w:val="en-GB"/>
        </w:rPr>
        <w:t>ProtModel</w:t>
      </w:r>
      <w:r w:rsidRPr="00D3128F">
        <w:rPr>
          <w:color w:val="000000"/>
          <w:lang w:val="en-GB"/>
        </w:rPr>
        <w:t xml:space="preserve"> is a trustworthy tool to estimate the best-fitting substitution model of protein evolution. Although carrying out a </w:t>
      </w:r>
      <w:r w:rsidRPr="00D3128F">
        <w:rPr>
          <w:i/>
          <w:iCs/>
          <w:color w:val="000000"/>
          <w:lang w:val="en-GB"/>
        </w:rPr>
        <w:t>ProtModel</w:t>
      </w:r>
      <w:r w:rsidRPr="00D3128F">
        <w:rPr>
          <w:color w:val="000000"/>
          <w:lang w:val="en-GB"/>
        </w:rPr>
        <w:t xml:space="preserve"> analysis will require some extra effort comparing with traditional frameworks, we </w:t>
      </w:r>
      <w:r w:rsidR="00B65F36" w:rsidRPr="00D3128F">
        <w:rPr>
          <w:color w:val="000000"/>
          <w:lang w:val="en-GB"/>
        </w:rPr>
        <w:t xml:space="preserve">believe </w:t>
      </w:r>
      <w:r w:rsidRPr="00D3128F">
        <w:rPr>
          <w:color w:val="000000"/>
          <w:lang w:val="en-GB"/>
        </w:rPr>
        <w:t xml:space="preserve">that the accurate estimations </w:t>
      </w:r>
      <w:r w:rsidR="00FB24AE" w:rsidRPr="00D3128F">
        <w:rPr>
          <w:color w:val="000000"/>
          <w:lang w:val="en-GB"/>
        </w:rPr>
        <w:t>considering</w:t>
      </w:r>
      <w:r w:rsidRPr="00D3128F">
        <w:rPr>
          <w:color w:val="000000"/>
          <w:lang w:val="en-GB"/>
        </w:rPr>
        <w:t xml:space="preserve"> SCS model</w:t>
      </w:r>
      <w:r w:rsidR="00FB24AE" w:rsidRPr="00D3128F">
        <w:rPr>
          <w:color w:val="000000"/>
          <w:lang w:val="en-GB"/>
        </w:rPr>
        <w:t>s</w:t>
      </w:r>
      <w:r w:rsidRPr="00D3128F">
        <w:rPr>
          <w:color w:val="000000"/>
          <w:lang w:val="en-GB"/>
        </w:rPr>
        <w:t xml:space="preserve"> justify its </w:t>
      </w:r>
      <w:r w:rsidR="00FB24AE" w:rsidRPr="00D3128F">
        <w:rPr>
          <w:color w:val="000000"/>
          <w:lang w:val="en-GB"/>
        </w:rPr>
        <w:t>use</w:t>
      </w:r>
      <w:r w:rsidRPr="00D3128F">
        <w:rPr>
          <w:color w:val="000000"/>
          <w:lang w:val="en-GB"/>
        </w:rPr>
        <w:t>.</w:t>
      </w:r>
    </w:p>
    <w:p w14:paraId="229C61BF" w14:textId="39542AB1" w:rsidR="00524492" w:rsidRPr="00617EF0" w:rsidRDefault="00524492" w:rsidP="00997E4D">
      <w:pPr>
        <w:rPr>
          <w:lang w:val="en-GB"/>
        </w:rPr>
      </w:pPr>
    </w:p>
    <w:p w14:paraId="7A6BB2C0" w14:textId="77777777" w:rsidR="00D835B2" w:rsidRPr="00617EF0" w:rsidRDefault="00D835B2" w:rsidP="00D835B2">
      <w:pPr>
        <w:rPr>
          <w:b/>
          <w:color w:val="000000" w:themeColor="text1"/>
          <w:sz w:val="28"/>
          <w:szCs w:val="32"/>
          <w:lang w:val="en-GB"/>
        </w:rPr>
      </w:pPr>
      <w:r w:rsidRPr="00617EF0">
        <w:rPr>
          <w:b/>
          <w:color w:val="000000" w:themeColor="text1"/>
          <w:sz w:val="28"/>
          <w:szCs w:val="32"/>
          <w:lang w:val="en-GB"/>
        </w:rPr>
        <w:t>Data availability</w:t>
      </w:r>
    </w:p>
    <w:p w14:paraId="1C218EFA" w14:textId="77777777" w:rsidR="00D835B2" w:rsidRPr="00F66F0B" w:rsidRDefault="00D835B2" w:rsidP="00D835B2">
      <w:pPr>
        <w:jc w:val="both"/>
        <w:rPr>
          <w:lang w:val="en-GB"/>
        </w:rPr>
      </w:pPr>
    </w:p>
    <w:p w14:paraId="4E76DC18" w14:textId="77777777" w:rsidR="00D835B2" w:rsidRPr="00617EF0" w:rsidRDefault="00D835B2" w:rsidP="00D835B2">
      <w:pPr>
        <w:rPr>
          <w:b/>
          <w:color w:val="000000" w:themeColor="text1"/>
          <w:sz w:val="28"/>
          <w:szCs w:val="32"/>
          <w:lang w:val="en-GB"/>
        </w:rPr>
      </w:pPr>
      <w:r w:rsidRPr="00617EF0">
        <w:rPr>
          <w:b/>
          <w:color w:val="000000" w:themeColor="text1"/>
          <w:sz w:val="28"/>
          <w:szCs w:val="32"/>
          <w:lang w:val="en-GB"/>
        </w:rPr>
        <w:lastRenderedPageBreak/>
        <w:t>Supplementary data</w:t>
      </w:r>
    </w:p>
    <w:p w14:paraId="40E6654D" w14:textId="77777777" w:rsidR="00D835B2" w:rsidRPr="00617EF0" w:rsidRDefault="00D835B2" w:rsidP="00D835B2">
      <w:pPr>
        <w:rPr>
          <w:lang w:val="en-GB"/>
        </w:rPr>
      </w:pPr>
      <w:r w:rsidRPr="00617EF0">
        <w:rPr>
          <w:lang w:val="en-GB"/>
        </w:rPr>
        <w:t>Supplementary data is available at the journal online.</w:t>
      </w:r>
      <w:r w:rsidRPr="00617EF0" w:rsidDel="003E06BB">
        <w:rPr>
          <w:lang w:val="en-GB"/>
        </w:rPr>
        <w:t xml:space="preserve"> </w:t>
      </w:r>
    </w:p>
    <w:p w14:paraId="61C919FB" w14:textId="77777777" w:rsidR="00D835B2" w:rsidRPr="00F66F0B" w:rsidRDefault="00D835B2" w:rsidP="00D835B2">
      <w:pPr>
        <w:jc w:val="both"/>
        <w:rPr>
          <w:lang w:val="en-GB"/>
        </w:rPr>
      </w:pPr>
    </w:p>
    <w:p w14:paraId="7AF6984F" w14:textId="77777777" w:rsidR="00D835B2" w:rsidRPr="00617EF0" w:rsidRDefault="00D835B2" w:rsidP="00D835B2">
      <w:pPr>
        <w:rPr>
          <w:bCs/>
          <w:szCs w:val="28"/>
          <w:lang w:val="en-GB"/>
        </w:rPr>
      </w:pPr>
      <w:r w:rsidRPr="00617EF0">
        <w:rPr>
          <w:b/>
          <w:color w:val="000000" w:themeColor="text1"/>
          <w:sz w:val="28"/>
          <w:szCs w:val="32"/>
          <w:lang w:val="en-GB"/>
        </w:rPr>
        <w:t>Acknowledgments</w:t>
      </w:r>
    </w:p>
    <w:p w14:paraId="613DFEA4" w14:textId="77777777" w:rsidR="00D835B2" w:rsidRPr="00617EF0" w:rsidRDefault="00D835B2" w:rsidP="00D835B2">
      <w:pPr>
        <w:rPr>
          <w:lang w:val="en-GB"/>
        </w:rPr>
      </w:pPr>
      <w:r w:rsidRPr="00617EF0">
        <w:rPr>
          <w:lang w:val="en-GB"/>
        </w:rPr>
        <w:t>This work was supported by the Spanish Ministry of Economy and Competitiveness through the Grants [RYC-2015-18241] and by the Xunta de Galicia through the Grants [ED431F 2018/08] and [ED481A-2020/192].</w:t>
      </w:r>
    </w:p>
    <w:p w14:paraId="225EC1CE" w14:textId="77777777" w:rsidR="00D835B2" w:rsidRPr="00617EF0" w:rsidRDefault="00D835B2" w:rsidP="00D835B2">
      <w:pPr>
        <w:rPr>
          <w:lang w:val="en-GB"/>
        </w:rPr>
      </w:pPr>
    </w:p>
    <w:p w14:paraId="283DC8B7" w14:textId="77777777" w:rsidR="00D835B2" w:rsidRPr="00617EF0" w:rsidRDefault="00D835B2" w:rsidP="00D835B2">
      <w:pPr>
        <w:rPr>
          <w:b/>
          <w:color w:val="000000" w:themeColor="text1"/>
          <w:sz w:val="28"/>
          <w:szCs w:val="32"/>
          <w:lang w:val="en-GB"/>
        </w:rPr>
      </w:pPr>
      <w:r w:rsidRPr="00617EF0">
        <w:rPr>
          <w:b/>
          <w:color w:val="000000" w:themeColor="text1"/>
          <w:sz w:val="28"/>
          <w:szCs w:val="32"/>
          <w:lang w:val="en-GB"/>
        </w:rPr>
        <w:t>Conflicts of Interest</w:t>
      </w:r>
    </w:p>
    <w:p w14:paraId="2AD30CD2" w14:textId="3FA0FD27" w:rsidR="00524492" w:rsidRPr="00617EF0" w:rsidRDefault="00D835B2" w:rsidP="00997E4D">
      <w:pPr>
        <w:rPr>
          <w:lang w:val="en-GB"/>
        </w:rPr>
      </w:pPr>
      <w:r w:rsidRPr="00617EF0">
        <w:rPr>
          <w:lang w:val="en-GB"/>
        </w:rPr>
        <w:t>None declared.</w:t>
      </w:r>
      <w:r w:rsidRPr="00617EF0" w:rsidDel="003E06BB">
        <w:rPr>
          <w:lang w:val="en-GB"/>
        </w:rPr>
        <w:t xml:space="preserve"> </w:t>
      </w:r>
    </w:p>
    <w:p w14:paraId="46FAE5BB" w14:textId="0BD07865" w:rsidR="00E81C73" w:rsidRPr="00617EF0" w:rsidRDefault="00E81C73" w:rsidP="0097316E">
      <w:pPr>
        <w:rPr>
          <w:lang w:val="en-GB"/>
        </w:rPr>
      </w:pPr>
    </w:p>
    <w:p w14:paraId="3720670D" w14:textId="79ED6EDF" w:rsidR="00352A59" w:rsidRPr="00343B1C" w:rsidRDefault="00E81C73" w:rsidP="0097316E">
      <w:pPr>
        <w:rPr>
          <w:b/>
          <w:bCs/>
          <w:sz w:val="28"/>
          <w:szCs w:val="28"/>
          <w:lang w:val="en-US"/>
          <w:rPrChange w:id="321" w:author="Catarina Brancoi" w:date="2022-09-12T12:27:00Z">
            <w:rPr>
              <w:b/>
              <w:bCs/>
              <w:sz w:val="28"/>
              <w:szCs w:val="28"/>
            </w:rPr>
          </w:rPrChange>
        </w:rPr>
      </w:pPr>
      <w:r w:rsidRPr="00343B1C">
        <w:rPr>
          <w:b/>
          <w:bCs/>
          <w:sz w:val="28"/>
          <w:szCs w:val="28"/>
          <w:lang w:val="en-US"/>
          <w:rPrChange w:id="322" w:author="Catarina Brancoi" w:date="2022-09-12T12:27:00Z">
            <w:rPr>
              <w:b/>
              <w:bCs/>
              <w:sz w:val="28"/>
              <w:szCs w:val="28"/>
            </w:rPr>
          </w:rPrChange>
        </w:rPr>
        <w:t>References</w:t>
      </w:r>
    </w:p>
    <w:p w14:paraId="4ED7B3DC" w14:textId="77777777" w:rsidR="00D3128F" w:rsidRPr="00D3128F" w:rsidRDefault="00BB7CF6" w:rsidP="00D3128F">
      <w:pPr>
        <w:widowControl w:val="0"/>
        <w:autoSpaceDE w:val="0"/>
        <w:autoSpaceDN w:val="0"/>
        <w:adjustRightInd w:val="0"/>
        <w:rPr>
          <w:lang w:val="en-US"/>
        </w:rPr>
      </w:pPr>
      <w:r w:rsidRPr="00617EF0">
        <w:rPr>
          <w:lang w:val="en-GB"/>
        </w:rPr>
        <w:fldChar w:fldCharType="begin"/>
      </w:r>
      <w:r w:rsidRPr="00343B1C">
        <w:rPr>
          <w:lang w:val="en-US"/>
          <w:rPrChange w:id="323" w:author="Catarina Brancoi" w:date="2022-09-12T12:27:00Z">
            <w:rPr/>
          </w:rPrChange>
        </w:rPr>
        <w:instrText xml:space="preserve"> ADDIN ZOTERO_BIBL {"uncited":[],"omitted":[],"custom":[]} CSL_BIBLIOGRAPHY </w:instrText>
      </w:r>
      <w:r w:rsidRPr="00617EF0">
        <w:rPr>
          <w:lang w:val="en-GB"/>
        </w:rPr>
        <w:fldChar w:fldCharType="separate"/>
      </w:r>
      <w:r w:rsidR="00D3128F" w:rsidRPr="00343B1C">
        <w:rPr>
          <w:lang w:val="en-US"/>
          <w:rPrChange w:id="324" w:author="Catarina Brancoi" w:date="2022-09-12T12:27:00Z">
            <w:rPr>
              <w:lang w:val="es-ES_tradnl"/>
            </w:rPr>
          </w:rPrChange>
        </w:rPr>
        <w:t xml:space="preserve">Abascal F, Posada D, Zardoya R. 2006. </w:t>
      </w:r>
      <w:r w:rsidR="00D3128F" w:rsidRPr="00D3128F">
        <w:rPr>
          <w:lang w:val="en-US"/>
        </w:rPr>
        <w:t>MtArt: A New Model of Amino Acid Replacement for Arthropoda. Mol. Biol. Evol. 24:1–5. doi: 10.1093/molbev/msl136.</w:t>
      </w:r>
    </w:p>
    <w:p w14:paraId="441BD0AB" w14:textId="77777777" w:rsidR="00D3128F" w:rsidRPr="00D3128F" w:rsidRDefault="00D3128F" w:rsidP="00D3128F">
      <w:pPr>
        <w:widowControl w:val="0"/>
        <w:autoSpaceDE w:val="0"/>
        <w:autoSpaceDN w:val="0"/>
        <w:adjustRightInd w:val="0"/>
        <w:rPr>
          <w:lang w:val="en-US"/>
        </w:rPr>
      </w:pPr>
      <w:r w:rsidRPr="00D3128F">
        <w:rPr>
          <w:lang w:val="en-US"/>
        </w:rPr>
        <w:t>Adachi J, Hasegawa M. Programs for Molecular Phylogenetics Based on Maximum Likelihood. 150.</w:t>
      </w:r>
    </w:p>
    <w:p w14:paraId="7A21107A" w14:textId="77777777" w:rsidR="00D3128F" w:rsidRPr="00D3128F" w:rsidRDefault="00D3128F" w:rsidP="00D3128F">
      <w:pPr>
        <w:widowControl w:val="0"/>
        <w:autoSpaceDE w:val="0"/>
        <w:autoSpaceDN w:val="0"/>
        <w:adjustRightInd w:val="0"/>
        <w:rPr>
          <w:lang w:val="en-US"/>
        </w:rPr>
      </w:pPr>
      <w:r w:rsidRPr="00D3128F">
        <w:rPr>
          <w:lang w:val="en-US"/>
        </w:rPr>
        <w:t>Adachi J, Waddell PJ, Martin W, Hasegawa M. 2000. Plastid Genome Phylogeny and a Model of Amino Acid Substitution for Proteins Encoded by Chloroplast DNA. J. Mol. Evol. 50:348–358. doi: 10.1007/s002399910038.</w:t>
      </w:r>
    </w:p>
    <w:p w14:paraId="618208C9" w14:textId="77777777" w:rsidR="00D3128F" w:rsidRPr="00343B1C" w:rsidRDefault="00D3128F" w:rsidP="00D3128F">
      <w:pPr>
        <w:widowControl w:val="0"/>
        <w:autoSpaceDE w:val="0"/>
        <w:autoSpaceDN w:val="0"/>
        <w:adjustRightInd w:val="0"/>
        <w:rPr>
          <w:lang w:val="pt-BR"/>
          <w:rPrChange w:id="325" w:author="Catarina Brancoi" w:date="2022-09-12T12:27:00Z">
            <w:rPr>
              <w:lang w:val="es-ES_tradnl"/>
            </w:rPr>
          </w:rPrChange>
        </w:rPr>
      </w:pPr>
      <w:r w:rsidRPr="00D3128F">
        <w:rPr>
          <w:lang w:val="en-US"/>
        </w:rPr>
        <w:t xml:space="preserve">Al Rumaih Z et al. 2020. Poxvirus-encoded TNF receptor homolog dampens inflammation and protects from uncontrolled lung pathology during respiratory infection. </w:t>
      </w:r>
      <w:r w:rsidRPr="00343B1C">
        <w:rPr>
          <w:lang w:val="pt-BR"/>
          <w:rPrChange w:id="326" w:author="Catarina Brancoi" w:date="2022-09-12T12:27:00Z">
            <w:rPr>
              <w:lang w:val="es-ES_tradnl"/>
            </w:rPr>
          </w:rPrChange>
        </w:rPr>
        <w:t>Proc. Natl. Acad. Sci. 117:26885–26894. doi: 10.1073/pnas.2004688117.</w:t>
      </w:r>
    </w:p>
    <w:p w14:paraId="5497F995" w14:textId="77777777" w:rsidR="00D3128F" w:rsidRPr="00D3128F" w:rsidRDefault="00D3128F" w:rsidP="00D3128F">
      <w:pPr>
        <w:widowControl w:val="0"/>
        <w:autoSpaceDE w:val="0"/>
        <w:autoSpaceDN w:val="0"/>
        <w:adjustRightInd w:val="0"/>
        <w:rPr>
          <w:lang w:val="en-US"/>
        </w:rPr>
      </w:pPr>
      <w:r w:rsidRPr="00343B1C">
        <w:rPr>
          <w:lang w:val="pt-BR"/>
          <w:rPrChange w:id="327" w:author="Catarina Brancoi" w:date="2022-09-12T12:27:00Z">
            <w:rPr>
              <w:lang w:val="es-ES_tradnl"/>
            </w:rPr>
          </w:rPrChange>
        </w:rPr>
        <w:t xml:space="preserve">Arbiza L, Patricio M, Dopazo H, Posada D. 2011. </w:t>
      </w:r>
      <w:r w:rsidRPr="00D3128F">
        <w:rPr>
          <w:lang w:val="en-US"/>
        </w:rPr>
        <w:t>Genome-Wide Heterogeneity of Nucleotide Substitution Model Fit. Genome Biol. Evol. 3:896–908. doi: 10.1093/gbe/evr080.</w:t>
      </w:r>
    </w:p>
    <w:p w14:paraId="654EBEEA" w14:textId="77777777" w:rsidR="00D3128F" w:rsidRPr="00D3128F" w:rsidRDefault="00D3128F" w:rsidP="00D3128F">
      <w:pPr>
        <w:widowControl w:val="0"/>
        <w:autoSpaceDE w:val="0"/>
        <w:autoSpaceDN w:val="0"/>
        <w:adjustRightInd w:val="0"/>
        <w:rPr>
          <w:lang w:val="en-US"/>
        </w:rPr>
      </w:pPr>
      <w:r w:rsidRPr="00D3128F">
        <w:rPr>
          <w:lang w:val="en-US"/>
        </w:rPr>
        <w:lastRenderedPageBreak/>
        <w:t>Arenas M. 2021. ProteinEvolverABC: coestimation of recombination and substitution rates in protein sequences by approximate Bayesian computation Schwartz, R, editor. Bioinformatics. 38:58–64. doi: 10.1093/bioinformatics/btab617.</w:t>
      </w:r>
    </w:p>
    <w:p w14:paraId="18FF0588" w14:textId="77777777" w:rsidR="00D3128F" w:rsidRPr="00D3128F" w:rsidRDefault="00D3128F" w:rsidP="00D3128F">
      <w:pPr>
        <w:widowControl w:val="0"/>
        <w:autoSpaceDE w:val="0"/>
        <w:autoSpaceDN w:val="0"/>
        <w:adjustRightInd w:val="0"/>
        <w:rPr>
          <w:lang w:val="en-US"/>
        </w:rPr>
      </w:pPr>
      <w:r w:rsidRPr="00D3128F">
        <w:rPr>
          <w:lang w:val="en-US"/>
        </w:rPr>
        <w:t>Arenas M et al. 2020. The Early Peopling of the Philippines based on mtDNA. Sci. Rep. 10:4901. doi: 10.1038/s41598-020-61793-7.</w:t>
      </w:r>
    </w:p>
    <w:p w14:paraId="0A83E2D0" w14:textId="77777777" w:rsidR="00D3128F" w:rsidRPr="00D3128F" w:rsidRDefault="00D3128F" w:rsidP="00D3128F">
      <w:pPr>
        <w:widowControl w:val="0"/>
        <w:autoSpaceDE w:val="0"/>
        <w:autoSpaceDN w:val="0"/>
        <w:adjustRightInd w:val="0"/>
        <w:rPr>
          <w:lang w:val="en-US"/>
        </w:rPr>
      </w:pPr>
      <w:r w:rsidRPr="00D3128F">
        <w:rPr>
          <w:lang w:val="en-US"/>
        </w:rPr>
        <w:t>Arenas M. 2015. Trends in substitution models of molecular evolution. Front. Genet. 6. doi: 10.3389/fgene.2015.00319.</w:t>
      </w:r>
    </w:p>
    <w:p w14:paraId="00A10614" w14:textId="77777777" w:rsidR="00D3128F" w:rsidRPr="00343B1C" w:rsidRDefault="00D3128F" w:rsidP="00D3128F">
      <w:pPr>
        <w:widowControl w:val="0"/>
        <w:autoSpaceDE w:val="0"/>
        <w:autoSpaceDN w:val="0"/>
        <w:adjustRightInd w:val="0"/>
        <w:rPr>
          <w:lang w:val="pt-BR"/>
          <w:rPrChange w:id="328" w:author="Catarina Brancoi" w:date="2022-09-12T12:27:00Z">
            <w:rPr>
              <w:lang w:val="es-ES_tradnl"/>
            </w:rPr>
          </w:rPrChange>
        </w:rPr>
      </w:pPr>
      <w:r w:rsidRPr="00D3128F">
        <w:rPr>
          <w:lang w:val="en-US"/>
        </w:rPr>
        <w:t xml:space="preserve">Arenas M, Bastolla U. 2019. ProtASR2: Ancestral reconstruction of protein sequences accounting for folding stability. </w:t>
      </w:r>
      <w:r w:rsidRPr="00343B1C">
        <w:rPr>
          <w:lang w:val="pt-BR"/>
          <w:rPrChange w:id="329" w:author="Catarina Brancoi" w:date="2022-09-12T12:27:00Z">
            <w:rPr>
              <w:lang w:val="es-ES_tradnl"/>
            </w:rPr>
          </w:rPrChange>
        </w:rPr>
        <w:t>Methods Ecol. Evol. 11:248–257. doi: 10.1111/2041-210X.13341.</w:t>
      </w:r>
    </w:p>
    <w:p w14:paraId="3C72EFCD" w14:textId="77777777" w:rsidR="00D3128F" w:rsidRPr="00D3128F" w:rsidRDefault="00D3128F" w:rsidP="00D3128F">
      <w:pPr>
        <w:widowControl w:val="0"/>
        <w:autoSpaceDE w:val="0"/>
        <w:autoSpaceDN w:val="0"/>
        <w:adjustRightInd w:val="0"/>
        <w:rPr>
          <w:lang w:val="en-US"/>
        </w:rPr>
      </w:pPr>
      <w:r w:rsidRPr="00343B1C">
        <w:rPr>
          <w:lang w:val="pt-BR"/>
          <w:rPrChange w:id="330" w:author="Catarina Brancoi" w:date="2022-09-12T12:27:00Z">
            <w:rPr>
              <w:lang w:val="es-ES_tradnl"/>
            </w:rPr>
          </w:rPrChange>
        </w:rPr>
        <w:t xml:space="preserve">Arenas M, Dos Santos HG, Posada D, Bastolla U. 2013. </w:t>
      </w:r>
      <w:r w:rsidRPr="00D3128F">
        <w:rPr>
          <w:lang w:val="en-US"/>
        </w:rPr>
        <w:t>Protein evolution along phylogenetic histories under structurally constrained substitution models. Bioinformatics. 29:3020–3028. doi: 10.1093/bioinformatics/btt530.</w:t>
      </w:r>
    </w:p>
    <w:p w14:paraId="206670B4" w14:textId="77777777" w:rsidR="00D3128F" w:rsidRPr="00343B1C" w:rsidRDefault="00D3128F" w:rsidP="00D3128F">
      <w:pPr>
        <w:widowControl w:val="0"/>
        <w:autoSpaceDE w:val="0"/>
        <w:autoSpaceDN w:val="0"/>
        <w:adjustRightInd w:val="0"/>
        <w:rPr>
          <w:lang w:val="en-US"/>
          <w:rPrChange w:id="331" w:author="Catarina Brancoi" w:date="2022-09-12T12:27:00Z">
            <w:rPr>
              <w:lang w:val="es-ES_tradnl"/>
            </w:rPr>
          </w:rPrChange>
        </w:rPr>
      </w:pPr>
      <w:r w:rsidRPr="00D3128F">
        <w:rPr>
          <w:lang w:val="en-US"/>
        </w:rPr>
        <w:t xml:space="preserve">Arenas M, Sánchez-Cobos A, Bastolla U. 2015. Maximum-Likelihood Phylogenetic Inference with Selection on Protein Folding Stability. </w:t>
      </w:r>
      <w:r w:rsidRPr="00343B1C">
        <w:rPr>
          <w:lang w:val="en-US"/>
          <w:rPrChange w:id="332" w:author="Catarina Brancoi" w:date="2022-09-12T12:27:00Z">
            <w:rPr>
              <w:lang w:val="es-ES_tradnl"/>
            </w:rPr>
          </w:rPrChange>
        </w:rPr>
        <w:t>Mol. Biol. Evol. 32:2195–2207. doi: 10.1093/molbev/msv085.</w:t>
      </w:r>
    </w:p>
    <w:p w14:paraId="14FE778B" w14:textId="77777777" w:rsidR="00D3128F" w:rsidRPr="00D3128F" w:rsidRDefault="00D3128F" w:rsidP="00D3128F">
      <w:pPr>
        <w:widowControl w:val="0"/>
        <w:autoSpaceDE w:val="0"/>
        <w:autoSpaceDN w:val="0"/>
        <w:adjustRightInd w:val="0"/>
        <w:rPr>
          <w:lang w:val="en-US"/>
        </w:rPr>
      </w:pPr>
      <w:r w:rsidRPr="00343B1C">
        <w:rPr>
          <w:lang w:val="en-US"/>
          <w:rPrChange w:id="333" w:author="Catarina Brancoi" w:date="2022-09-12T12:27:00Z">
            <w:rPr>
              <w:lang w:val="es-ES_tradnl"/>
            </w:rPr>
          </w:rPrChange>
        </w:rPr>
        <w:t xml:space="preserve">Arenas M, Weber CC, Liberles DA, Bastolla U. 2017. </w:t>
      </w:r>
      <w:r w:rsidRPr="00D3128F">
        <w:rPr>
          <w:lang w:val="en-US"/>
        </w:rPr>
        <w:t>ProtASR: An Evolutionary Framework for Ancestral Protein Reconstruction with Selection on Folding Stability. Syst. Biol. 66:1054–1064. doi: 10.1093/sysbio/syw121.</w:t>
      </w:r>
    </w:p>
    <w:p w14:paraId="013CD449" w14:textId="77777777" w:rsidR="00D3128F" w:rsidRPr="00D3128F" w:rsidRDefault="00D3128F" w:rsidP="00D3128F">
      <w:pPr>
        <w:widowControl w:val="0"/>
        <w:autoSpaceDE w:val="0"/>
        <w:autoSpaceDN w:val="0"/>
        <w:adjustRightInd w:val="0"/>
        <w:rPr>
          <w:lang w:val="en-US"/>
        </w:rPr>
      </w:pPr>
      <w:r w:rsidRPr="00D3128F">
        <w:rPr>
          <w:lang w:val="en-US"/>
        </w:rPr>
        <w:t>Arnold K, Bordoli L, Kopp J, Schwede T. 2006. The SWISS-MODEL workspace: a web-based environment for protein structure homology modelling. Bioinformatics. 22:195–201. doi: 10.1093/bioinformatics/bti770.</w:t>
      </w:r>
    </w:p>
    <w:p w14:paraId="15A89E42" w14:textId="77777777" w:rsidR="00D3128F" w:rsidRPr="00D3128F" w:rsidRDefault="00D3128F" w:rsidP="00D3128F">
      <w:pPr>
        <w:widowControl w:val="0"/>
        <w:autoSpaceDE w:val="0"/>
        <w:autoSpaceDN w:val="0"/>
        <w:adjustRightInd w:val="0"/>
        <w:rPr>
          <w:lang w:val="en-US"/>
        </w:rPr>
      </w:pPr>
      <w:r w:rsidRPr="00D3128F">
        <w:rPr>
          <w:lang w:val="en-US"/>
        </w:rPr>
        <w:t xml:space="preserve">Bastolla U, Arenas M. 2019. The Influence of Protein Stability on Sequence Evolution: Applications to Phylogenetic Inference. In: Computational Methods in Protein Evolution. Sikosek, T, editor. Methods in Molecular Biology Vol. 1851 Springer New </w:t>
      </w:r>
      <w:r w:rsidRPr="00D3128F">
        <w:rPr>
          <w:lang w:val="en-US"/>
        </w:rPr>
        <w:lastRenderedPageBreak/>
        <w:t>York: New York, NY pp. 215–231. doi: 10.1007/978-1-4939-8736-8_11.</w:t>
      </w:r>
    </w:p>
    <w:p w14:paraId="00CC0420" w14:textId="77777777" w:rsidR="00D3128F" w:rsidRPr="00D3128F" w:rsidRDefault="00D3128F" w:rsidP="00D3128F">
      <w:pPr>
        <w:widowControl w:val="0"/>
        <w:autoSpaceDE w:val="0"/>
        <w:autoSpaceDN w:val="0"/>
        <w:adjustRightInd w:val="0"/>
        <w:rPr>
          <w:lang w:val="en-US"/>
        </w:rPr>
      </w:pPr>
      <w:r w:rsidRPr="00D3128F">
        <w:rPr>
          <w:lang w:val="es-ES_tradnl"/>
        </w:rPr>
        <w:t xml:space="preserve">Bastolla U, Vendruscolo M, Knapp E-W. 2000. </w:t>
      </w:r>
      <w:r w:rsidRPr="00D3128F">
        <w:rPr>
          <w:lang w:val="en-US"/>
        </w:rPr>
        <w:t>A statistical mechanical method to optimize energy functions for protein folding. Proc. Natl. Acad. Sci. 97:3977–3981. doi: 10.1073/pnas.97.8.3977.</w:t>
      </w:r>
    </w:p>
    <w:p w14:paraId="2DC6FCCE" w14:textId="77777777" w:rsidR="00D3128F" w:rsidRPr="00D3128F" w:rsidRDefault="00D3128F" w:rsidP="00D3128F">
      <w:pPr>
        <w:widowControl w:val="0"/>
        <w:autoSpaceDE w:val="0"/>
        <w:autoSpaceDN w:val="0"/>
        <w:adjustRightInd w:val="0"/>
        <w:rPr>
          <w:lang w:val="en-US"/>
        </w:rPr>
      </w:pPr>
      <w:r w:rsidRPr="00D3128F">
        <w:rPr>
          <w:lang w:val="en-US"/>
        </w:rPr>
        <w:t>Bayless AM, Nishimura MT. 2020. Enzymatic Functions for Toll/Interleukin-1 Receptor Domain Proteins in the Plant Immune System. Front. Genet. 11:539. doi: 10.3389/fgene.2020.00539.</w:t>
      </w:r>
    </w:p>
    <w:p w14:paraId="45DD3D5F" w14:textId="77777777" w:rsidR="00D3128F" w:rsidRPr="00D3128F" w:rsidRDefault="00D3128F" w:rsidP="00D3128F">
      <w:pPr>
        <w:widowControl w:val="0"/>
        <w:autoSpaceDE w:val="0"/>
        <w:autoSpaceDN w:val="0"/>
        <w:adjustRightInd w:val="0"/>
        <w:rPr>
          <w:lang w:val="en-US"/>
        </w:rPr>
      </w:pPr>
      <w:r w:rsidRPr="00D3128F">
        <w:rPr>
          <w:lang w:val="en-US"/>
        </w:rPr>
        <w:t>Beaumont MA. 2010. Approximate Bayesian Computation in Evolution and Ecology. Annu. Rev. Ecol. Evol. Syst. 41:379–406. doi: 10.1146/annurev-ecolsys-102209-144621.</w:t>
      </w:r>
    </w:p>
    <w:p w14:paraId="53883AA1" w14:textId="77777777" w:rsidR="00D3128F" w:rsidRPr="00D3128F" w:rsidRDefault="00D3128F" w:rsidP="00D3128F">
      <w:pPr>
        <w:widowControl w:val="0"/>
        <w:autoSpaceDE w:val="0"/>
        <w:autoSpaceDN w:val="0"/>
        <w:adjustRightInd w:val="0"/>
        <w:rPr>
          <w:lang w:val="en-US"/>
        </w:rPr>
      </w:pPr>
      <w:r w:rsidRPr="00D3128F">
        <w:rPr>
          <w:lang w:val="en-US"/>
        </w:rPr>
        <w:t>Beaumont MA, Zhang W, Balding DJ. 2002. Approximate Bayesian Computation in Population Genetics. Genetics. 162:2025–2035. doi: 10.1093/genetics/162.4.2025.</w:t>
      </w:r>
    </w:p>
    <w:p w14:paraId="2C3E1984" w14:textId="77777777" w:rsidR="00D3128F" w:rsidRPr="00D3128F" w:rsidRDefault="00D3128F" w:rsidP="00D3128F">
      <w:pPr>
        <w:widowControl w:val="0"/>
        <w:autoSpaceDE w:val="0"/>
        <w:autoSpaceDN w:val="0"/>
        <w:adjustRightInd w:val="0"/>
        <w:rPr>
          <w:lang w:val="en-US"/>
        </w:rPr>
      </w:pPr>
      <w:r w:rsidRPr="00D3128F">
        <w:rPr>
          <w:lang w:val="en-US"/>
        </w:rPr>
        <w:t xml:space="preserve">Bemmels JB, Title PO, Ortego J, Knowles LL. 2016. Tests of species‐specific models reveal the importance of drought in postglacial range shifts of a Mediterranean‐climate tree: insights from integrative distributional, demographic and coalescent modelling and </w:t>
      </w:r>
      <w:r w:rsidRPr="00D3128F">
        <w:rPr>
          <w:smallCaps/>
          <w:lang w:val="en-US"/>
        </w:rPr>
        <w:t>ABC</w:t>
      </w:r>
      <w:r w:rsidRPr="00D3128F">
        <w:rPr>
          <w:lang w:val="en-US"/>
        </w:rPr>
        <w:t xml:space="preserve"> model selection. Mol. Ecol. 25:4889–4906. doi: 10.1111/mec.13804.</w:t>
      </w:r>
    </w:p>
    <w:p w14:paraId="6565AD6D" w14:textId="77777777" w:rsidR="00D3128F" w:rsidRPr="00D3128F" w:rsidRDefault="00D3128F" w:rsidP="00D3128F">
      <w:pPr>
        <w:widowControl w:val="0"/>
        <w:autoSpaceDE w:val="0"/>
        <w:autoSpaceDN w:val="0"/>
        <w:adjustRightInd w:val="0"/>
        <w:rPr>
          <w:lang w:val="en-US"/>
        </w:rPr>
      </w:pPr>
      <w:r w:rsidRPr="00D3128F">
        <w:rPr>
          <w:lang w:val="en-US"/>
        </w:rPr>
        <w:t xml:space="preserve">Benvenuto D et al. 2022. </w:t>
      </w:r>
      <w:r w:rsidRPr="00D3128F">
        <w:rPr>
          <w:i/>
          <w:iCs/>
          <w:lang w:val="en-US"/>
        </w:rPr>
        <w:t>The evolution of Monkeypox virus: a genetic and structural analysis reveals mutations in proteins involved in host-pathogen interaction</w:t>
      </w:r>
      <w:r w:rsidRPr="00D3128F">
        <w:rPr>
          <w:lang w:val="en-US"/>
        </w:rPr>
        <w:t>. Bioinformatics doi: 10.1101/2022.06.22.497195.</w:t>
      </w:r>
    </w:p>
    <w:p w14:paraId="08BB0B96" w14:textId="77777777" w:rsidR="00D3128F" w:rsidRPr="00D3128F" w:rsidRDefault="00D3128F" w:rsidP="00D3128F">
      <w:pPr>
        <w:widowControl w:val="0"/>
        <w:autoSpaceDE w:val="0"/>
        <w:autoSpaceDN w:val="0"/>
        <w:adjustRightInd w:val="0"/>
        <w:rPr>
          <w:lang w:val="en-US"/>
        </w:rPr>
      </w:pPr>
      <w:r w:rsidRPr="00D3128F">
        <w:rPr>
          <w:lang w:val="en-US"/>
        </w:rPr>
        <w:t>Berman HM. 2000. The Protein Data Bank. Nucleic Acids Res. 28:235–242. doi: 10.1093/nar/28.1.235.</w:t>
      </w:r>
    </w:p>
    <w:p w14:paraId="0AB83CEE" w14:textId="77777777" w:rsidR="00D3128F" w:rsidRPr="00D3128F" w:rsidRDefault="00D3128F" w:rsidP="00D3128F">
      <w:pPr>
        <w:widowControl w:val="0"/>
        <w:autoSpaceDE w:val="0"/>
        <w:autoSpaceDN w:val="0"/>
        <w:adjustRightInd w:val="0"/>
        <w:rPr>
          <w:lang w:val="en-US"/>
        </w:rPr>
      </w:pPr>
      <w:r w:rsidRPr="00D3128F">
        <w:rPr>
          <w:lang w:val="en-US"/>
        </w:rPr>
        <w:t>Blum MGB, François O. 2010. Non-linear regression models for Approximate Bayesian Computation. Stat. Comput. 20:63–73. doi: 10.1007/s11222-009-9116-0.</w:t>
      </w:r>
    </w:p>
    <w:p w14:paraId="59063C38" w14:textId="77777777" w:rsidR="00D3128F" w:rsidRPr="00343B1C" w:rsidRDefault="00D3128F" w:rsidP="00D3128F">
      <w:pPr>
        <w:widowControl w:val="0"/>
        <w:autoSpaceDE w:val="0"/>
        <w:autoSpaceDN w:val="0"/>
        <w:adjustRightInd w:val="0"/>
        <w:rPr>
          <w:lang w:val="en-US"/>
          <w:rPrChange w:id="334" w:author="Catarina Brancoi" w:date="2022-09-12T12:27:00Z">
            <w:rPr>
              <w:lang w:val="es-ES_tradnl"/>
            </w:rPr>
          </w:rPrChange>
        </w:rPr>
      </w:pPr>
      <w:r w:rsidRPr="00D3128F">
        <w:rPr>
          <w:lang w:val="en-US"/>
        </w:rPr>
        <w:t xml:space="preserve">Bonnard C, Kleinman CL, Rodrigue N, Lartillot N. 2009. Fast optimization of statistical potentials for structurally constrained phylogenetic models. </w:t>
      </w:r>
      <w:r w:rsidRPr="00343B1C">
        <w:rPr>
          <w:lang w:val="en-US"/>
          <w:rPrChange w:id="335" w:author="Catarina Brancoi" w:date="2022-09-12T12:27:00Z">
            <w:rPr>
              <w:lang w:val="es-ES_tradnl"/>
            </w:rPr>
          </w:rPrChange>
        </w:rPr>
        <w:t xml:space="preserve">BMC Evol. Biol. 9:227. </w:t>
      </w:r>
      <w:r w:rsidRPr="00343B1C">
        <w:rPr>
          <w:lang w:val="en-US"/>
          <w:rPrChange w:id="336" w:author="Catarina Brancoi" w:date="2022-09-12T12:27:00Z">
            <w:rPr>
              <w:lang w:val="es-ES_tradnl"/>
            </w:rPr>
          </w:rPrChange>
        </w:rPr>
        <w:lastRenderedPageBreak/>
        <w:t>doi: 10.1186/1471-2148-9-227.</w:t>
      </w:r>
    </w:p>
    <w:p w14:paraId="5F410E4D" w14:textId="77777777" w:rsidR="00D3128F" w:rsidRPr="00D3128F" w:rsidRDefault="00D3128F" w:rsidP="00D3128F">
      <w:pPr>
        <w:widowControl w:val="0"/>
        <w:autoSpaceDE w:val="0"/>
        <w:autoSpaceDN w:val="0"/>
        <w:adjustRightInd w:val="0"/>
        <w:rPr>
          <w:lang w:val="en-US"/>
        </w:rPr>
      </w:pPr>
      <w:r w:rsidRPr="00343B1C">
        <w:rPr>
          <w:lang w:val="en-US"/>
          <w:rPrChange w:id="337" w:author="Catarina Brancoi" w:date="2022-09-12T12:27:00Z">
            <w:rPr>
              <w:lang w:val="es-ES_tradnl"/>
            </w:rPr>
          </w:rPrChange>
        </w:rPr>
        <w:t xml:space="preserve">Branco C, Kanellou M, González-Martín A, Arenas M. 2022. </w:t>
      </w:r>
      <w:r w:rsidRPr="00D3128F">
        <w:rPr>
          <w:lang w:val="en-US"/>
        </w:rPr>
        <w:t>Consequences of the Last Glacial Period on the Genetic Diversity of Southeast Asians. Genes. 13:384. doi: 10.3390/genes13020384.</w:t>
      </w:r>
    </w:p>
    <w:p w14:paraId="5DCE97A2" w14:textId="77777777" w:rsidR="00D3128F" w:rsidRPr="00D3128F" w:rsidRDefault="00D3128F" w:rsidP="00D3128F">
      <w:pPr>
        <w:widowControl w:val="0"/>
        <w:autoSpaceDE w:val="0"/>
        <w:autoSpaceDN w:val="0"/>
        <w:adjustRightInd w:val="0"/>
        <w:rPr>
          <w:lang w:val="en-US"/>
        </w:rPr>
      </w:pPr>
      <w:r w:rsidRPr="00D3128F">
        <w:rPr>
          <w:lang w:val="en-US"/>
        </w:rPr>
        <w:t>Challis CJ, Schmidler SC. 2012. A Stochastic Evolutionary Model for Protein Structure Alignment and Phylogeny. Mol. Biol. Evol. 29:3575–3587. doi: 10.1093/molbev/mss167.</w:t>
      </w:r>
    </w:p>
    <w:p w14:paraId="599BFEC3" w14:textId="77777777" w:rsidR="00D3128F" w:rsidRPr="00D3128F" w:rsidRDefault="00D3128F" w:rsidP="00D3128F">
      <w:pPr>
        <w:widowControl w:val="0"/>
        <w:autoSpaceDE w:val="0"/>
        <w:autoSpaceDN w:val="0"/>
        <w:adjustRightInd w:val="0"/>
        <w:rPr>
          <w:lang w:val="es-ES_tradnl"/>
        </w:rPr>
      </w:pPr>
      <w:r w:rsidRPr="00D3128F">
        <w:rPr>
          <w:lang w:val="en-US"/>
        </w:rPr>
        <w:t xml:space="preserve">Csilléry K, François O, Blum MGB. 2012. abc: an R package for approximate Bayesian computation (ABC): </w:t>
      </w:r>
      <w:r w:rsidRPr="00D3128F">
        <w:rPr>
          <w:i/>
          <w:iCs/>
          <w:lang w:val="en-US"/>
        </w:rPr>
        <w:t>R package: abc</w:t>
      </w:r>
      <w:r w:rsidRPr="00D3128F">
        <w:rPr>
          <w:lang w:val="en-US"/>
        </w:rPr>
        <w:t xml:space="preserve">. </w:t>
      </w:r>
      <w:r w:rsidRPr="00D3128F">
        <w:rPr>
          <w:lang w:val="es-ES_tradnl"/>
        </w:rPr>
        <w:t>Methods Ecol. Evol. 3:475–479. doi: 10.1111/j.2041-210X.2011.00179.x.</w:t>
      </w:r>
    </w:p>
    <w:p w14:paraId="508961AB" w14:textId="77777777" w:rsidR="00D3128F" w:rsidRPr="00343B1C" w:rsidRDefault="00D3128F" w:rsidP="00D3128F">
      <w:pPr>
        <w:widowControl w:val="0"/>
        <w:autoSpaceDE w:val="0"/>
        <w:autoSpaceDN w:val="0"/>
        <w:adjustRightInd w:val="0"/>
        <w:rPr>
          <w:lang w:val="pt-BR"/>
          <w:rPrChange w:id="338" w:author="Catarina Brancoi" w:date="2022-09-12T12:27:00Z">
            <w:rPr>
              <w:lang w:val="es-ES_tradnl"/>
            </w:rPr>
          </w:rPrChange>
        </w:rPr>
      </w:pPr>
      <w:r w:rsidRPr="00D3128F">
        <w:rPr>
          <w:lang w:val="es-ES_tradnl"/>
        </w:rPr>
        <w:t xml:space="preserve">Darriba D et al. 2020. </w:t>
      </w:r>
      <w:r w:rsidRPr="00D3128F">
        <w:rPr>
          <w:lang w:val="en-US"/>
        </w:rPr>
        <w:t xml:space="preserve">ModelTest-NG: A New and Scalable Tool for the Selection of DNA and Protein Evolutionary Models Crandall, K, editor. </w:t>
      </w:r>
      <w:r w:rsidRPr="00343B1C">
        <w:rPr>
          <w:lang w:val="pt-BR"/>
          <w:rPrChange w:id="339" w:author="Catarina Brancoi" w:date="2022-09-12T12:27:00Z">
            <w:rPr>
              <w:lang w:val="es-ES_tradnl"/>
            </w:rPr>
          </w:rPrChange>
        </w:rPr>
        <w:t>Mol. Biol. Evol. 37:291–294. doi: 10.1093/molbev/msz189.</w:t>
      </w:r>
    </w:p>
    <w:p w14:paraId="4174CD5D" w14:textId="77777777" w:rsidR="00D3128F" w:rsidRPr="00D3128F" w:rsidRDefault="00D3128F" w:rsidP="00D3128F">
      <w:pPr>
        <w:widowControl w:val="0"/>
        <w:autoSpaceDE w:val="0"/>
        <w:autoSpaceDN w:val="0"/>
        <w:adjustRightInd w:val="0"/>
        <w:rPr>
          <w:lang w:val="en-US"/>
        </w:rPr>
      </w:pPr>
      <w:r w:rsidRPr="00343B1C">
        <w:rPr>
          <w:lang w:val="pt-BR"/>
          <w:rPrChange w:id="340" w:author="Catarina Brancoi" w:date="2022-09-12T12:27:00Z">
            <w:rPr>
              <w:lang w:val="es-ES_tradnl"/>
            </w:rPr>
          </w:rPrChange>
        </w:rPr>
        <w:t xml:space="preserve">Darriba D, Taboada GL, Doallo R, Posada D. 2011. </w:t>
      </w:r>
      <w:r w:rsidRPr="00D3128F">
        <w:rPr>
          <w:lang w:val="en-US"/>
        </w:rPr>
        <w:t>ProtTest 3: fast selection of best-fit models of protein evolution. Bioinformatics. 27:1164–1165. doi: 10.1093/bioinformatics/btr088.</w:t>
      </w:r>
    </w:p>
    <w:p w14:paraId="38F7465F" w14:textId="77777777" w:rsidR="00D3128F" w:rsidRPr="00D3128F" w:rsidRDefault="00D3128F" w:rsidP="00D3128F">
      <w:pPr>
        <w:widowControl w:val="0"/>
        <w:autoSpaceDE w:val="0"/>
        <w:autoSpaceDN w:val="0"/>
        <w:adjustRightInd w:val="0"/>
        <w:rPr>
          <w:lang w:val="en-US"/>
        </w:rPr>
      </w:pPr>
      <w:r w:rsidRPr="00D3128F">
        <w:rPr>
          <w:lang w:val="en-US"/>
        </w:rPr>
        <w:t>Dayhoff MO, Schwartz RM, Orcutt BC. 1978. A model of evolutionary change in proteins. In: Atlas of Protein Sequence and Structure.Vol. 5 National Biomedical Research Foundation: Washington DC pp. 345–352.</w:t>
      </w:r>
    </w:p>
    <w:p w14:paraId="01537F56" w14:textId="77777777" w:rsidR="00D3128F" w:rsidRPr="00D3128F" w:rsidRDefault="00D3128F" w:rsidP="00D3128F">
      <w:pPr>
        <w:widowControl w:val="0"/>
        <w:autoSpaceDE w:val="0"/>
        <w:autoSpaceDN w:val="0"/>
        <w:adjustRightInd w:val="0"/>
        <w:rPr>
          <w:lang w:val="en-US"/>
        </w:rPr>
      </w:pPr>
      <w:r w:rsidRPr="00343B1C">
        <w:rPr>
          <w:lang w:val="en-US"/>
          <w:rPrChange w:id="341" w:author="Catarina Brancoi" w:date="2022-09-12T12:27:00Z">
            <w:rPr>
              <w:lang w:val="es-ES_tradnl"/>
            </w:rPr>
          </w:rPrChange>
        </w:rPr>
        <w:t xml:space="preserve">Del Amparo R, Arenas M. 2022. </w:t>
      </w:r>
      <w:r w:rsidRPr="00D3128F">
        <w:rPr>
          <w:lang w:val="en-US"/>
        </w:rPr>
        <w:t>Consequences of Substitution Model Selection on Protein Ancestral Sequence Reconstruction Chang, B, editor. Mol. Biol. Evol. 39:msac144. doi: 10.1093/molbev/msac144.</w:t>
      </w:r>
    </w:p>
    <w:p w14:paraId="7B48AB07" w14:textId="77777777" w:rsidR="00D3128F" w:rsidRPr="00D3128F" w:rsidRDefault="00D3128F" w:rsidP="00D3128F">
      <w:pPr>
        <w:widowControl w:val="0"/>
        <w:autoSpaceDE w:val="0"/>
        <w:autoSpaceDN w:val="0"/>
        <w:adjustRightInd w:val="0"/>
        <w:rPr>
          <w:lang w:val="en-US"/>
        </w:rPr>
      </w:pPr>
      <w:r w:rsidRPr="00D3128F">
        <w:rPr>
          <w:lang w:val="en-US"/>
        </w:rPr>
        <w:t>Dimmic MW, Rest JS, Mindell DP, Goldstein RA. 2002. rtREV: An Amino Acid Substitution Matrix for Inference of Retrovirus and Reverse Transcriptase Phylogeny. J. Mol. Evol. 55:65–73. doi: 10.1007/s00239-001-2304-y.</w:t>
      </w:r>
    </w:p>
    <w:p w14:paraId="2DD632DE" w14:textId="77777777" w:rsidR="00D3128F" w:rsidRPr="00343B1C" w:rsidRDefault="00D3128F" w:rsidP="00D3128F">
      <w:pPr>
        <w:widowControl w:val="0"/>
        <w:autoSpaceDE w:val="0"/>
        <w:autoSpaceDN w:val="0"/>
        <w:adjustRightInd w:val="0"/>
        <w:rPr>
          <w:lang w:val="en-US"/>
          <w:rPrChange w:id="342" w:author="Catarina Brancoi" w:date="2022-09-12T12:27:00Z">
            <w:rPr>
              <w:lang w:val="es-ES_tradnl"/>
            </w:rPr>
          </w:rPrChange>
        </w:rPr>
      </w:pPr>
      <w:r w:rsidRPr="00D3128F">
        <w:rPr>
          <w:lang w:val="en-US"/>
        </w:rPr>
        <w:lastRenderedPageBreak/>
        <w:t xml:space="preserve">Edgar RC. 2004. MUSCLE: multiple sequence alignment with high accuracy and high throughput. </w:t>
      </w:r>
      <w:r w:rsidRPr="00343B1C">
        <w:rPr>
          <w:lang w:val="en-US"/>
          <w:rPrChange w:id="343" w:author="Catarina Brancoi" w:date="2022-09-12T12:27:00Z">
            <w:rPr>
              <w:lang w:val="es-ES_tradnl"/>
            </w:rPr>
          </w:rPrChange>
        </w:rPr>
        <w:t>Nucleic Acids Res. 32:1792–1797. doi: 10.1093/nar/gkh340.</w:t>
      </w:r>
    </w:p>
    <w:p w14:paraId="0D6A2F51" w14:textId="77777777" w:rsidR="00D3128F" w:rsidRPr="00D3128F" w:rsidRDefault="00D3128F" w:rsidP="00D3128F">
      <w:pPr>
        <w:widowControl w:val="0"/>
        <w:autoSpaceDE w:val="0"/>
        <w:autoSpaceDN w:val="0"/>
        <w:adjustRightInd w:val="0"/>
        <w:rPr>
          <w:lang w:val="en-US"/>
        </w:rPr>
      </w:pPr>
      <w:r w:rsidRPr="00343B1C">
        <w:rPr>
          <w:lang w:val="en-US"/>
          <w:rPrChange w:id="344" w:author="Catarina Brancoi" w:date="2022-09-12T12:27:00Z">
            <w:rPr>
              <w:lang w:val="es-ES_tradnl"/>
            </w:rPr>
          </w:rPrChange>
        </w:rPr>
        <w:t xml:space="preserve">García-Portugués E et al. 2018. </w:t>
      </w:r>
      <w:r w:rsidRPr="00D3128F">
        <w:rPr>
          <w:i/>
          <w:iCs/>
          <w:lang w:val="en-US"/>
        </w:rPr>
        <w:t>Toroidal diffusions and protein structure evolution</w:t>
      </w:r>
      <w:r w:rsidRPr="00D3128F">
        <w:rPr>
          <w:lang w:val="en-US"/>
        </w:rPr>
        <w:t>. doi: 10.1201/9781315228570.</w:t>
      </w:r>
    </w:p>
    <w:p w14:paraId="3DA5E089" w14:textId="77777777" w:rsidR="00D3128F" w:rsidRPr="00D3128F" w:rsidRDefault="00D3128F" w:rsidP="00D3128F">
      <w:pPr>
        <w:widowControl w:val="0"/>
        <w:autoSpaceDE w:val="0"/>
        <w:autoSpaceDN w:val="0"/>
        <w:adjustRightInd w:val="0"/>
        <w:rPr>
          <w:lang w:val="en-US"/>
        </w:rPr>
      </w:pPr>
      <w:r w:rsidRPr="00D3128F">
        <w:rPr>
          <w:lang w:val="en-US"/>
        </w:rPr>
        <w:t>Golden M et al. 2017. A Generative Angular Model of Protein Structure Evolution. Mol. Biol. Evol. 34:2085–2100. doi: 10.1093/molbev/msx137.</w:t>
      </w:r>
    </w:p>
    <w:p w14:paraId="1FA3C4C2" w14:textId="77777777" w:rsidR="00D3128F" w:rsidRPr="00D3128F" w:rsidRDefault="00D3128F" w:rsidP="00D3128F">
      <w:pPr>
        <w:widowControl w:val="0"/>
        <w:autoSpaceDE w:val="0"/>
        <w:autoSpaceDN w:val="0"/>
        <w:adjustRightInd w:val="0"/>
        <w:rPr>
          <w:lang w:val="en-US"/>
        </w:rPr>
      </w:pPr>
      <w:r w:rsidRPr="00D3128F">
        <w:rPr>
          <w:lang w:val="en-US"/>
        </w:rPr>
        <w:t>Grantham R. 1974. Amino Acid Difference Formula to Help Explain Protein Evolution. Science. 185:862–864. doi: 10.1126/science.185.4154.862.</w:t>
      </w:r>
    </w:p>
    <w:p w14:paraId="68C009E9" w14:textId="77777777" w:rsidR="00D3128F" w:rsidRPr="00D3128F" w:rsidRDefault="00D3128F" w:rsidP="00D3128F">
      <w:pPr>
        <w:widowControl w:val="0"/>
        <w:autoSpaceDE w:val="0"/>
        <w:autoSpaceDN w:val="0"/>
        <w:adjustRightInd w:val="0"/>
        <w:rPr>
          <w:lang w:val="en-US"/>
        </w:rPr>
      </w:pPr>
      <w:r w:rsidRPr="00D3128F">
        <w:rPr>
          <w:lang w:val="en-US"/>
        </w:rPr>
        <w:t>Henikoff S, Henikoff JG. 1992. Amino acid substitution matrices from protein blocks. Proc. Natl. Acad. Sci. 89:10915–10919. doi: 10.1073/pnas.89.22.10915.</w:t>
      </w:r>
    </w:p>
    <w:p w14:paraId="2A491BC5" w14:textId="77777777" w:rsidR="00D3128F" w:rsidRPr="00D3128F" w:rsidRDefault="00D3128F" w:rsidP="00D3128F">
      <w:pPr>
        <w:widowControl w:val="0"/>
        <w:autoSpaceDE w:val="0"/>
        <w:autoSpaceDN w:val="0"/>
        <w:adjustRightInd w:val="0"/>
        <w:rPr>
          <w:lang w:val="en-US"/>
        </w:rPr>
      </w:pPr>
      <w:r w:rsidRPr="00D3128F">
        <w:rPr>
          <w:lang w:val="en-US"/>
        </w:rPr>
        <w:t>Herman JL, Challis CJ, Novák Á, Hein J, Schmidler SC. 2014. Simultaneous Bayesian Estimation of Alignment and Phylogeny under a Joint Model of Protein Sequence and Structure. Mol. Biol. Evol. 31:2251–2266. doi: 10.1093/molbev/msu184.</w:t>
      </w:r>
    </w:p>
    <w:p w14:paraId="51BB0C2A" w14:textId="77777777" w:rsidR="00D3128F" w:rsidRPr="00D3128F" w:rsidRDefault="00D3128F" w:rsidP="00D3128F">
      <w:pPr>
        <w:widowControl w:val="0"/>
        <w:autoSpaceDE w:val="0"/>
        <w:autoSpaceDN w:val="0"/>
        <w:adjustRightInd w:val="0"/>
        <w:rPr>
          <w:lang w:val="en-US"/>
        </w:rPr>
      </w:pPr>
      <w:r w:rsidRPr="00D3128F">
        <w:rPr>
          <w:lang w:val="en-US"/>
        </w:rPr>
        <w:t>Jones DT, Taylor WR, Thornton JM. 1992. The rapid generation of mutation data matrices from protein sequences. Bioinformatics. 8:275–282. doi: 10.1093/bioinformatics/8.3.275.</w:t>
      </w:r>
    </w:p>
    <w:p w14:paraId="0FCE788F" w14:textId="77777777" w:rsidR="00D3128F" w:rsidRPr="00D3128F" w:rsidRDefault="00D3128F" w:rsidP="00D3128F">
      <w:pPr>
        <w:widowControl w:val="0"/>
        <w:autoSpaceDE w:val="0"/>
        <w:autoSpaceDN w:val="0"/>
        <w:adjustRightInd w:val="0"/>
        <w:rPr>
          <w:lang w:val="en-US"/>
        </w:rPr>
      </w:pPr>
      <w:r w:rsidRPr="00D3128F">
        <w:rPr>
          <w:lang w:val="en-US"/>
        </w:rPr>
        <w:t>Keane TM, Creevey CJ, Pentony MM, Naughton TJ, Mclnerney JO. 2006. Assessment of methods for amino acid matrix selection and their use on empirical data shows that ad hoc assumptions for choice of matrix are not justified. BMC Evol. Biol. 6:29. doi: 10.1186/1471-2148-6-29.</w:t>
      </w:r>
    </w:p>
    <w:p w14:paraId="7EF3BC7E" w14:textId="77777777" w:rsidR="00D3128F" w:rsidRPr="00D3128F" w:rsidRDefault="00D3128F" w:rsidP="00D3128F">
      <w:pPr>
        <w:widowControl w:val="0"/>
        <w:autoSpaceDE w:val="0"/>
        <w:autoSpaceDN w:val="0"/>
        <w:adjustRightInd w:val="0"/>
        <w:rPr>
          <w:lang w:val="en-US"/>
        </w:rPr>
      </w:pPr>
      <w:r w:rsidRPr="00D3128F">
        <w:rPr>
          <w:lang w:val="en-US"/>
        </w:rPr>
        <w:t>Kingman JFC. 1982. The coalescent. Stoch. Process. Their Appl. 13:235–248. doi: 10.1016/0304-4149(82)90011-4.</w:t>
      </w:r>
    </w:p>
    <w:p w14:paraId="679336F7" w14:textId="77777777" w:rsidR="00D3128F" w:rsidRPr="00D3128F" w:rsidRDefault="00D3128F" w:rsidP="00D3128F">
      <w:pPr>
        <w:widowControl w:val="0"/>
        <w:autoSpaceDE w:val="0"/>
        <w:autoSpaceDN w:val="0"/>
        <w:adjustRightInd w:val="0"/>
        <w:rPr>
          <w:lang w:val="en-US"/>
        </w:rPr>
      </w:pPr>
      <w:r w:rsidRPr="00D3128F">
        <w:rPr>
          <w:lang w:val="en-US"/>
        </w:rPr>
        <w:t>Kosiol C, Goldman N. 2005. Different Versions of the Dayhoff Rate Matrix. Mol. Biol. Evol. 22:193–199. doi: 10.1093/molbev/msi005.</w:t>
      </w:r>
    </w:p>
    <w:p w14:paraId="15B0920D" w14:textId="77777777" w:rsidR="00D3128F" w:rsidRPr="00D3128F" w:rsidRDefault="00D3128F" w:rsidP="00D3128F">
      <w:pPr>
        <w:widowControl w:val="0"/>
        <w:autoSpaceDE w:val="0"/>
        <w:autoSpaceDN w:val="0"/>
        <w:adjustRightInd w:val="0"/>
        <w:rPr>
          <w:lang w:val="en-US"/>
        </w:rPr>
      </w:pPr>
      <w:r w:rsidRPr="00D3128F">
        <w:rPr>
          <w:lang w:val="en-US"/>
        </w:rPr>
        <w:t xml:space="preserve">Kozlov AM, Darriba D, Flouri T, Morel B, Stamatakis A. 2019. RAxML-NG: a fast, </w:t>
      </w:r>
      <w:r w:rsidRPr="00D3128F">
        <w:rPr>
          <w:lang w:val="en-US"/>
        </w:rPr>
        <w:lastRenderedPageBreak/>
        <w:t>scalable and user-friendly tool for maximum likelihood phylogenetic inference Wren, J, editor. Bioinformatics. 35:4453–4455. doi: 10.1093/bioinformatics/btz305.</w:t>
      </w:r>
    </w:p>
    <w:p w14:paraId="31DFBAEA" w14:textId="77777777" w:rsidR="00D3128F" w:rsidRPr="00D3128F" w:rsidRDefault="00D3128F" w:rsidP="00D3128F">
      <w:pPr>
        <w:widowControl w:val="0"/>
        <w:autoSpaceDE w:val="0"/>
        <w:autoSpaceDN w:val="0"/>
        <w:adjustRightInd w:val="0"/>
        <w:rPr>
          <w:lang w:val="en-US"/>
        </w:rPr>
      </w:pPr>
      <w:r w:rsidRPr="00D3128F">
        <w:rPr>
          <w:lang w:val="en-US"/>
        </w:rPr>
        <w:t>Le SQ, Gascuel O. 2008. An Improved General Amino Acid Replacement Matrix. Mol. Biol. Evol. 25:1307–1320. doi: 10.1093/molbev/msn067.</w:t>
      </w:r>
    </w:p>
    <w:p w14:paraId="6F1273B4" w14:textId="77777777" w:rsidR="00D3128F" w:rsidRPr="00D3128F" w:rsidRDefault="00D3128F" w:rsidP="00D3128F">
      <w:pPr>
        <w:widowControl w:val="0"/>
        <w:autoSpaceDE w:val="0"/>
        <w:autoSpaceDN w:val="0"/>
        <w:adjustRightInd w:val="0"/>
        <w:rPr>
          <w:lang w:val="en-US"/>
        </w:rPr>
      </w:pPr>
      <w:r w:rsidRPr="00D3128F">
        <w:rPr>
          <w:lang w:val="en-US"/>
        </w:rPr>
        <w:t>Lemmon AR, Moriarty EC. 2004. The Importance of Proper Model Assumption in Bayesian Phylogenetics Sullivan, J, editor. Syst. Biol. 53:265–277. doi: 10.1080/10635150490423520.</w:t>
      </w:r>
    </w:p>
    <w:p w14:paraId="31EDB248" w14:textId="77777777" w:rsidR="00D3128F" w:rsidRPr="00D3128F" w:rsidRDefault="00D3128F" w:rsidP="00D3128F">
      <w:pPr>
        <w:widowControl w:val="0"/>
        <w:autoSpaceDE w:val="0"/>
        <w:autoSpaceDN w:val="0"/>
        <w:adjustRightInd w:val="0"/>
        <w:rPr>
          <w:lang w:val="en-US"/>
        </w:rPr>
      </w:pPr>
      <w:r w:rsidRPr="00D3128F">
        <w:rPr>
          <w:lang w:val="en-US"/>
        </w:rPr>
        <w:t>Leuenberger C, Wegmann D. 2010. Bayesian Computation and Model Selection Without Likelihoods. Genetics. 184:243–252. doi: 10.1534/genetics.109.109058.</w:t>
      </w:r>
    </w:p>
    <w:p w14:paraId="06DD5198" w14:textId="77777777" w:rsidR="00D3128F" w:rsidRPr="00D3128F" w:rsidRDefault="00D3128F" w:rsidP="00D3128F">
      <w:pPr>
        <w:widowControl w:val="0"/>
        <w:autoSpaceDE w:val="0"/>
        <w:autoSpaceDN w:val="0"/>
        <w:adjustRightInd w:val="0"/>
        <w:rPr>
          <w:lang w:val="en-US"/>
        </w:rPr>
      </w:pPr>
      <w:r w:rsidRPr="00D3128F">
        <w:rPr>
          <w:lang w:val="en-US"/>
        </w:rPr>
        <w:t>Mistry J et al. 2021. Pfam: The protein families database in 2021. Nucleic Acids Res. 49:D412–D419. doi: 10.1093/nar/gkaa913.</w:t>
      </w:r>
    </w:p>
    <w:p w14:paraId="738FFB19" w14:textId="77777777" w:rsidR="00D3128F" w:rsidRPr="00D3128F" w:rsidRDefault="00D3128F" w:rsidP="00D3128F">
      <w:pPr>
        <w:widowControl w:val="0"/>
        <w:autoSpaceDE w:val="0"/>
        <w:autoSpaceDN w:val="0"/>
        <w:adjustRightInd w:val="0"/>
        <w:rPr>
          <w:lang w:val="en-US"/>
        </w:rPr>
      </w:pPr>
      <w:r w:rsidRPr="00D3128F">
        <w:rPr>
          <w:lang w:val="en-US"/>
        </w:rPr>
        <w:t>Müller T, Vingron M. 2000. Modeling Amino Acid Replacement. J. Comput. Biol. 7:761–776. doi: 10.1089/10665270050514918.</w:t>
      </w:r>
    </w:p>
    <w:p w14:paraId="75A0E7D6" w14:textId="77777777" w:rsidR="00D3128F" w:rsidRPr="00D3128F" w:rsidRDefault="00D3128F" w:rsidP="00D3128F">
      <w:pPr>
        <w:widowControl w:val="0"/>
        <w:autoSpaceDE w:val="0"/>
        <w:autoSpaceDN w:val="0"/>
        <w:adjustRightInd w:val="0"/>
        <w:rPr>
          <w:lang w:val="en-US"/>
        </w:rPr>
      </w:pPr>
      <w:r w:rsidRPr="00D3128F">
        <w:rPr>
          <w:lang w:val="en-US"/>
        </w:rPr>
        <w:t>Nickle DC et al. 2007. HIV-Specific Probabilistic Models of Protein Evolution Pybus, O, editor. PLoS ONE. 2:e503. doi: 10.1371/journal.pone.0000503.</w:t>
      </w:r>
    </w:p>
    <w:p w14:paraId="38EB0364" w14:textId="77777777" w:rsidR="00D3128F" w:rsidRPr="00D3128F" w:rsidRDefault="00D3128F" w:rsidP="00D3128F">
      <w:pPr>
        <w:widowControl w:val="0"/>
        <w:autoSpaceDE w:val="0"/>
        <w:autoSpaceDN w:val="0"/>
        <w:adjustRightInd w:val="0"/>
        <w:rPr>
          <w:lang w:val="en-US"/>
        </w:rPr>
      </w:pPr>
      <w:r w:rsidRPr="00D3128F">
        <w:rPr>
          <w:lang w:val="en-US"/>
        </w:rPr>
        <w:t>Norn C, André I, Theobald DL. 2021. A thermodynamic model of protein structure evolution explains empirical amino acid substitution matrices. Protein Sci. 30:2057–2068. doi: 10.1002/pro.4155.</w:t>
      </w:r>
    </w:p>
    <w:p w14:paraId="2AEDD68A" w14:textId="77777777" w:rsidR="00D3128F" w:rsidRPr="00D3128F" w:rsidRDefault="00D3128F" w:rsidP="00D3128F">
      <w:pPr>
        <w:widowControl w:val="0"/>
        <w:autoSpaceDE w:val="0"/>
        <w:autoSpaceDN w:val="0"/>
        <w:adjustRightInd w:val="0"/>
        <w:rPr>
          <w:lang w:val="en-US"/>
        </w:rPr>
      </w:pPr>
      <w:r w:rsidRPr="00D3128F">
        <w:rPr>
          <w:lang w:val="en-US"/>
        </w:rPr>
        <w:t>Parisi G, Echave J. 2001. Structural Constraints and Emergence of Sequence Patterns in Protein Evolution. Mol. Biol. Evol. 18:750–756. doi: 10.1093/oxfordjournals.molbev.a003857.</w:t>
      </w:r>
    </w:p>
    <w:p w14:paraId="014C435A" w14:textId="77777777" w:rsidR="00D3128F" w:rsidRPr="00343B1C" w:rsidRDefault="00D3128F" w:rsidP="00D3128F">
      <w:pPr>
        <w:widowControl w:val="0"/>
        <w:autoSpaceDE w:val="0"/>
        <w:autoSpaceDN w:val="0"/>
        <w:adjustRightInd w:val="0"/>
        <w:rPr>
          <w:lang w:val="pt-BR"/>
          <w:rPrChange w:id="345" w:author="Catarina Brancoi" w:date="2022-09-12T12:27:00Z">
            <w:rPr>
              <w:lang w:val="en-US"/>
            </w:rPr>
          </w:rPrChange>
        </w:rPr>
      </w:pPr>
      <w:r w:rsidRPr="00D3128F">
        <w:rPr>
          <w:lang w:val="en-US"/>
        </w:rPr>
        <w:t xml:space="preserve">Perron U, Kozlov AM, Stamatakis A, Goldman N, Moal IH. 2019. Modeling Structural Constraints on Protein Evolution via Side-Chain Conformational States Pupko, T, editor. </w:t>
      </w:r>
      <w:r w:rsidRPr="00343B1C">
        <w:rPr>
          <w:lang w:val="pt-BR"/>
          <w:rPrChange w:id="346" w:author="Catarina Brancoi" w:date="2022-09-12T12:27:00Z">
            <w:rPr>
              <w:lang w:val="en-US"/>
            </w:rPr>
          </w:rPrChange>
        </w:rPr>
        <w:t>Mol. Biol. Evol. 36:2086–2103. doi: 10.1093/molbev/msz122.</w:t>
      </w:r>
    </w:p>
    <w:p w14:paraId="65C097A7" w14:textId="77777777" w:rsidR="00D3128F" w:rsidRPr="00D3128F" w:rsidRDefault="00D3128F" w:rsidP="00D3128F">
      <w:pPr>
        <w:widowControl w:val="0"/>
        <w:autoSpaceDE w:val="0"/>
        <w:autoSpaceDN w:val="0"/>
        <w:adjustRightInd w:val="0"/>
        <w:rPr>
          <w:lang w:val="en-US"/>
        </w:rPr>
      </w:pPr>
      <w:r w:rsidRPr="00343B1C">
        <w:rPr>
          <w:lang w:val="pt-BR"/>
          <w:rPrChange w:id="347" w:author="Catarina Brancoi" w:date="2022-09-12T12:27:00Z">
            <w:rPr>
              <w:lang w:val="en-US"/>
            </w:rPr>
          </w:rPrChange>
        </w:rPr>
        <w:t xml:space="preserve">Posada D, Crandall KA. 2001. </w:t>
      </w:r>
      <w:r w:rsidRPr="00D3128F">
        <w:rPr>
          <w:lang w:val="en-US"/>
        </w:rPr>
        <w:t xml:space="preserve">Evaluation of methods for detecting recombination from </w:t>
      </w:r>
      <w:r w:rsidRPr="00D3128F">
        <w:rPr>
          <w:lang w:val="en-US"/>
        </w:rPr>
        <w:lastRenderedPageBreak/>
        <w:t>DNA sequences: Computer simulations. Proc. Natl. Acad. Sci. 98:13757–13762. doi: 10.1073/pnas.241370698.</w:t>
      </w:r>
    </w:p>
    <w:p w14:paraId="2886D835" w14:textId="77777777" w:rsidR="00D3128F" w:rsidRPr="00D3128F" w:rsidRDefault="00D3128F" w:rsidP="00D3128F">
      <w:pPr>
        <w:widowControl w:val="0"/>
        <w:autoSpaceDE w:val="0"/>
        <w:autoSpaceDN w:val="0"/>
        <w:adjustRightInd w:val="0"/>
        <w:rPr>
          <w:lang w:val="en-US"/>
        </w:rPr>
      </w:pPr>
      <w:r w:rsidRPr="00D3128F">
        <w:rPr>
          <w:lang w:val="en-US"/>
        </w:rPr>
        <w:t>Robinson DM. 2003. Protein Evolution with Dependence Among Codons Due to Tertiary Structure. Mol. Biol. Evol. 20:1692–1704. doi: 10.1093/molbev/msg184.</w:t>
      </w:r>
    </w:p>
    <w:p w14:paraId="582135D4" w14:textId="77777777" w:rsidR="00D3128F" w:rsidRPr="00D3128F" w:rsidRDefault="00D3128F" w:rsidP="00D3128F">
      <w:pPr>
        <w:widowControl w:val="0"/>
        <w:autoSpaceDE w:val="0"/>
        <w:autoSpaceDN w:val="0"/>
        <w:adjustRightInd w:val="0"/>
        <w:rPr>
          <w:lang w:val="en-US"/>
        </w:rPr>
      </w:pPr>
      <w:r w:rsidRPr="00D3128F">
        <w:rPr>
          <w:lang w:val="en-US"/>
        </w:rPr>
        <w:t>Rodrigue N, Kleinman CL, Philippe H, Lartillot N. 2009. Computational Methods for Evaluating Phylogenetic Models of Coding Sequence Evolution with Dependence between Codons. Mol. Biol. Evol. 26:1663–1676. doi: 10.1093/molbev/msp078.</w:t>
      </w:r>
    </w:p>
    <w:p w14:paraId="0D1AF849" w14:textId="77777777" w:rsidR="00D3128F" w:rsidRPr="00D3128F" w:rsidRDefault="00D3128F" w:rsidP="00D3128F">
      <w:pPr>
        <w:widowControl w:val="0"/>
        <w:autoSpaceDE w:val="0"/>
        <w:autoSpaceDN w:val="0"/>
        <w:adjustRightInd w:val="0"/>
        <w:rPr>
          <w:lang w:val="en-US"/>
        </w:rPr>
      </w:pPr>
      <w:r w:rsidRPr="00D3128F">
        <w:rPr>
          <w:lang w:val="en-US"/>
        </w:rPr>
        <w:t>Sayers EW et al. 2022. Database resources of the national center for biotechnology information. Nucleic Acids Res. 50:D20–D26. doi: 10.1093/nar/gkab1112.</w:t>
      </w:r>
    </w:p>
    <w:p w14:paraId="5EB3BC12" w14:textId="77777777" w:rsidR="00D3128F" w:rsidRPr="00D3128F" w:rsidRDefault="00D3128F" w:rsidP="00D3128F">
      <w:pPr>
        <w:widowControl w:val="0"/>
        <w:autoSpaceDE w:val="0"/>
        <w:autoSpaceDN w:val="0"/>
        <w:adjustRightInd w:val="0"/>
        <w:rPr>
          <w:lang w:val="en-US"/>
        </w:rPr>
      </w:pPr>
      <w:r w:rsidRPr="00D3128F">
        <w:rPr>
          <w:lang w:val="en-US"/>
        </w:rPr>
        <w:t>Shakhnovich E, Abkevich V, Ptitsyn O. 1996. Conserved residues and the mechanism of protein folding. Nature. 379:96–98. doi: 10.1038/379096a0.</w:t>
      </w:r>
    </w:p>
    <w:p w14:paraId="3042D72E" w14:textId="77777777" w:rsidR="00D3128F" w:rsidRPr="00D3128F" w:rsidRDefault="00D3128F" w:rsidP="00D3128F">
      <w:pPr>
        <w:widowControl w:val="0"/>
        <w:autoSpaceDE w:val="0"/>
        <w:autoSpaceDN w:val="0"/>
        <w:adjustRightInd w:val="0"/>
        <w:rPr>
          <w:lang w:val="en-US"/>
        </w:rPr>
      </w:pPr>
      <w:r w:rsidRPr="00D3128F">
        <w:rPr>
          <w:lang w:val="en-US"/>
        </w:rPr>
        <w:t>Shoemaker JS, Fitch WM. 1989. Evidence from nuclear sequences that invariable sites should be considered when sequence divergence is calculated. Mol. Biol. Evol. 6:270–289. doi: 10.1093/oxfordjournals.molbev.a040550.</w:t>
      </w:r>
    </w:p>
    <w:p w14:paraId="0F45D4FC" w14:textId="77777777" w:rsidR="00D3128F" w:rsidRPr="00D3128F" w:rsidRDefault="00D3128F" w:rsidP="00D3128F">
      <w:pPr>
        <w:widowControl w:val="0"/>
        <w:autoSpaceDE w:val="0"/>
        <w:autoSpaceDN w:val="0"/>
        <w:adjustRightInd w:val="0"/>
        <w:rPr>
          <w:lang w:val="en-US"/>
        </w:rPr>
      </w:pPr>
      <w:r w:rsidRPr="00D3128F">
        <w:rPr>
          <w:lang w:val="en-US"/>
        </w:rPr>
        <w:t>Sunnåker M et al. 2013. Approximate Bayesian Computation Wodak, S, editor. PLoS Comput. Biol. 9:e1002803. doi: 10.1371/journal.pcbi.1002803.</w:t>
      </w:r>
    </w:p>
    <w:p w14:paraId="05086FCA" w14:textId="77777777" w:rsidR="00D3128F" w:rsidRPr="00D3128F" w:rsidRDefault="00D3128F" w:rsidP="00D3128F">
      <w:pPr>
        <w:widowControl w:val="0"/>
        <w:autoSpaceDE w:val="0"/>
        <w:autoSpaceDN w:val="0"/>
        <w:adjustRightInd w:val="0"/>
        <w:rPr>
          <w:lang w:val="en-US"/>
        </w:rPr>
      </w:pPr>
      <w:r w:rsidRPr="00D3128F">
        <w:rPr>
          <w:lang w:val="en-US"/>
        </w:rPr>
        <w:t>Thorne JL. 2000. Models of protein sequence evolution and their applications. Curr. Opin. Genet. Dev. 10:602–605. doi: 10.1016/S0959-437X(00)00142-8.</w:t>
      </w:r>
    </w:p>
    <w:p w14:paraId="2FB53A40" w14:textId="77777777" w:rsidR="00D3128F" w:rsidRPr="00D3128F" w:rsidRDefault="00D3128F" w:rsidP="00D3128F">
      <w:pPr>
        <w:widowControl w:val="0"/>
        <w:autoSpaceDE w:val="0"/>
        <w:autoSpaceDN w:val="0"/>
        <w:adjustRightInd w:val="0"/>
        <w:rPr>
          <w:lang w:val="en-US"/>
        </w:rPr>
      </w:pPr>
      <w:r w:rsidRPr="00D3128F">
        <w:rPr>
          <w:lang w:val="en-US"/>
        </w:rPr>
        <w:t>Waksman G, Krishna TS, Williams CH, Kuriyan J. 1994. Crystal structure of Escherichia coli thioredoxin reductase refined at 2 A resolution. Implications for a large conformational change during catalysis. J. Mol. Biol. 236:800–816.</w:t>
      </w:r>
    </w:p>
    <w:p w14:paraId="568886FC" w14:textId="77777777" w:rsidR="00D3128F" w:rsidRPr="00D3128F" w:rsidRDefault="00D3128F" w:rsidP="00D3128F">
      <w:pPr>
        <w:widowControl w:val="0"/>
        <w:autoSpaceDE w:val="0"/>
        <w:autoSpaceDN w:val="0"/>
        <w:adjustRightInd w:val="0"/>
        <w:rPr>
          <w:lang w:val="en-US"/>
        </w:rPr>
      </w:pPr>
      <w:r w:rsidRPr="00D3128F">
        <w:rPr>
          <w:lang w:val="en-US"/>
        </w:rPr>
        <w:t>Whelan S, Goldman N. 2001. A General Empirical Model of Protein Evolution Derived from Multiple Protein Families Using a Maximum-Likelihood Approach. Mol. Biol. Evol. 18:691–699. doi: 10.1093/oxfordjournals.molbev.a003851.</w:t>
      </w:r>
    </w:p>
    <w:p w14:paraId="4EAF544D" w14:textId="77777777" w:rsidR="00D3128F" w:rsidRPr="00343B1C" w:rsidRDefault="00D3128F" w:rsidP="00D3128F">
      <w:pPr>
        <w:widowControl w:val="0"/>
        <w:autoSpaceDE w:val="0"/>
        <w:autoSpaceDN w:val="0"/>
        <w:adjustRightInd w:val="0"/>
        <w:rPr>
          <w:lang w:val="pt-BR"/>
          <w:rPrChange w:id="348" w:author="Catarina Brancoi" w:date="2022-09-12T12:27:00Z">
            <w:rPr>
              <w:lang w:val="es-ES_tradnl"/>
            </w:rPr>
          </w:rPrChange>
        </w:rPr>
      </w:pPr>
      <w:r w:rsidRPr="00D3128F">
        <w:rPr>
          <w:lang w:val="en-US"/>
        </w:rPr>
        <w:t xml:space="preserve">Wu TD et al. 2003. Mutation Patterns and Structural Correlates in Human </w:t>
      </w:r>
      <w:r w:rsidRPr="00D3128F">
        <w:rPr>
          <w:lang w:val="en-US"/>
        </w:rPr>
        <w:lastRenderedPageBreak/>
        <w:t xml:space="preserve">Immunodeficiency Virus Type 1 Protease following Different Protease Inhibitor Treatments. </w:t>
      </w:r>
      <w:r w:rsidRPr="00343B1C">
        <w:rPr>
          <w:lang w:val="pt-BR"/>
          <w:rPrChange w:id="349" w:author="Catarina Brancoi" w:date="2022-09-12T12:27:00Z">
            <w:rPr>
              <w:lang w:val="es-ES_tradnl"/>
            </w:rPr>
          </w:rPrChange>
        </w:rPr>
        <w:t>J. Virol. 77:4836–4847. doi: 10.1128/JVI.77.8.4836-4847.2003.</w:t>
      </w:r>
    </w:p>
    <w:p w14:paraId="3741F73F" w14:textId="77777777" w:rsidR="00D3128F" w:rsidRPr="00D3128F" w:rsidRDefault="00D3128F" w:rsidP="00D3128F">
      <w:pPr>
        <w:widowControl w:val="0"/>
        <w:autoSpaceDE w:val="0"/>
        <w:autoSpaceDN w:val="0"/>
        <w:adjustRightInd w:val="0"/>
        <w:rPr>
          <w:lang w:val="en-US"/>
        </w:rPr>
      </w:pPr>
      <w:r w:rsidRPr="00343B1C">
        <w:rPr>
          <w:lang w:val="pt-BR"/>
          <w:rPrChange w:id="350" w:author="Catarina Brancoi" w:date="2022-09-12T12:27:00Z">
            <w:rPr>
              <w:lang w:val="es-ES_tradnl"/>
            </w:rPr>
          </w:rPrChange>
        </w:rPr>
        <w:t xml:space="preserve">Yáñez M, Gil-Longo J, Campos-Toimil M. 2012. </w:t>
      </w:r>
      <w:r w:rsidRPr="00D3128F">
        <w:rPr>
          <w:lang w:val="en-US"/>
        </w:rPr>
        <w:t>Calcium Binding Proteins. In: Calcium Signaling. Islam, MdS, editor. Advances in Experimental Medicine and Biology Vol. 740 Springer Netherlands: Dordrecht pp. 461–482. doi: 10.1007/978-94-007-2888-2_19.</w:t>
      </w:r>
    </w:p>
    <w:p w14:paraId="78B70D97" w14:textId="77777777" w:rsidR="00D3128F" w:rsidRPr="00D3128F" w:rsidRDefault="00D3128F" w:rsidP="00D3128F">
      <w:pPr>
        <w:widowControl w:val="0"/>
        <w:autoSpaceDE w:val="0"/>
        <w:autoSpaceDN w:val="0"/>
        <w:adjustRightInd w:val="0"/>
        <w:rPr>
          <w:lang w:val="en-US"/>
        </w:rPr>
      </w:pPr>
      <w:r w:rsidRPr="00D3128F">
        <w:rPr>
          <w:lang w:val="en-US"/>
        </w:rPr>
        <w:t>Yang Z. 1994. Maximum likelihood phylogenetic estimation from DNA sequences with variable rates over sites: Approximate methods. J. Mol. Evol. 39:306–314. doi: 10.1007/BF00160154.</w:t>
      </w:r>
    </w:p>
    <w:p w14:paraId="219154AA" w14:textId="77777777" w:rsidR="00D3128F" w:rsidRPr="00D3128F" w:rsidRDefault="00D3128F" w:rsidP="00D3128F">
      <w:pPr>
        <w:widowControl w:val="0"/>
        <w:autoSpaceDE w:val="0"/>
        <w:autoSpaceDN w:val="0"/>
        <w:adjustRightInd w:val="0"/>
        <w:rPr>
          <w:lang w:val="en-US"/>
        </w:rPr>
      </w:pPr>
      <w:r w:rsidRPr="00D3128F">
        <w:rPr>
          <w:lang w:val="en-US"/>
        </w:rPr>
        <w:t>Yang Z. 2007. PAML 4: Phylogenetic Analysis by Maximum Likelihood. Mol. Biol. Evol. 24:1586–1591. doi: 10.1093/molbev/msm088.</w:t>
      </w:r>
    </w:p>
    <w:p w14:paraId="5F69CC81" w14:textId="77777777" w:rsidR="00D3128F" w:rsidRPr="00D3128F" w:rsidRDefault="00D3128F" w:rsidP="00D3128F">
      <w:pPr>
        <w:widowControl w:val="0"/>
        <w:autoSpaceDE w:val="0"/>
        <w:autoSpaceDN w:val="0"/>
        <w:adjustRightInd w:val="0"/>
        <w:rPr>
          <w:lang w:val="en-US"/>
        </w:rPr>
      </w:pPr>
      <w:r w:rsidRPr="00D3128F">
        <w:rPr>
          <w:lang w:val="en-US"/>
        </w:rPr>
        <w:t>Yang Z, Nielsen R, Hasegawa M. 1998. Models of amino acid substitution and applications to mitochondrial protein evolution. Mol. Biol. Evol. 15:1600–1611. doi: 10.1093/oxfordjournals.molbev.a025888.</w:t>
      </w:r>
    </w:p>
    <w:p w14:paraId="78D76D64" w14:textId="77777777" w:rsidR="00D3128F" w:rsidRPr="00EA15B8" w:rsidRDefault="00D3128F" w:rsidP="00D3128F">
      <w:pPr>
        <w:widowControl w:val="0"/>
        <w:autoSpaceDE w:val="0"/>
        <w:autoSpaceDN w:val="0"/>
        <w:adjustRightInd w:val="0"/>
        <w:rPr>
          <w:lang w:val="en-US"/>
          <w:rPrChange w:id="351" w:author="Catarina Brancoi" w:date="2022-09-14T09:46:00Z">
            <w:rPr>
              <w:lang w:val="es-ES_tradnl"/>
            </w:rPr>
          </w:rPrChange>
        </w:rPr>
      </w:pPr>
      <w:r w:rsidRPr="00D3128F">
        <w:rPr>
          <w:lang w:val="en-US"/>
        </w:rPr>
        <w:t xml:space="preserve">Zoller S, Schneider A. 2013. Improving Phylogenetic Inference with a Semiempirical Amino Acid Substitution Model. </w:t>
      </w:r>
      <w:r w:rsidRPr="00EA15B8">
        <w:rPr>
          <w:lang w:val="en-US"/>
          <w:rPrChange w:id="352" w:author="Catarina Brancoi" w:date="2022-09-14T09:46:00Z">
            <w:rPr>
              <w:lang w:val="es-ES_tradnl"/>
            </w:rPr>
          </w:rPrChange>
        </w:rPr>
        <w:t>Mol. Biol. Evol. 30:469–479. doi: 10.1093/molbev/mss229.</w:t>
      </w:r>
    </w:p>
    <w:p w14:paraId="23322EB5" w14:textId="1641C6E8" w:rsidR="0059242E" w:rsidRPr="00D3128F" w:rsidRDefault="00BB7CF6" w:rsidP="00997E4D">
      <w:pPr>
        <w:rPr>
          <w:lang w:val="en-GB"/>
        </w:rPr>
      </w:pPr>
      <w:r w:rsidRPr="00617EF0">
        <w:rPr>
          <w:lang w:val="en-GB"/>
        </w:rPr>
        <w:fldChar w:fldCharType="end"/>
      </w:r>
    </w:p>
    <w:p w14:paraId="2B7F7672" w14:textId="3D1ADA43" w:rsidR="0059242E" w:rsidRPr="00D3128F" w:rsidRDefault="0059242E" w:rsidP="00997E4D">
      <w:pPr>
        <w:rPr>
          <w:lang w:val="en-GB"/>
        </w:rPr>
      </w:pPr>
    </w:p>
    <w:p w14:paraId="4A3420D2" w14:textId="5AB7A3E4" w:rsidR="0059242E" w:rsidRPr="00D3128F" w:rsidRDefault="0059242E" w:rsidP="00997E4D">
      <w:pPr>
        <w:rPr>
          <w:lang w:val="en-GB"/>
        </w:rPr>
      </w:pPr>
    </w:p>
    <w:p w14:paraId="52173C44" w14:textId="1CE97E4F" w:rsidR="0059242E" w:rsidRPr="00D3128F" w:rsidRDefault="0059242E" w:rsidP="00997E4D">
      <w:pPr>
        <w:rPr>
          <w:lang w:val="en-GB"/>
        </w:rPr>
      </w:pPr>
    </w:p>
    <w:p w14:paraId="449F5A4A" w14:textId="77777777" w:rsidR="0059242E" w:rsidRPr="00F66F0B" w:rsidRDefault="0059242E" w:rsidP="00997E4D">
      <w:pPr>
        <w:rPr>
          <w:lang w:val="en-GB"/>
        </w:rPr>
      </w:pPr>
    </w:p>
    <w:p w14:paraId="6732626F" w14:textId="15B0016A" w:rsidR="00C85B81" w:rsidRPr="00F66F0B" w:rsidRDefault="00C85B81">
      <w:pPr>
        <w:spacing w:line="240" w:lineRule="auto"/>
        <w:rPr>
          <w:rStyle w:val="CommentReference"/>
          <w:sz w:val="24"/>
          <w:szCs w:val="24"/>
          <w:lang w:val="en-GB"/>
        </w:rPr>
      </w:pPr>
      <w:r w:rsidRPr="00F66F0B">
        <w:rPr>
          <w:rStyle w:val="CommentReference"/>
          <w:sz w:val="24"/>
          <w:szCs w:val="24"/>
          <w:lang w:val="en-GB"/>
        </w:rPr>
        <w:br w:type="page"/>
      </w:r>
    </w:p>
    <w:p w14:paraId="54B45F6D" w14:textId="77777777" w:rsidR="00C85B81" w:rsidRPr="00F66F0B" w:rsidRDefault="00C85B81" w:rsidP="00997E4D">
      <w:pPr>
        <w:rPr>
          <w:rStyle w:val="CommentReference"/>
          <w:b/>
          <w:bCs/>
          <w:sz w:val="24"/>
          <w:szCs w:val="24"/>
          <w:lang w:val="en-GB"/>
        </w:rPr>
        <w:sectPr w:rsidR="00C85B81" w:rsidRPr="00F66F0B" w:rsidSect="001B262D">
          <w:headerReference w:type="default" r:id="rId12"/>
          <w:pgSz w:w="11900" w:h="16840"/>
          <w:pgMar w:top="1417" w:right="1701" w:bottom="1417" w:left="1701" w:header="708" w:footer="708" w:gutter="0"/>
          <w:lnNumType w:countBy="1" w:restart="continuous"/>
          <w:cols w:space="708"/>
          <w:docGrid w:linePitch="360"/>
        </w:sectPr>
      </w:pPr>
    </w:p>
    <w:p w14:paraId="1C330F16" w14:textId="7817AC3D" w:rsidR="00352A59" w:rsidRPr="00F66F0B" w:rsidRDefault="00C85B81" w:rsidP="00997E4D">
      <w:pPr>
        <w:rPr>
          <w:rStyle w:val="CommentReference"/>
          <w:b/>
          <w:bCs/>
          <w:sz w:val="24"/>
          <w:szCs w:val="24"/>
          <w:lang w:val="en-GB"/>
        </w:rPr>
      </w:pPr>
      <w:r w:rsidRPr="00F66F0B">
        <w:rPr>
          <w:rStyle w:val="CommentReference"/>
          <w:b/>
          <w:bCs/>
          <w:sz w:val="24"/>
          <w:szCs w:val="24"/>
          <w:lang w:val="en-GB"/>
        </w:rPr>
        <w:lastRenderedPageBreak/>
        <w:t>Tables</w:t>
      </w:r>
    </w:p>
    <w:p w14:paraId="3F379772" w14:textId="5DEE2661" w:rsidR="00C85B81" w:rsidRPr="00F66F0B" w:rsidRDefault="00C85B81" w:rsidP="00997E4D">
      <w:pPr>
        <w:rPr>
          <w:rStyle w:val="CommentReference"/>
          <w:sz w:val="24"/>
          <w:szCs w:val="24"/>
          <w:lang w:val="en-GB"/>
        </w:rPr>
      </w:pPr>
      <w:r w:rsidRPr="00F66F0B">
        <w:rPr>
          <w:rStyle w:val="CommentReference"/>
          <w:b/>
          <w:bCs/>
          <w:sz w:val="24"/>
          <w:szCs w:val="24"/>
          <w:lang w:val="en-GB"/>
        </w:rPr>
        <w:t xml:space="preserve">Table 1. </w:t>
      </w:r>
      <w:r w:rsidR="00BC3344" w:rsidRPr="00F66F0B">
        <w:rPr>
          <w:rStyle w:val="CommentReference"/>
          <w:b/>
          <w:bCs/>
          <w:sz w:val="24"/>
          <w:szCs w:val="24"/>
          <w:lang w:val="en-GB"/>
        </w:rPr>
        <w:t xml:space="preserve">Best-fitting substitution model probabilities estimated with </w:t>
      </w:r>
      <w:r w:rsidR="00BC3344" w:rsidRPr="00F66F0B">
        <w:rPr>
          <w:rStyle w:val="CommentReference"/>
          <w:b/>
          <w:bCs/>
          <w:i/>
          <w:iCs/>
          <w:sz w:val="24"/>
          <w:szCs w:val="24"/>
          <w:lang w:val="en-GB"/>
        </w:rPr>
        <w:t>ProtModel</w:t>
      </w:r>
      <w:r w:rsidR="00BC3344" w:rsidRPr="00F66F0B">
        <w:rPr>
          <w:rStyle w:val="CommentReference"/>
          <w:b/>
          <w:bCs/>
          <w:sz w:val="24"/>
          <w:szCs w:val="24"/>
          <w:lang w:val="en-GB"/>
        </w:rPr>
        <w:t xml:space="preserve"> for the studied protein families</w:t>
      </w:r>
      <w:r w:rsidR="00136A81" w:rsidRPr="00F66F0B">
        <w:rPr>
          <w:rStyle w:val="CommentReference"/>
          <w:b/>
          <w:bCs/>
          <w:sz w:val="24"/>
          <w:szCs w:val="24"/>
          <w:lang w:val="en-GB"/>
        </w:rPr>
        <w:t xml:space="preserve">. </w:t>
      </w:r>
      <w:r w:rsidR="00136A81" w:rsidRPr="00F66F0B">
        <w:rPr>
          <w:rStyle w:val="CommentReference"/>
          <w:sz w:val="24"/>
          <w:szCs w:val="24"/>
          <w:lang w:val="en-GB"/>
        </w:rPr>
        <w:t xml:space="preserve">The table shows the results and some important parameters for the best-fitting substitution model </w:t>
      </w:r>
      <w:commentRangeStart w:id="353"/>
      <w:r w:rsidR="00136A81" w:rsidRPr="00F66F0B">
        <w:rPr>
          <w:rStyle w:val="CommentReference"/>
          <w:sz w:val="24"/>
          <w:szCs w:val="24"/>
          <w:lang w:val="en-GB"/>
        </w:rPr>
        <w:t>estimation</w:t>
      </w:r>
      <w:commentRangeEnd w:id="353"/>
      <w:r w:rsidR="002E359E">
        <w:rPr>
          <w:rStyle w:val="CommentReference"/>
        </w:rPr>
        <w:commentReference w:id="353"/>
      </w:r>
      <w:r w:rsidR="00136A81" w:rsidRPr="00F66F0B">
        <w:rPr>
          <w:rStyle w:val="CommentReference"/>
          <w:sz w:val="24"/>
          <w:szCs w:val="24"/>
          <w:lang w:val="en-GB"/>
        </w:rPr>
        <w:t xml:space="preserve">. </w:t>
      </w:r>
      <w:ins w:id="354" w:author="Catarina Brancoi" w:date="2022-09-14T12:20:00Z">
        <w:r w:rsidR="00434659">
          <w:rPr>
            <w:rStyle w:val="CommentReference"/>
            <w:sz w:val="24"/>
            <w:szCs w:val="24"/>
            <w:lang w:val="en-GB"/>
          </w:rPr>
          <w:t xml:space="preserve">The Summary Satistics ID is identified in the </w:t>
        </w:r>
      </w:ins>
      <w:ins w:id="355" w:author="Catarina Brancoi" w:date="2022-09-14T12:21:00Z">
        <w:r w:rsidR="00434659">
          <w:rPr>
            <w:rStyle w:val="CommentReference"/>
            <w:sz w:val="24"/>
            <w:szCs w:val="24"/>
            <w:lang w:val="en-GB"/>
          </w:rPr>
          <w:t>Table S2, Supplementary Data.</w:t>
        </w:r>
      </w:ins>
    </w:p>
    <w:tbl>
      <w:tblPr>
        <w:tblStyle w:val="ListTable2"/>
        <w:tblW w:w="14884" w:type="dxa"/>
        <w:jc w:val="center"/>
        <w:tblLayout w:type="fixed"/>
        <w:tblLook w:val="04A0" w:firstRow="1" w:lastRow="0" w:firstColumn="1" w:lastColumn="0" w:noHBand="0" w:noVBand="1"/>
      </w:tblPr>
      <w:tblGrid>
        <w:gridCol w:w="1985"/>
        <w:gridCol w:w="1701"/>
        <w:gridCol w:w="1190"/>
        <w:gridCol w:w="1559"/>
        <w:gridCol w:w="1134"/>
        <w:gridCol w:w="1220"/>
        <w:gridCol w:w="1048"/>
        <w:gridCol w:w="1078"/>
        <w:gridCol w:w="1190"/>
        <w:gridCol w:w="86"/>
        <w:gridCol w:w="2693"/>
      </w:tblGrid>
      <w:tr w:rsidR="00C85B81" w:rsidRPr="00F66F0B" w14:paraId="4CD49115" w14:textId="77777777" w:rsidTr="00EC1A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4BA3C1B4" w14:textId="77777777" w:rsidR="00C85B81" w:rsidRPr="00F66F0B" w:rsidRDefault="00C85B81" w:rsidP="00C85B81">
            <w:pPr>
              <w:widowControl w:val="0"/>
              <w:autoSpaceDE w:val="0"/>
              <w:autoSpaceDN w:val="0"/>
              <w:adjustRightInd w:val="0"/>
              <w:spacing w:line="240" w:lineRule="auto"/>
              <w:jc w:val="center"/>
              <w:rPr>
                <w:i/>
                <w:iCs/>
                <w:lang w:val="en-GB"/>
              </w:rPr>
            </w:pPr>
            <w:r w:rsidRPr="00F66F0B">
              <w:rPr>
                <w:i/>
                <w:iCs/>
                <w:lang w:val="en-GB"/>
              </w:rPr>
              <w:t>Protein family description</w:t>
            </w:r>
          </w:p>
        </w:tc>
        <w:tc>
          <w:tcPr>
            <w:tcW w:w="1701" w:type="dxa"/>
            <w:vAlign w:val="center"/>
          </w:tcPr>
          <w:p w14:paraId="644AEC7B"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Number and length of sequences</w:t>
            </w:r>
          </w:p>
        </w:tc>
        <w:tc>
          <w:tcPr>
            <w:tcW w:w="1190" w:type="dxa"/>
            <w:vAlign w:val="center"/>
          </w:tcPr>
          <w:p w14:paraId="295F1F93"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Template</w:t>
            </w:r>
          </w:p>
        </w:tc>
        <w:tc>
          <w:tcPr>
            <w:tcW w:w="1559" w:type="dxa"/>
            <w:vAlign w:val="center"/>
          </w:tcPr>
          <w:p w14:paraId="414B0BAA" w14:textId="051C4D13"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 xml:space="preserve">Substitution </w:t>
            </w:r>
            <w:r w:rsidR="00BC3344" w:rsidRPr="00F66F0B">
              <w:rPr>
                <w:i/>
                <w:iCs/>
                <w:lang w:val="en-GB"/>
              </w:rPr>
              <w:t>r</w:t>
            </w:r>
            <w:r w:rsidRPr="00F66F0B">
              <w:rPr>
                <w:i/>
                <w:iCs/>
                <w:lang w:val="en-GB"/>
              </w:rPr>
              <w:t>ate prior</w:t>
            </w:r>
          </w:p>
        </w:tc>
        <w:tc>
          <w:tcPr>
            <w:tcW w:w="1134" w:type="dxa"/>
            <w:vAlign w:val="center"/>
          </w:tcPr>
          <w:p w14:paraId="770B5A9C"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Theta prior</w:t>
            </w:r>
          </w:p>
        </w:tc>
        <w:tc>
          <w:tcPr>
            <w:tcW w:w="1220" w:type="dxa"/>
            <w:vAlign w:val="center"/>
          </w:tcPr>
          <w:p w14:paraId="09A01B6B" w14:textId="4B1A11FD"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Summary Statistics</w:t>
            </w:r>
            <w:r w:rsidR="00622273" w:rsidRPr="00F66F0B">
              <w:rPr>
                <w:i/>
                <w:iCs/>
                <w:lang w:val="en-GB"/>
              </w:rPr>
              <w:t xml:space="preserve"> ID</w:t>
            </w:r>
          </w:p>
        </w:tc>
        <w:tc>
          <w:tcPr>
            <w:tcW w:w="1048" w:type="dxa"/>
            <w:vAlign w:val="center"/>
          </w:tcPr>
          <w:p w14:paraId="5E489E61"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Nº Simu x model</w:t>
            </w:r>
          </w:p>
        </w:tc>
        <w:tc>
          <w:tcPr>
            <w:tcW w:w="1078" w:type="dxa"/>
            <w:vAlign w:val="center"/>
          </w:tcPr>
          <w:p w14:paraId="22F0C628"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Emp Subs Model</w:t>
            </w:r>
          </w:p>
        </w:tc>
        <w:tc>
          <w:tcPr>
            <w:tcW w:w="1190" w:type="dxa"/>
            <w:vAlign w:val="center"/>
          </w:tcPr>
          <w:p w14:paraId="09EEBAFC"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ABC Method</w:t>
            </w:r>
          </w:p>
        </w:tc>
        <w:tc>
          <w:tcPr>
            <w:tcW w:w="2779" w:type="dxa"/>
            <w:gridSpan w:val="2"/>
            <w:vAlign w:val="center"/>
          </w:tcPr>
          <w:p w14:paraId="26880FD8" w14:textId="77777777" w:rsidR="00C85B81" w:rsidRPr="00F66F0B" w:rsidRDefault="00C85B81" w:rsidP="00C85B81">
            <w:pPr>
              <w:widowControl w:val="0"/>
              <w:autoSpaceDE w:val="0"/>
              <w:autoSpaceDN w:val="0"/>
              <w:adjustRightInd w:val="0"/>
              <w:spacing w:line="240" w:lineRule="auto"/>
              <w:jc w:val="center"/>
              <w:cnfStyle w:val="100000000000" w:firstRow="1" w:lastRow="0" w:firstColumn="0" w:lastColumn="0" w:oddVBand="0" w:evenVBand="0" w:oddHBand="0" w:evenHBand="0" w:firstRowFirstColumn="0" w:firstRowLastColumn="0" w:lastRowFirstColumn="0" w:lastRowLastColumn="0"/>
              <w:rPr>
                <w:i/>
                <w:iCs/>
                <w:lang w:val="en-GB"/>
              </w:rPr>
            </w:pPr>
            <w:r w:rsidRPr="00F66F0B">
              <w:rPr>
                <w:i/>
                <w:iCs/>
                <w:lang w:val="en-GB"/>
              </w:rPr>
              <w:t>ABC estimation</w:t>
            </w:r>
          </w:p>
        </w:tc>
      </w:tr>
      <w:tr w:rsidR="00C85B81" w:rsidRPr="00F66F0B" w14:paraId="732A6E44"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11CEB4A3"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 xml:space="preserve">Monkeypox tumour necrosis receptor </w:t>
            </w:r>
          </w:p>
        </w:tc>
        <w:tc>
          <w:tcPr>
            <w:tcW w:w="1701" w:type="dxa"/>
            <w:shd w:val="clear" w:color="auto" w:fill="F2F2F2" w:themeFill="background1" w:themeFillShade="F2"/>
            <w:vAlign w:val="center"/>
          </w:tcPr>
          <w:p w14:paraId="41F49B2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sequences</w:t>
            </w:r>
          </w:p>
          <w:p w14:paraId="5FF1A52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160 amino acid</w:t>
            </w:r>
          </w:p>
        </w:tc>
        <w:tc>
          <w:tcPr>
            <w:tcW w:w="1190" w:type="dxa"/>
            <w:shd w:val="clear" w:color="auto" w:fill="F2F2F2" w:themeFill="background1" w:themeFillShade="F2"/>
            <w:vAlign w:val="center"/>
          </w:tcPr>
          <w:p w14:paraId="545A800B"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3on9</w:t>
            </w:r>
          </w:p>
        </w:tc>
        <w:tc>
          <w:tcPr>
            <w:tcW w:w="1559" w:type="dxa"/>
            <w:shd w:val="clear" w:color="auto" w:fill="F2F2F2" w:themeFill="background1" w:themeFillShade="F2"/>
            <w:vAlign w:val="center"/>
          </w:tcPr>
          <w:p w14:paraId="2EEF17E3"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25743CE7"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0 7.8125e-04</w:t>
            </w:r>
          </w:p>
        </w:tc>
        <w:tc>
          <w:tcPr>
            <w:tcW w:w="1134" w:type="dxa"/>
            <w:shd w:val="clear" w:color="auto" w:fill="F2F2F2" w:themeFill="background1" w:themeFillShade="F2"/>
            <w:vAlign w:val="center"/>
          </w:tcPr>
          <w:p w14:paraId="775130CC"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00C9FBDF"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0 500</w:t>
            </w:r>
          </w:p>
        </w:tc>
        <w:tc>
          <w:tcPr>
            <w:tcW w:w="1220" w:type="dxa"/>
            <w:shd w:val="clear" w:color="auto" w:fill="F2F2F2" w:themeFill="background1" w:themeFillShade="F2"/>
            <w:vAlign w:val="center"/>
          </w:tcPr>
          <w:p w14:paraId="5FD053EE"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5630BAF6" w14:textId="68F5FEF3"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w:t>
            </w:r>
            <w:ins w:id="356" w:author="Catarina Brancoi" w:date="2022-09-14T12:27:00Z">
              <w:r w:rsidR="002E359E">
                <w:rPr>
                  <w:lang w:val="en-GB"/>
                </w:rPr>
                <w:t>,</w:t>
              </w:r>
            </w:ins>
            <w:commentRangeStart w:id="357"/>
            <w:del w:id="358" w:author="Catarina Brancoi" w:date="2022-09-14T12:27:00Z">
              <w:r w:rsidRPr="00F66F0B" w:rsidDel="002E359E">
                <w:rPr>
                  <w:lang w:val="en-GB"/>
                </w:rPr>
                <w:delText xml:space="preserve"> </w:delText>
              </w:r>
            </w:del>
            <w:r w:rsidRPr="00F66F0B">
              <w:rPr>
                <w:lang w:val="en-GB"/>
              </w:rPr>
              <w:t>000</w:t>
            </w:r>
            <w:commentRangeEnd w:id="357"/>
            <w:r w:rsidR="002E359E">
              <w:rPr>
                <w:rStyle w:val="CommentReference"/>
              </w:rPr>
              <w:commentReference w:id="357"/>
            </w:r>
          </w:p>
        </w:tc>
        <w:tc>
          <w:tcPr>
            <w:tcW w:w="1078" w:type="dxa"/>
            <w:shd w:val="clear" w:color="auto" w:fill="F2F2F2" w:themeFill="background1" w:themeFillShade="F2"/>
            <w:vAlign w:val="center"/>
          </w:tcPr>
          <w:p w14:paraId="26814B15"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HIVw</w:t>
            </w:r>
          </w:p>
        </w:tc>
        <w:tc>
          <w:tcPr>
            <w:tcW w:w="1190" w:type="dxa"/>
            <w:shd w:val="clear" w:color="auto" w:fill="F2F2F2" w:themeFill="background1" w:themeFillShade="F2"/>
            <w:vAlign w:val="center"/>
          </w:tcPr>
          <w:p w14:paraId="492A24B1"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gridSpan w:val="2"/>
            <w:shd w:val="clear" w:color="auto" w:fill="F2F2F2" w:themeFill="background1" w:themeFillShade="F2"/>
            <w:vAlign w:val="center"/>
          </w:tcPr>
          <w:p w14:paraId="70CE7FC0"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HIVw  Neutral</w:t>
            </w:r>
          </w:p>
          <w:p w14:paraId="3D07E6B4" w14:textId="77777777" w:rsidR="00C85B81" w:rsidRPr="00F66F0B" w:rsidRDefault="00C85B81" w:rsidP="00C85B81">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0.4333</w:t>
            </w:r>
            <w:r w:rsidRPr="00F66F0B">
              <w:rPr>
                <w:lang w:val="en-GB"/>
              </w:rPr>
              <w:t xml:space="preserve">  0.1667       0.4</w:t>
            </w:r>
          </w:p>
        </w:tc>
      </w:tr>
      <w:tr w:rsidR="00C85B81" w:rsidRPr="00F66F0B" w14:paraId="04B30993"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3DD50F9A" w14:textId="77777777" w:rsidR="00C85B81" w:rsidRPr="00F66F0B" w:rsidRDefault="00C85B81" w:rsidP="00C85B81">
            <w:pPr>
              <w:widowControl w:val="0"/>
              <w:autoSpaceDE w:val="0"/>
              <w:autoSpaceDN w:val="0"/>
              <w:adjustRightInd w:val="0"/>
              <w:spacing w:line="240" w:lineRule="auto"/>
              <w:jc w:val="center"/>
              <w:rPr>
                <w:b w:val="0"/>
                <w:bCs w:val="0"/>
                <w:lang w:val="en-GB"/>
              </w:rPr>
            </w:pPr>
            <w:r w:rsidRPr="00F66F0B">
              <w:rPr>
                <w:b w:val="0"/>
                <w:bCs w:val="0"/>
                <w:lang w:val="en-GB"/>
              </w:rPr>
              <w:t xml:space="preserve">Monkeypox tumour necrosis receptor </w:t>
            </w:r>
          </w:p>
        </w:tc>
        <w:tc>
          <w:tcPr>
            <w:tcW w:w="1701" w:type="dxa"/>
            <w:shd w:val="clear" w:color="auto" w:fill="FFFFFF" w:themeFill="background1"/>
            <w:vAlign w:val="center"/>
          </w:tcPr>
          <w:p w14:paraId="31C46C2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sequences</w:t>
            </w:r>
          </w:p>
          <w:p w14:paraId="5776BD0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160 amino acid</w:t>
            </w:r>
          </w:p>
        </w:tc>
        <w:tc>
          <w:tcPr>
            <w:tcW w:w="1190" w:type="dxa"/>
            <w:shd w:val="clear" w:color="auto" w:fill="FFFFFF" w:themeFill="background1"/>
            <w:vAlign w:val="center"/>
          </w:tcPr>
          <w:p w14:paraId="013ECF1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3on9</w:t>
            </w:r>
          </w:p>
        </w:tc>
        <w:tc>
          <w:tcPr>
            <w:tcW w:w="1559" w:type="dxa"/>
            <w:shd w:val="clear" w:color="auto" w:fill="FFFFFF" w:themeFill="background1"/>
            <w:vAlign w:val="center"/>
          </w:tcPr>
          <w:p w14:paraId="619AC658"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w:t>
            </w:r>
          </w:p>
          <w:p w14:paraId="09B811E3"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0 1.8750e-04</w:t>
            </w:r>
          </w:p>
        </w:tc>
        <w:tc>
          <w:tcPr>
            <w:tcW w:w="1134" w:type="dxa"/>
            <w:shd w:val="clear" w:color="auto" w:fill="FFFFFF" w:themeFill="background1"/>
            <w:vAlign w:val="center"/>
          </w:tcPr>
          <w:p w14:paraId="7592F054"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w:t>
            </w:r>
          </w:p>
          <w:p w14:paraId="211AAF9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0 120</w:t>
            </w:r>
          </w:p>
        </w:tc>
        <w:tc>
          <w:tcPr>
            <w:tcW w:w="1220" w:type="dxa"/>
            <w:shd w:val="clear" w:color="auto" w:fill="FFFFFF" w:themeFill="background1"/>
            <w:vAlign w:val="center"/>
          </w:tcPr>
          <w:p w14:paraId="17CE1AA1"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FFFFFF" w:themeFill="background1"/>
            <w:vAlign w:val="center"/>
          </w:tcPr>
          <w:p w14:paraId="58E05ADE"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1 000</w:t>
            </w:r>
          </w:p>
        </w:tc>
        <w:tc>
          <w:tcPr>
            <w:tcW w:w="1078" w:type="dxa"/>
            <w:shd w:val="clear" w:color="auto" w:fill="FFFFFF" w:themeFill="background1"/>
            <w:vAlign w:val="center"/>
          </w:tcPr>
          <w:p w14:paraId="320AE252"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HIVw</w:t>
            </w:r>
          </w:p>
        </w:tc>
        <w:tc>
          <w:tcPr>
            <w:tcW w:w="1190" w:type="dxa"/>
            <w:shd w:val="clear" w:color="auto" w:fill="FFFFFF" w:themeFill="background1"/>
            <w:vAlign w:val="center"/>
          </w:tcPr>
          <w:p w14:paraId="66993E4D"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gridSpan w:val="2"/>
            <w:shd w:val="clear" w:color="auto" w:fill="FFFFFF" w:themeFill="background1"/>
            <w:vAlign w:val="center"/>
          </w:tcPr>
          <w:p w14:paraId="1FF7FA00"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Fitness  HIVw  </w:t>
            </w:r>
            <w:r w:rsidRPr="00F66F0B">
              <w:rPr>
                <w:b/>
                <w:bCs/>
                <w:lang w:val="en-GB"/>
              </w:rPr>
              <w:t>Neutral</w:t>
            </w:r>
          </w:p>
          <w:p w14:paraId="073E864E" w14:textId="77777777" w:rsidR="00C85B81" w:rsidRPr="00F66F0B" w:rsidRDefault="00C85B81" w:rsidP="00C85B81">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0.2333        0.1   </w:t>
            </w:r>
            <w:r w:rsidRPr="00F66F0B">
              <w:rPr>
                <w:b/>
                <w:bCs/>
                <w:lang w:val="en-GB"/>
              </w:rPr>
              <w:t>0.6667</w:t>
            </w:r>
          </w:p>
        </w:tc>
      </w:tr>
      <w:tr w:rsidR="00D3128F" w14:paraId="7C000859"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462F5C21" w14:textId="77777777" w:rsidR="00D3128F" w:rsidRDefault="00D3128F" w:rsidP="00D3128F">
            <w:pPr>
              <w:widowControl w:val="0"/>
              <w:autoSpaceDE w:val="0"/>
              <w:autoSpaceDN w:val="0"/>
              <w:adjustRightInd w:val="0"/>
              <w:spacing w:line="240" w:lineRule="auto"/>
              <w:jc w:val="center"/>
              <w:rPr>
                <w:lang w:val="en-GB"/>
              </w:rPr>
            </w:pPr>
            <w:r>
              <w:rPr>
                <w:b w:val="0"/>
                <w:bCs w:val="0"/>
                <w:lang w:val="en-GB"/>
              </w:rPr>
              <w:t xml:space="preserve">Monkeypox </w:t>
            </w:r>
            <w:r w:rsidRPr="001420E4">
              <w:rPr>
                <w:b w:val="0"/>
                <w:bCs w:val="0"/>
                <w:lang w:val="en-GB"/>
              </w:rPr>
              <w:t xml:space="preserve">tumour necrosis </w:t>
            </w:r>
            <w:r>
              <w:rPr>
                <w:b w:val="0"/>
                <w:bCs w:val="0"/>
                <w:lang w:val="en-GB"/>
              </w:rPr>
              <w:t>receptor</w:t>
            </w:r>
            <w:r w:rsidRPr="001420E4">
              <w:rPr>
                <w:b w:val="0"/>
                <w:bCs w:val="0"/>
                <w:lang w:val="en-GB"/>
              </w:rPr>
              <w:t xml:space="preserve"> </w:t>
            </w:r>
          </w:p>
        </w:tc>
        <w:tc>
          <w:tcPr>
            <w:tcW w:w="1701" w:type="dxa"/>
            <w:shd w:val="clear" w:color="auto" w:fill="F2F2F2" w:themeFill="background1" w:themeFillShade="F2"/>
            <w:vAlign w:val="center"/>
          </w:tcPr>
          <w:p w14:paraId="21EE4491"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792EF3">
              <w:rPr>
                <w:lang w:val="en-GB"/>
              </w:rPr>
              <w:t>10 sequences</w:t>
            </w:r>
          </w:p>
          <w:p w14:paraId="4CC93BB4" w14:textId="77777777" w:rsidR="00D3128F" w:rsidRPr="00792EF3"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Pr="00792EF3">
              <w:rPr>
                <w:lang w:val="en-GB"/>
              </w:rPr>
              <w:t>60 amino acid</w:t>
            </w:r>
          </w:p>
        </w:tc>
        <w:tc>
          <w:tcPr>
            <w:tcW w:w="1190" w:type="dxa"/>
            <w:shd w:val="clear" w:color="auto" w:fill="F2F2F2" w:themeFill="background1" w:themeFillShade="F2"/>
            <w:vAlign w:val="center"/>
          </w:tcPr>
          <w:p w14:paraId="5F0437BD"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3on9</w:t>
            </w:r>
          </w:p>
        </w:tc>
        <w:tc>
          <w:tcPr>
            <w:tcW w:w="1559" w:type="dxa"/>
            <w:shd w:val="clear" w:color="auto" w:fill="F2F2F2" w:themeFill="background1" w:themeFillShade="F2"/>
            <w:vAlign w:val="center"/>
          </w:tcPr>
          <w:p w14:paraId="3FDB3536"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Uniform</w:t>
            </w:r>
          </w:p>
          <w:p w14:paraId="57953381"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1420E4">
              <w:rPr>
                <w:lang w:val="en-GB"/>
              </w:rPr>
              <w:t>0 1.875</w:t>
            </w:r>
            <w:r>
              <w:rPr>
                <w:lang w:val="en-GB"/>
              </w:rPr>
              <w:t>0</w:t>
            </w:r>
            <w:r w:rsidRPr="001420E4">
              <w:rPr>
                <w:lang w:val="en-GB"/>
              </w:rPr>
              <w:t>e-04</w:t>
            </w:r>
          </w:p>
        </w:tc>
        <w:tc>
          <w:tcPr>
            <w:tcW w:w="1134" w:type="dxa"/>
            <w:shd w:val="clear" w:color="auto" w:fill="F2F2F2" w:themeFill="background1" w:themeFillShade="F2"/>
            <w:vAlign w:val="center"/>
          </w:tcPr>
          <w:p w14:paraId="11E5C25E"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Uniform</w:t>
            </w:r>
          </w:p>
          <w:p w14:paraId="365E5635"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0 120</w:t>
            </w:r>
          </w:p>
        </w:tc>
        <w:tc>
          <w:tcPr>
            <w:tcW w:w="1220" w:type="dxa"/>
            <w:shd w:val="clear" w:color="auto" w:fill="F2F2F2" w:themeFill="background1" w:themeFillShade="F2"/>
            <w:vAlign w:val="center"/>
          </w:tcPr>
          <w:p w14:paraId="5C1E02B9"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1 2 3 4 5 6 7</w:t>
            </w:r>
          </w:p>
        </w:tc>
        <w:tc>
          <w:tcPr>
            <w:tcW w:w="1048" w:type="dxa"/>
            <w:shd w:val="clear" w:color="auto" w:fill="F2F2F2" w:themeFill="background1" w:themeFillShade="F2"/>
            <w:vAlign w:val="center"/>
          </w:tcPr>
          <w:p w14:paraId="065B5A63"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1 000</w:t>
            </w:r>
          </w:p>
        </w:tc>
        <w:tc>
          <w:tcPr>
            <w:tcW w:w="1078" w:type="dxa"/>
            <w:shd w:val="clear" w:color="auto" w:fill="F2F2F2" w:themeFill="background1" w:themeFillShade="F2"/>
            <w:vAlign w:val="center"/>
          </w:tcPr>
          <w:p w14:paraId="79A74002"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HIVw</w:t>
            </w:r>
          </w:p>
        </w:tc>
        <w:tc>
          <w:tcPr>
            <w:tcW w:w="1276" w:type="dxa"/>
            <w:gridSpan w:val="2"/>
            <w:shd w:val="clear" w:color="auto" w:fill="F2F2F2" w:themeFill="background1" w:themeFillShade="F2"/>
            <w:vAlign w:val="center"/>
          </w:tcPr>
          <w:p w14:paraId="204F87D6" w14:textId="77777777" w:rsidR="00D3128F"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mnlogistic</w:t>
            </w:r>
          </w:p>
        </w:tc>
        <w:tc>
          <w:tcPr>
            <w:tcW w:w="2693" w:type="dxa"/>
            <w:shd w:val="clear" w:color="auto" w:fill="F2F2F2" w:themeFill="background1" w:themeFillShade="F2"/>
            <w:vAlign w:val="center"/>
          </w:tcPr>
          <w:p w14:paraId="261AE101" w14:textId="77777777" w:rsidR="00D3128F" w:rsidRPr="00454256"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454256">
              <w:rPr>
                <w:lang w:val="en-GB"/>
              </w:rPr>
              <w:t>Fitness</w:t>
            </w:r>
            <w:r>
              <w:rPr>
                <w:lang w:val="en-GB"/>
              </w:rPr>
              <w:t xml:space="preserve">  </w:t>
            </w:r>
            <w:r w:rsidRPr="00454256">
              <w:rPr>
                <w:lang w:val="en-GB"/>
              </w:rPr>
              <w:t xml:space="preserve">HIVw </w:t>
            </w:r>
            <w:r>
              <w:rPr>
                <w:lang w:val="en-GB"/>
              </w:rPr>
              <w:t xml:space="preserve"> </w:t>
            </w:r>
            <w:r w:rsidRPr="00454256">
              <w:rPr>
                <w:b/>
                <w:bCs/>
                <w:lang w:val="en-GB"/>
              </w:rPr>
              <w:t>Neutral</w:t>
            </w:r>
          </w:p>
          <w:p w14:paraId="7036A90B" w14:textId="77777777" w:rsidR="00D3128F" w:rsidRPr="00454256"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r w:rsidRPr="00454256">
              <w:rPr>
                <w:lang w:val="en-GB"/>
              </w:rPr>
              <w:t xml:space="preserve"> </w:t>
            </w:r>
            <w:r>
              <w:rPr>
                <w:lang w:val="en-GB"/>
              </w:rPr>
              <w:t xml:space="preserve">         </w:t>
            </w:r>
            <w:r w:rsidRPr="00454256">
              <w:rPr>
                <w:lang w:val="en-GB"/>
              </w:rPr>
              <w:t xml:space="preserve">0  </w:t>
            </w:r>
            <w:r>
              <w:rPr>
                <w:lang w:val="en-GB"/>
              </w:rPr>
              <w:t xml:space="preserve">         </w:t>
            </w:r>
            <w:r>
              <w:rPr>
                <w:b/>
                <w:bCs/>
                <w:lang w:val="en-GB"/>
              </w:rPr>
              <w:t>1</w:t>
            </w:r>
          </w:p>
        </w:tc>
      </w:tr>
      <w:tr w:rsidR="00D3128F" w14:paraId="2B695DAF" w14:textId="77777777" w:rsidTr="00EC1A8E">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FFFFF" w:themeFill="background1"/>
            <w:vAlign w:val="center"/>
          </w:tcPr>
          <w:p w14:paraId="72EE5945" w14:textId="77777777" w:rsidR="00D3128F" w:rsidRDefault="00D3128F" w:rsidP="00D3128F">
            <w:pPr>
              <w:widowControl w:val="0"/>
              <w:autoSpaceDE w:val="0"/>
              <w:autoSpaceDN w:val="0"/>
              <w:adjustRightInd w:val="0"/>
              <w:spacing w:line="240" w:lineRule="auto"/>
              <w:jc w:val="center"/>
              <w:rPr>
                <w:lang w:val="en-GB"/>
              </w:rPr>
            </w:pPr>
            <w:r>
              <w:rPr>
                <w:b w:val="0"/>
                <w:bCs w:val="0"/>
                <w:lang w:val="en-GB"/>
              </w:rPr>
              <w:t xml:space="preserve">Monkeypox </w:t>
            </w:r>
            <w:r w:rsidRPr="001420E4">
              <w:rPr>
                <w:b w:val="0"/>
                <w:bCs w:val="0"/>
                <w:lang w:val="en-GB"/>
              </w:rPr>
              <w:t xml:space="preserve">tumour necrosis </w:t>
            </w:r>
            <w:r>
              <w:rPr>
                <w:b w:val="0"/>
                <w:bCs w:val="0"/>
                <w:lang w:val="en-GB"/>
              </w:rPr>
              <w:t>receptor</w:t>
            </w:r>
            <w:r w:rsidRPr="001420E4">
              <w:rPr>
                <w:b w:val="0"/>
                <w:bCs w:val="0"/>
                <w:lang w:val="en-GB"/>
              </w:rPr>
              <w:t xml:space="preserve"> </w:t>
            </w:r>
          </w:p>
        </w:tc>
        <w:tc>
          <w:tcPr>
            <w:tcW w:w="1701" w:type="dxa"/>
            <w:shd w:val="clear" w:color="auto" w:fill="FFFFFF" w:themeFill="background1"/>
            <w:vAlign w:val="center"/>
          </w:tcPr>
          <w:p w14:paraId="3CE3A2AE"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792EF3">
              <w:rPr>
                <w:lang w:val="en-GB"/>
              </w:rPr>
              <w:t>10 sequences</w:t>
            </w:r>
          </w:p>
          <w:p w14:paraId="03E4B55F" w14:textId="77777777" w:rsidR="00D3128F" w:rsidRPr="00792EF3"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r w:rsidRPr="00792EF3">
              <w:rPr>
                <w:lang w:val="en-GB"/>
              </w:rPr>
              <w:t>60 amino acid</w:t>
            </w:r>
          </w:p>
        </w:tc>
        <w:tc>
          <w:tcPr>
            <w:tcW w:w="1190" w:type="dxa"/>
            <w:shd w:val="clear" w:color="auto" w:fill="FFFFFF" w:themeFill="background1"/>
            <w:vAlign w:val="center"/>
          </w:tcPr>
          <w:p w14:paraId="780EADEA"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3on9</w:t>
            </w:r>
          </w:p>
        </w:tc>
        <w:tc>
          <w:tcPr>
            <w:tcW w:w="1559" w:type="dxa"/>
            <w:shd w:val="clear" w:color="auto" w:fill="FFFFFF" w:themeFill="background1"/>
            <w:vAlign w:val="center"/>
          </w:tcPr>
          <w:p w14:paraId="6632D0E2"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Uniform</w:t>
            </w:r>
          </w:p>
          <w:p w14:paraId="46845713"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1420E4">
              <w:rPr>
                <w:lang w:val="en-GB"/>
              </w:rPr>
              <w:t>0 1.875</w:t>
            </w:r>
            <w:r>
              <w:rPr>
                <w:lang w:val="en-GB"/>
              </w:rPr>
              <w:t>0</w:t>
            </w:r>
            <w:r w:rsidRPr="001420E4">
              <w:rPr>
                <w:lang w:val="en-GB"/>
              </w:rPr>
              <w:t>e-04</w:t>
            </w:r>
          </w:p>
        </w:tc>
        <w:tc>
          <w:tcPr>
            <w:tcW w:w="1134" w:type="dxa"/>
            <w:shd w:val="clear" w:color="auto" w:fill="FFFFFF" w:themeFill="background1"/>
            <w:vAlign w:val="center"/>
          </w:tcPr>
          <w:p w14:paraId="5E0D6019"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Uniform</w:t>
            </w:r>
          </w:p>
          <w:p w14:paraId="422C8403"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0 120</w:t>
            </w:r>
          </w:p>
        </w:tc>
        <w:tc>
          <w:tcPr>
            <w:tcW w:w="1220" w:type="dxa"/>
            <w:shd w:val="clear" w:color="auto" w:fill="FFFFFF" w:themeFill="background1"/>
            <w:vAlign w:val="center"/>
          </w:tcPr>
          <w:p w14:paraId="40D13444"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1 2 3 4 5 6 7</w:t>
            </w:r>
          </w:p>
        </w:tc>
        <w:tc>
          <w:tcPr>
            <w:tcW w:w="1048" w:type="dxa"/>
            <w:shd w:val="clear" w:color="auto" w:fill="FFFFFF" w:themeFill="background1"/>
            <w:vAlign w:val="center"/>
          </w:tcPr>
          <w:p w14:paraId="34CEF1FD"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1 000</w:t>
            </w:r>
          </w:p>
        </w:tc>
        <w:tc>
          <w:tcPr>
            <w:tcW w:w="1078" w:type="dxa"/>
            <w:shd w:val="clear" w:color="auto" w:fill="FFFFFF" w:themeFill="background1"/>
            <w:vAlign w:val="center"/>
          </w:tcPr>
          <w:p w14:paraId="02265639"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HIVw</w:t>
            </w:r>
          </w:p>
        </w:tc>
        <w:tc>
          <w:tcPr>
            <w:tcW w:w="1276" w:type="dxa"/>
            <w:gridSpan w:val="2"/>
            <w:shd w:val="clear" w:color="auto" w:fill="FFFFFF" w:themeFill="background1"/>
            <w:vAlign w:val="center"/>
          </w:tcPr>
          <w:p w14:paraId="13C67DFC" w14:textId="77777777" w:rsidR="00D3128F"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neuralnet</w:t>
            </w:r>
          </w:p>
        </w:tc>
        <w:tc>
          <w:tcPr>
            <w:tcW w:w="2693" w:type="dxa"/>
            <w:shd w:val="clear" w:color="auto" w:fill="FFFFFF" w:themeFill="background1"/>
            <w:vAlign w:val="center"/>
          </w:tcPr>
          <w:p w14:paraId="40DBE5A5" w14:textId="77777777" w:rsidR="00D3128F" w:rsidRPr="00454256"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454256">
              <w:rPr>
                <w:lang w:val="en-GB"/>
              </w:rPr>
              <w:t>Fitness</w:t>
            </w:r>
            <w:r>
              <w:rPr>
                <w:lang w:val="en-GB"/>
              </w:rPr>
              <w:t xml:space="preserve">  </w:t>
            </w:r>
            <w:r w:rsidRPr="00454256">
              <w:rPr>
                <w:lang w:val="en-GB"/>
              </w:rPr>
              <w:t xml:space="preserve">HIVw </w:t>
            </w:r>
            <w:r>
              <w:rPr>
                <w:lang w:val="en-GB"/>
              </w:rPr>
              <w:t xml:space="preserve"> </w:t>
            </w:r>
            <w:r w:rsidRPr="00454256">
              <w:rPr>
                <w:b/>
                <w:bCs/>
                <w:lang w:val="en-GB"/>
              </w:rPr>
              <w:t>Neutral</w:t>
            </w:r>
          </w:p>
          <w:p w14:paraId="4F05C528" w14:textId="77777777" w:rsidR="00D3128F" w:rsidRPr="00454256"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454256">
              <w:rPr>
                <w:lang w:val="en-GB"/>
              </w:rPr>
              <w:t>0.</w:t>
            </w:r>
            <w:r>
              <w:rPr>
                <w:lang w:val="en-GB"/>
              </w:rPr>
              <w:t>0</w:t>
            </w:r>
            <w:r w:rsidRPr="00454256">
              <w:rPr>
                <w:lang w:val="en-GB"/>
              </w:rPr>
              <w:t xml:space="preserve">333 </w:t>
            </w:r>
            <w:r>
              <w:rPr>
                <w:lang w:val="en-GB"/>
              </w:rPr>
              <w:t xml:space="preserve"> </w:t>
            </w:r>
            <w:r w:rsidRPr="00454256">
              <w:rPr>
                <w:lang w:val="en-GB"/>
              </w:rPr>
              <w:t>0.</w:t>
            </w:r>
            <w:r>
              <w:rPr>
                <w:lang w:val="en-GB"/>
              </w:rPr>
              <w:t>005</w:t>
            </w:r>
            <w:r w:rsidRPr="00454256">
              <w:rPr>
                <w:lang w:val="en-GB"/>
              </w:rPr>
              <w:t xml:space="preserve">1  </w:t>
            </w:r>
            <w:r>
              <w:rPr>
                <w:lang w:val="en-GB"/>
              </w:rPr>
              <w:t xml:space="preserve"> </w:t>
            </w:r>
            <w:r w:rsidRPr="00454256">
              <w:rPr>
                <w:b/>
                <w:bCs/>
                <w:lang w:val="en-GB"/>
              </w:rPr>
              <w:t>0.</w:t>
            </w:r>
            <w:r>
              <w:rPr>
                <w:b/>
                <w:bCs/>
                <w:lang w:val="en-GB"/>
              </w:rPr>
              <w:t>9</w:t>
            </w:r>
            <w:r w:rsidRPr="00454256">
              <w:rPr>
                <w:b/>
                <w:bCs/>
                <w:lang w:val="en-GB"/>
              </w:rPr>
              <w:t>6</w:t>
            </w:r>
            <w:r>
              <w:rPr>
                <w:b/>
                <w:bCs/>
                <w:lang w:val="en-GB"/>
              </w:rPr>
              <w:t>1</w:t>
            </w:r>
            <w:r w:rsidRPr="00454256">
              <w:rPr>
                <w:b/>
                <w:bCs/>
                <w:lang w:val="en-GB"/>
              </w:rPr>
              <w:t>6</w:t>
            </w:r>
          </w:p>
        </w:tc>
      </w:tr>
      <w:tr w:rsidR="00D3128F" w:rsidRPr="00F66F0B" w14:paraId="68D2CE2E" w14:textId="77777777" w:rsidTr="00EC1A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71DDFF93" w14:textId="6AD9FC39" w:rsidR="00D3128F" w:rsidRPr="00F66F0B" w:rsidRDefault="00D3128F" w:rsidP="00D3128F">
            <w:pPr>
              <w:widowControl w:val="0"/>
              <w:autoSpaceDE w:val="0"/>
              <w:autoSpaceDN w:val="0"/>
              <w:adjustRightInd w:val="0"/>
              <w:spacing w:line="240" w:lineRule="auto"/>
              <w:jc w:val="center"/>
              <w:rPr>
                <w:lang w:val="en-GB"/>
              </w:rPr>
            </w:pPr>
            <w:r w:rsidRPr="00F66F0B">
              <w:rPr>
                <w:b w:val="0"/>
                <w:bCs w:val="0"/>
                <w:lang w:val="en-GB"/>
              </w:rPr>
              <w:t>HIV protease (PR)</w:t>
            </w:r>
          </w:p>
        </w:tc>
        <w:tc>
          <w:tcPr>
            <w:tcW w:w="1701" w:type="dxa"/>
            <w:shd w:val="clear" w:color="auto" w:fill="F2F2F2" w:themeFill="background1" w:themeFillShade="F2"/>
            <w:vAlign w:val="center"/>
          </w:tcPr>
          <w:p w14:paraId="47AE0321"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50 sequences,</w:t>
            </w:r>
          </w:p>
          <w:p w14:paraId="6CA2915A" w14:textId="79BADC88"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99 amino acid</w:t>
            </w:r>
          </w:p>
        </w:tc>
        <w:tc>
          <w:tcPr>
            <w:tcW w:w="1190" w:type="dxa"/>
            <w:shd w:val="clear" w:color="auto" w:fill="F2F2F2" w:themeFill="background1" w:themeFillShade="F2"/>
            <w:vAlign w:val="center"/>
          </w:tcPr>
          <w:p w14:paraId="33AF19B7" w14:textId="10AB3B8E"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1tcx</w:t>
            </w:r>
          </w:p>
        </w:tc>
        <w:tc>
          <w:tcPr>
            <w:tcW w:w="1559" w:type="dxa"/>
            <w:shd w:val="clear" w:color="auto" w:fill="F2F2F2" w:themeFill="background1" w:themeFillShade="F2"/>
            <w:vAlign w:val="center"/>
          </w:tcPr>
          <w:p w14:paraId="5F7A4A3C" w14:textId="14186AAA"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2.5253e-04</w:t>
            </w:r>
          </w:p>
        </w:tc>
        <w:tc>
          <w:tcPr>
            <w:tcW w:w="1134" w:type="dxa"/>
            <w:shd w:val="clear" w:color="auto" w:fill="F2F2F2" w:themeFill="background1" w:themeFillShade="F2"/>
            <w:vAlign w:val="center"/>
          </w:tcPr>
          <w:p w14:paraId="07C0B874"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717EC7F2" w14:textId="0770F291"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0 100</w:t>
            </w:r>
          </w:p>
        </w:tc>
        <w:tc>
          <w:tcPr>
            <w:tcW w:w="1220" w:type="dxa"/>
            <w:shd w:val="clear" w:color="auto" w:fill="F2F2F2" w:themeFill="background1" w:themeFillShade="F2"/>
            <w:vAlign w:val="center"/>
          </w:tcPr>
          <w:p w14:paraId="27C97B30" w14:textId="13164F8A"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7787A60B" w14:textId="59F610B6"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29F9EA62" w14:textId="4FEBFD11"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JTT</w:t>
            </w:r>
          </w:p>
        </w:tc>
        <w:tc>
          <w:tcPr>
            <w:tcW w:w="1190" w:type="dxa"/>
            <w:shd w:val="clear" w:color="auto" w:fill="F2F2F2" w:themeFill="background1" w:themeFillShade="F2"/>
            <w:vAlign w:val="center"/>
          </w:tcPr>
          <w:p w14:paraId="73A18B23" w14:textId="2B58650C"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gridSpan w:val="2"/>
            <w:shd w:val="clear" w:color="auto" w:fill="F2F2F2" w:themeFill="background1" w:themeFillShade="F2"/>
            <w:vAlign w:val="center"/>
          </w:tcPr>
          <w:p w14:paraId="7929381A"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JTT   Neutral</w:t>
            </w:r>
          </w:p>
          <w:p w14:paraId="1763C03E" w14:textId="3D5A26DF"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b/>
                <w:bCs/>
                <w:lang w:val="en-GB"/>
              </w:rPr>
            </w:pPr>
            <w:r w:rsidRPr="00F66F0B">
              <w:rPr>
                <w:b/>
                <w:bCs/>
                <w:lang w:val="en-GB"/>
              </w:rPr>
              <w:t>0.8533</w:t>
            </w:r>
            <w:r w:rsidRPr="00F66F0B">
              <w:rPr>
                <w:lang w:val="en-GB"/>
              </w:rPr>
              <w:t xml:space="preserve">  0.0667      0.08</w:t>
            </w:r>
          </w:p>
        </w:tc>
      </w:tr>
      <w:tr w:rsidR="00D3128F" w:rsidRPr="00F66F0B" w14:paraId="6D3FB1E1" w14:textId="77777777" w:rsidTr="00D3128F">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36365D68" w14:textId="71101E47" w:rsidR="00D3128F" w:rsidRPr="00F66F0B" w:rsidRDefault="00D3128F" w:rsidP="00D3128F">
            <w:pPr>
              <w:widowControl w:val="0"/>
              <w:autoSpaceDE w:val="0"/>
              <w:autoSpaceDN w:val="0"/>
              <w:adjustRightInd w:val="0"/>
              <w:spacing w:line="240" w:lineRule="auto"/>
              <w:jc w:val="center"/>
              <w:rPr>
                <w:lang w:val="en-GB"/>
              </w:rPr>
            </w:pPr>
            <w:r w:rsidRPr="00F66F0B">
              <w:rPr>
                <w:b w:val="0"/>
                <w:bCs w:val="0"/>
                <w:lang w:val="en-GB"/>
              </w:rPr>
              <w:t>HIV gag polyprotein</w:t>
            </w:r>
          </w:p>
        </w:tc>
        <w:tc>
          <w:tcPr>
            <w:tcW w:w="1701" w:type="dxa"/>
            <w:shd w:val="clear" w:color="auto" w:fill="auto"/>
            <w:vAlign w:val="center"/>
          </w:tcPr>
          <w:p w14:paraId="5EAA3339"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27 sequences 288 amino acid</w:t>
            </w:r>
          </w:p>
        </w:tc>
        <w:tc>
          <w:tcPr>
            <w:tcW w:w="1190" w:type="dxa"/>
            <w:shd w:val="clear" w:color="auto" w:fill="auto"/>
            <w:vAlign w:val="center"/>
          </w:tcPr>
          <w:p w14:paraId="427C06BF"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1l6n</w:t>
            </w:r>
          </w:p>
        </w:tc>
        <w:tc>
          <w:tcPr>
            <w:tcW w:w="1559" w:type="dxa"/>
            <w:shd w:val="clear" w:color="auto" w:fill="auto"/>
            <w:vAlign w:val="center"/>
          </w:tcPr>
          <w:p w14:paraId="2B1B9C96"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1.041667e-04</w:t>
            </w:r>
          </w:p>
        </w:tc>
        <w:tc>
          <w:tcPr>
            <w:tcW w:w="1134" w:type="dxa"/>
            <w:shd w:val="clear" w:color="auto" w:fill="auto"/>
            <w:vAlign w:val="center"/>
          </w:tcPr>
          <w:p w14:paraId="5D53001B"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0 120</w:t>
            </w:r>
          </w:p>
        </w:tc>
        <w:tc>
          <w:tcPr>
            <w:tcW w:w="1220" w:type="dxa"/>
            <w:shd w:val="clear" w:color="auto" w:fill="auto"/>
            <w:vAlign w:val="center"/>
          </w:tcPr>
          <w:p w14:paraId="5437EEF0"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auto"/>
            <w:vAlign w:val="center"/>
          </w:tcPr>
          <w:p w14:paraId="00D652F2"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auto"/>
            <w:vAlign w:val="center"/>
          </w:tcPr>
          <w:p w14:paraId="3938B4A7"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JTT</w:t>
            </w:r>
          </w:p>
        </w:tc>
        <w:tc>
          <w:tcPr>
            <w:tcW w:w="1190" w:type="dxa"/>
            <w:shd w:val="clear" w:color="auto" w:fill="auto"/>
            <w:vAlign w:val="center"/>
          </w:tcPr>
          <w:p w14:paraId="4F7740FC"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gridSpan w:val="2"/>
            <w:shd w:val="clear" w:color="auto" w:fill="auto"/>
            <w:vAlign w:val="center"/>
          </w:tcPr>
          <w:p w14:paraId="2D04F271"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lang w:val="en-GB"/>
              </w:rPr>
              <w:t>Fitness    HIVb</w:t>
            </w:r>
            <w:r w:rsidRPr="00F66F0B">
              <w:rPr>
                <w:b/>
                <w:bCs/>
                <w:lang w:val="en-GB"/>
              </w:rPr>
              <w:t xml:space="preserve"> Neutral </w:t>
            </w:r>
          </w:p>
          <w:p w14:paraId="31D5AC4C"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lang w:val="en-GB"/>
              </w:rPr>
              <w:t xml:space="preserve"> 0.4333  0.1067</w:t>
            </w:r>
            <w:r w:rsidRPr="00F66F0B">
              <w:rPr>
                <w:b/>
                <w:bCs/>
                <w:lang w:val="en-GB"/>
              </w:rPr>
              <w:t xml:space="preserve">  0.4600</w:t>
            </w:r>
          </w:p>
        </w:tc>
      </w:tr>
      <w:tr w:rsidR="00D3128F" w:rsidRPr="00F66F0B" w14:paraId="672D2EB7" w14:textId="77777777" w:rsidTr="00D31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3F97EF83"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t>Influenza NS1</w:t>
            </w:r>
          </w:p>
        </w:tc>
        <w:tc>
          <w:tcPr>
            <w:tcW w:w="1701" w:type="dxa"/>
            <w:shd w:val="clear" w:color="auto" w:fill="F2F2F2" w:themeFill="background1" w:themeFillShade="F2"/>
            <w:vAlign w:val="center"/>
          </w:tcPr>
          <w:p w14:paraId="42CC4849"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25 sequences</w:t>
            </w:r>
          </w:p>
          <w:p w14:paraId="31FDEE3D"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202 amino acid</w:t>
            </w:r>
          </w:p>
        </w:tc>
        <w:tc>
          <w:tcPr>
            <w:tcW w:w="1190" w:type="dxa"/>
            <w:shd w:val="clear" w:color="auto" w:fill="F2F2F2" w:themeFill="background1" w:themeFillShade="F2"/>
            <w:vAlign w:val="center"/>
          </w:tcPr>
          <w:p w14:paraId="75A96C34"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4OPH</w:t>
            </w:r>
          </w:p>
        </w:tc>
        <w:tc>
          <w:tcPr>
            <w:tcW w:w="1559" w:type="dxa"/>
            <w:shd w:val="clear" w:color="auto" w:fill="F2F2F2" w:themeFill="background1" w:themeFillShade="F2"/>
            <w:vAlign w:val="center"/>
          </w:tcPr>
          <w:p w14:paraId="7FA9031E"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2.4752e-04</w:t>
            </w:r>
          </w:p>
        </w:tc>
        <w:tc>
          <w:tcPr>
            <w:tcW w:w="1134" w:type="dxa"/>
            <w:shd w:val="clear" w:color="auto" w:fill="F2F2F2" w:themeFill="background1" w:themeFillShade="F2"/>
            <w:vAlign w:val="center"/>
          </w:tcPr>
          <w:p w14:paraId="11E99C66"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w:t>
            </w:r>
          </w:p>
          <w:p w14:paraId="4A21AA54"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0 200</w:t>
            </w:r>
          </w:p>
        </w:tc>
        <w:tc>
          <w:tcPr>
            <w:tcW w:w="1220" w:type="dxa"/>
            <w:shd w:val="clear" w:color="auto" w:fill="F2F2F2" w:themeFill="background1" w:themeFillShade="F2"/>
            <w:vAlign w:val="center"/>
          </w:tcPr>
          <w:p w14:paraId="089037FA"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1FC03509"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2BBF4B20"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JTT</w:t>
            </w:r>
          </w:p>
        </w:tc>
        <w:tc>
          <w:tcPr>
            <w:tcW w:w="1190" w:type="dxa"/>
            <w:shd w:val="clear" w:color="auto" w:fill="F2F2F2" w:themeFill="background1" w:themeFillShade="F2"/>
            <w:vAlign w:val="center"/>
          </w:tcPr>
          <w:p w14:paraId="64B1CE95"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gridSpan w:val="2"/>
            <w:shd w:val="clear" w:color="auto" w:fill="F2F2F2" w:themeFill="background1" w:themeFillShade="F2"/>
            <w:vAlign w:val="center"/>
          </w:tcPr>
          <w:p w14:paraId="144F20AB"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Fitness      JTT  </w:t>
            </w:r>
            <w:r w:rsidRPr="00F66F0B">
              <w:rPr>
                <w:b/>
                <w:bCs/>
                <w:lang w:val="en-GB"/>
              </w:rPr>
              <w:t>Neutral</w:t>
            </w:r>
          </w:p>
          <w:p w14:paraId="3AA5013C"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0.0067     0.22    </w:t>
            </w:r>
            <w:r w:rsidRPr="00F66F0B">
              <w:rPr>
                <w:b/>
                <w:bCs/>
                <w:lang w:val="en-GB"/>
              </w:rPr>
              <w:t>0.7733</w:t>
            </w:r>
          </w:p>
        </w:tc>
      </w:tr>
      <w:tr w:rsidR="00D3128F" w:rsidRPr="00F66F0B" w14:paraId="71C95133" w14:textId="77777777" w:rsidTr="00D3128F">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4B660D1A"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t xml:space="preserve">Coronavirus </w:t>
            </w:r>
            <w:r w:rsidRPr="00F66F0B">
              <w:rPr>
                <w:b w:val="0"/>
                <w:bCs w:val="0"/>
                <w:lang w:val="en-GB"/>
              </w:rPr>
              <w:lastRenderedPageBreak/>
              <w:t>endopeptidase C30</w:t>
            </w:r>
          </w:p>
        </w:tc>
        <w:tc>
          <w:tcPr>
            <w:tcW w:w="1701" w:type="dxa"/>
            <w:shd w:val="clear" w:color="auto" w:fill="auto"/>
            <w:vAlign w:val="center"/>
          </w:tcPr>
          <w:p w14:paraId="25118A7E"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30 sequences</w:t>
            </w:r>
          </w:p>
          <w:p w14:paraId="2CFADAC4"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299 amino acid</w:t>
            </w:r>
          </w:p>
        </w:tc>
        <w:tc>
          <w:tcPr>
            <w:tcW w:w="1190" w:type="dxa"/>
            <w:shd w:val="clear" w:color="auto" w:fill="auto"/>
            <w:vAlign w:val="center"/>
          </w:tcPr>
          <w:p w14:paraId="2EA7669F"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1LVO</w:t>
            </w:r>
          </w:p>
        </w:tc>
        <w:tc>
          <w:tcPr>
            <w:tcW w:w="1559" w:type="dxa"/>
            <w:shd w:val="clear" w:color="auto" w:fill="auto"/>
            <w:vAlign w:val="center"/>
          </w:tcPr>
          <w:p w14:paraId="6718BE4C"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Uniform 0 </w:t>
            </w:r>
            <w:r w:rsidRPr="00F66F0B">
              <w:rPr>
                <w:lang w:val="en-GB"/>
              </w:rPr>
              <w:lastRenderedPageBreak/>
              <w:t>4.180602e-04</w:t>
            </w:r>
          </w:p>
        </w:tc>
        <w:tc>
          <w:tcPr>
            <w:tcW w:w="1134" w:type="dxa"/>
            <w:shd w:val="clear" w:color="auto" w:fill="auto"/>
            <w:vAlign w:val="center"/>
          </w:tcPr>
          <w:p w14:paraId="3B494FF6"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 xml:space="preserve">Uniform </w:t>
            </w:r>
            <w:r w:rsidRPr="00F66F0B">
              <w:rPr>
                <w:lang w:val="en-GB"/>
              </w:rPr>
              <w:lastRenderedPageBreak/>
              <w:t>0 500</w:t>
            </w:r>
          </w:p>
        </w:tc>
        <w:tc>
          <w:tcPr>
            <w:tcW w:w="1220" w:type="dxa"/>
            <w:shd w:val="clear" w:color="auto" w:fill="auto"/>
            <w:vAlign w:val="center"/>
          </w:tcPr>
          <w:p w14:paraId="068D6EDB"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 xml:space="preserve">1 2 3 4 5 </w:t>
            </w:r>
            <w:r w:rsidRPr="00F66F0B">
              <w:rPr>
                <w:lang w:val="en-GB"/>
              </w:rPr>
              <w:lastRenderedPageBreak/>
              <w:t>6 7</w:t>
            </w:r>
          </w:p>
        </w:tc>
        <w:tc>
          <w:tcPr>
            <w:tcW w:w="1048" w:type="dxa"/>
            <w:shd w:val="clear" w:color="auto" w:fill="auto"/>
            <w:vAlign w:val="center"/>
          </w:tcPr>
          <w:p w14:paraId="7AE27CE7"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10 000</w:t>
            </w:r>
          </w:p>
        </w:tc>
        <w:tc>
          <w:tcPr>
            <w:tcW w:w="1078" w:type="dxa"/>
            <w:shd w:val="clear" w:color="auto" w:fill="auto"/>
            <w:vAlign w:val="center"/>
          </w:tcPr>
          <w:p w14:paraId="5DDEB6B5"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LG</w:t>
            </w:r>
          </w:p>
        </w:tc>
        <w:tc>
          <w:tcPr>
            <w:tcW w:w="1190" w:type="dxa"/>
            <w:shd w:val="clear" w:color="auto" w:fill="auto"/>
            <w:vAlign w:val="center"/>
          </w:tcPr>
          <w:p w14:paraId="44142348"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gridSpan w:val="2"/>
            <w:shd w:val="clear" w:color="auto" w:fill="auto"/>
            <w:vAlign w:val="center"/>
          </w:tcPr>
          <w:p w14:paraId="539A5FB7"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 xml:space="preserve">Fitness      </w:t>
            </w:r>
            <w:r w:rsidRPr="00F66F0B">
              <w:rPr>
                <w:b/>
                <w:bCs/>
                <w:lang w:val="en-GB"/>
              </w:rPr>
              <w:t>LG</w:t>
            </w:r>
            <w:r w:rsidRPr="00F66F0B">
              <w:rPr>
                <w:lang w:val="en-GB"/>
              </w:rPr>
              <w:t xml:space="preserve">  Neutral</w:t>
            </w:r>
          </w:p>
          <w:p w14:paraId="6456D229"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lastRenderedPageBreak/>
              <w:t xml:space="preserve">         0         </w:t>
            </w:r>
            <w:r w:rsidRPr="00F66F0B">
              <w:rPr>
                <w:b/>
                <w:bCs/>
                <w:lang w:val="en-GB"/>
              </w:rPr>
              <w:t>1</w:t>
            </w:r>
            <w:r w:rsidRPr="00F66F0B">
              <w:rPr>
                <w:lang w:val="en-GB"/>
              </w:rPr>
              <w:t xml:space="preserve">            0</w:t>
            </w:r>
          </w:p>
        </w:tc>
      </w:tr>
      <w:tr w:rsidR="00D3128F" w:rsidRPr="00F66F0B" w14:paraId="4421757B" w14:textId="77777777" w:rsidTr="00D31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533CF75B"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lastRenderedPageBreak/>
              <w:t>Coronavirus endopeptidase C30</w:t>
            </w:r>
          </w:p>
        </w:tc>
        <w:tc>
          <w:tcPr>
            <w:tcW w:w="1701" w:type="dxa"/>
            <w:shd w:val="clear" w:color="auto" w:fill="F2F2F2" w:themeFill="background1" w:themeFillShade="F2"/>
            <w:vAlign w:val="center"/>
          </w:tcPr>
          <w:p w14:paraId="64EA3233"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30 sequences</w:t>
            </w:r>
          </w:p>
          <w:p w14:paraId="0794CE0F"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299 amino acid</w:t>
            </w:r>
          </w:p>
        </w:tc>
        <w:tc>
          <w:tcPr>
            <w:tcW w:w="1190" w:type="dxa"/>
            <w:shd w:val="clear" w:color="auto" w:fill="F2F2F2" w:themeFill="background1" w:themeFillShade="F2"/>
            <w:vAlign w:val="center"/>
          </w:tcPr>
          <w:p w14:paraId="72B1CEC4"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1LVO</w:t>
            </w:r>
          </w:p>
        </w:tc>
        <w:tc>
          <w:tcPr>
            <w:tcW w:w="1559" w:type="dxa"/>
            <w:shd w:val="clear" w:color="auto" w:fill="F2F2F2" w:themeFill="background1" w:themeFillShade="F2"/>
            <w:vAlign w:val="center"/>
          </w:tcPr>
          <w:p w14:paraId="2A5633AF"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4.180602e-04</w:t>
            </w:r>
          </w:p>
        </w:tc>
        <w:tc>
          <w:tcPr>
            <w:tcW w:w="1134" w:type="dxa"/>
            <w:shd w:val="clear" w:color="auto" w:fill="F2F2F2" w:themeFill="background1" w:themeFillShade="F2"/>
            <w:vAlign w:val="center"/>
          </w:tcPr>
          <w:p w14:paraId="48098B6D"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0 500</w:t>
            </w:r>
          </w:p>
        </w:tc>
        <w:tc>
          <w:tcPr>
            <w:tcW w:w="1220" w:type="dxa"/>
            <w:shd w:val="clear" w:color="auto" w:fill="F2F2F2" w:themeFill="background1" w:themeFillShade="F2"/>
            <w:vAlign w:val="center"/>
          </w:tcPr>
          <w:p w14:paraId="3136C00C"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1 3 4 5 6 7</w:t>
            </w:r>
          </w:p>
        </w:tc>
        <w:tc>
          <w:tcPr>
            <w:tcW w:w="1048" w:type="dxa"/>
            <w:shd w:val="clear" w:color="auto" w:fill="F2F2F2" w:themeFill="background1" w:themeFillShade="F2"/>
            <w:vAlign w:val="center"/>
          </w:tcPr>
          <w:p w14:paraId="1C7251F8"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68BF671D"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LG</w:t>
            </w:r>
          </w:p>
        </w:tc>
        <w:tc>
          <w:tcPr>
            <w:tcW w:w="1190" w:type="dxa"/>
            <w:shd w:val="clear" w:color="auto" w:fill="F2F2F2" w:themeFill="background1" w:themeFillShade="F2"/>
            <w:vAlign w:val="center"/>
          </w:tcPr>
          <w:p w14:paraId="11E3C371"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gridSpan w:val="2"/>
            <w:shd w:val="clear" w:color="auto" w:fill="F2F2F2" w:themeFill="background1" w:themeFillShade="F2"/>
            <w:vAlign w:val="center"/>
          </w:tcPr>
          <w:p w14:paraId="69CD7BD9"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Fitness</w:t>
            </w:r>
            <w:r w:rsidRPr="00F66F0B">
              <w:rPr>
                <w:lang w:val="en-GB"/>
              </w:rPr>
              <w:t xml:space="preserve">      LG    Neutral </w:t>
            </w:r>
          </w:p>
          <w:p w14:paraId="0B151DB6"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     </w:t>
            </w:r>
            <w:r w:rsidRPr="00F66F0B">
              <w:rPr>
                <w:b/>
                <w:bCs/>
                <w:lang w:val="en-GB"/>
              </w:rPr>
              <w:t>0.88</w:t>
            </w:r>
            <w:r w:rsidRPr="00F66F0B">
              <w:rPr>
                <w:lang w:val="en-GB"/>
              </w:rPr>
              <w:t xml:space="preserve">  0.0133    0.1067</w:t>
            </w:r>
          </w:p>
        </w:tc>
      </w:tr>
      <w:tr w:rsidR="00D3128F" w:rsidRPr="00F66F0B" w14:paraId="0E1AB4FF" w14:textId="77777777" w:rsidTr="00D3128F">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52A4C986"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t>Coronavirus 2'-O-methyltransferase</w:t>
            </w:r>
          </w:p>
        </w:tc>
        <w:tc>
          <w:tcPr>
            <w:tcW w:w="1701" w:type="dxa"/>
            <w:shd w:val="clear" w:color="auto" w:fill="auto"/>
            <w:vAlign w:val="center"/>
          </w:tcPr>
          <w:p w14:paraId="16D3EB5B"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28 sequences</w:t>
            </w:r>
          </w:p>
          <w:p w14:paraId="5AF8B515"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298 amino acid</w:t>
            </w:r>
          </w:p>
        </w:tc>
        <w:tc>
          <w:tcPr>
            <w:tcW w:w="1190" w:type="dxa"/>
            <w:shd w:val="clear" w:color="auto" w:fill="auto"/>
            <w:vAlign w:val="center"/>
          </w:tcPr>
          <w:p w14:paraId="1247DB38"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7c2i</w:t>
            </w:r>
          </w:p>
        </w:tc>
        <w:tc>
          <w:tcPr>
            <w:tcW w:w="1559" w:type="dxa"/>
            <w:shd w:val="clear" w:color="auto" w:fill="auto"/>
            <w:vAlign w:val="center"/>
          </w:tcPr>
          <w:p w14:paraId="69B1BF18"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4.194631e-04</w:t>
            </w:r>
          </w:p>
        </w:tc>
        <w:tc>
          <w:tcPr>
            <w:tcW w:w="1134" w:type="dxa"/>
            <w:shd w:val="clear" w:color="auto" w:fill="auto"/>
            <w:vAlign w:val="center"/>
          </w:tcPr>
          <w:p w14:paraId="62FCEE0F"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0 500</w:t>
            </w:r>
          </w:p>
        </w:tc>
        <w:tc>
          <w:tcPr>
            <w:tcW w:w="1220" w:type="dxa"/>
            <w:shd w:val="clear" w:color="auto" w:fill="auto"/>
            <w:vAlign w:val="center"/>
          </w:tcPr>
          <w:p w14:paraId="1C459656"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1 2 3 4 5 6 7</w:t>
            </w:r>
          </w:p>
        </w:tc>
        <w:tc>
          <w:tcPr>
            <w:tcW w:w="1048" w:type="dxa"/>
            <w:shd w:val="clear" w:color="auto" w:fill="auto"/>
            <w:vAlign w:val="center"/>
          </w:tcPr>
          <w:p w14:paraId="34A50F66"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auto"/>
            <w:vAlign w:val="center"/>
          </w:tcPr>
          <w:p w14:paraId="3B4C91B3"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LG</w:t>
            </w:r>
          </w:p>
        </w:tc>
        <w:tc>
          <w:tcPr>
            <w:tcW w:w="1190" w:type="dxa"/>
            <w:shd w:val="clear" w:color="auto" w:fill="auto"/>
            <w:vAlign w:val="center"/>
          </w:tcPr>
          <w:p w14:paraId="037E4B1C"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gridSpan w:val="2"/>
            <w:shd w:val="clear" w:color="auto" w:fill="auto"/>
            <w:vAlign w:val="center"/>
          </w:tcPr>
          <w:p w14:paraId="1F1424CD"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Fitness      </w:t>
            </w:r>
            <w:r w:rsidRPr="00F66F0B">
              <w:rPr>
                <w:lang w:val="en-GB"/>
              </w:rPr>
              <w:t>LG   Neutral</w:t>
            </w:r>
            <w:r w:rsidRPr="00F66F0B">
              <w:rPr>
                <w:b/>
                <w:bCs/>
                <w:lang w:val="en-GB"/>
              </w:rPr>
              <w:t xml:space="preserve"> </w:t>
            </w:r>
          </w:p>
          <w:p w14:paraId="62D485B7"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b/>
                <w:bCs/>
                <w:lang w:val="en-GB"/>
              </w:rPr>
              <w:t xml:space="preserve"> 0.6733 </w:t>
            </w:r>
            <w:r w:rsidRPr="00F66F0B">
              <w:rPr>
                <w:lang w:val="en-GB"/>
              </w:rPr>
              <w:t>0.1267       0.2</w:t>
            </w:r>
          </w:p>
        </w:tc>
      </w:tr>
      <w:tr w:rsidR="00D3128F" w:rsidRPr="00F66F0B" w14:paraId="5B513B73" w14:textId="77777777" w:rsidTr="00D31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vAlign w:val="center"/>
          </w:tcPr>
          <w:p w14:paraId="319E4340"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t>Calcium-binding EGF domain</w:t>
            </w:r>
          </w:p>
        </w:tc>
        <w:tc>
          <w:tcPr>
            <w:tcW w:w="1701" w:type="dxa"/>
            <w:shd w:val="clear" w:color="auto" w:fill="F2F2F2" w:themeFill="background1" w:themeFillShade="F2"/>
            <w:vAlign w:val="center"/>
          </w:tcPr>
          <w:p w14:paraId="1F86B2F6"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18 sequences</w:t>
            </w:r>
          </w:p>
          <w:p w14:paraId="0D8C5080"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263 amino acid</w:t>
            </w:r>
          </w:p>
        </w:tc>
        <w:tc>
          <w:tcPr>
            <w:tcW w:w="1190" w:type="dxa"/>
            <w:shd w:val="clear" w:color="auto" w:fill="F2F2F2" w:themeFill="background1" w:themeFillShade="F2"/>
            <w:vAlign w:val="center"/>
          </w:tcPr>
          <w:p w14:paraId="5AF8FCC4"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6pog</w:t>
            </w:r>
          </w:p>
        </w:tc>
        <w:tc>
          <w:tcPr>
            <w:tcW w:w="1559" w:type="dxa"/>
            <w:shd w:val="clear" w:color="auto" w:fill="F2F2F2" w:themeFill="background1" w:themeFillShade="F2"/>
            <w:vAlign w:val="center"/>
          </w:tcPr>
          <w:p w14:paraId="1D05C2DF"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2.118644e-04</w:t>
            </w:r>
          </w:p>
        </w:tc>
        <w:tc>
          <w:tcPr>
            <w:tcW w:w="1134" w:type="dxa"/>
            <w:shd w:val="clear" w:color="auto" w:fill="F2F2F2" w:themeFill="background1" w:themeFillShade="F2"/>
            <w:vAlign w:val="center"/>
          </w:tcPr>
          <w:p w14:paraId="0111AC6C"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Uniform 0 100</w:t>
            </w:r>
          </w:p>
        </w:tc>
        <w:tc>
          <w:tcPr>
            <w:tcW w:w="1220" w:type="dxa"/>
            <w:shd w:val="clear" w:color="auto" w:fill="F2F2F2" w:themeFill="background1" w:themeFillShade="F2"/>
            <w:vAlign w:val="center"/>
          </w:tcPr>
          <w:p w14:paraId="1E1062AF"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1 2 3 4 5 6 7</w:t>
            </w:r>
          </w:p>
        </w:tc>
        <w:tc>
          <w:tcPr>
            <w:tcW w:w="1048" w:type="dxa"/>
            <w:shd w:val="clear" w:color="auto" w:fill="F2F2F2" w:themeFill="background1" w:themeFillShade="F2"/>
            <w:vAlign w:val="center"/>
          </w:tcPr>
          <w:p w14:paraId="75A696EF"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10 000</w:t>
            </w:r>
          </w:p>
        </w:tc>
        <w:tc>
          <w:tcPr>
            <w:tcW w:w="1078" w:type="dxa"/>
            <w:shd w:val="clear" w:color="auto" w:fill="F2F2F2" w:themeFill="background1" w:themeFillShade="F2"/>
            <w:vAlign w:val="center"/>
          </w:tcPr>
          <w:p w14:paraId="12F93F7B"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Blosum62</w:t>
            </w:r>
          </w:p>
        </w:tc>
        <w:tc>
          <w:tcPr>
            <w:tcW w:w="1190" w:type="dxa"/>
            <w:shd w:val="clear" w:color="auto" w:fill="F2F2F2" w:themeFill="background1" w:themeFillShade="F2"/>
            <w:vAlign w:val="center"/>
          </w:tcPr>
          <w:p w14:paraId="7F051C15"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rejection</w:t>
            </w:r>
          </w:p>
        </w:tc>
        <w:tc>
          <w:tcPr>
            <w:tcW w:w="2779" w:type="dxa"/>
            <w:gridSpan w:val="2"/>
            <w:shd w:val="clear" w:color="auto" w:fill="F2F2F2" w:themeFill="background1" w:themeFillShade="F2"/>
            <w:vAlign w:val="center"/>
          </w:tcPr>
          <w:p w14:paraId="02135FFF" w14:textId="77777777" w:rsidR="00D3128F" w:rsidRPr="00F66F0B" w:rsidRDefault="00D3128F" w:rsidP="00D3128F">
            <w:pPr>
              <w:widowControl w:val="0"/>
              <w:autoSpaceDE w:val="0"/>
              <w:autoSpaceDN w:val="0"/>
              <w:adjustRightInd w:val="0"/>
              <w:spacing w:line="240" w:lineRule="auto"/>
              <w:cnfStyle w:val="000000100000" w:firstRow="0" w:lastRow="0" w:firstColumn="0" w:lastColumn="0" w:oddVBand="0" w:evenVBand="0" w:oddHBand="1" w:evenHBand="0" w:firstRowFirstColumn="0" w:firstRowLastColumn="0" w:lastRowFirstColumn="0" w:lastRowLastColumn="0"/>
              <w:rPr>
                <w:lang w:val="en-GB"/>
              </w:rPr>
            </w:pPr>
            <w:r w:rsidRPr="00F66F0B">
              <w:rPr>
                <w:b/>
                <w:bCs/>
                <w:lang w:val="en-GB"/>
              </w:rPr>
              <w:t>Blosum62</w:t>
            </w:r>
            <w:r w:rsidRPr="00F66F0B">
              <w:rPr>
                <w:lang w:val="en-GB"/>
              </w:rPr>
              <w:t xml:space="preserve"> Fitness Neutral </w:t>
            </w:r>
          </w:p>
          <w:p w14:paraId="3C56719C" w14:textId="77777777" w:rsidR="00D3128F" w:rsidRPr="00F66F0B" w:rsidRDefault="00D3128F" w:rsidP="00D3128F">
            <w:pPr>
              <w:widowControl w:val="0"/>
              <w:autoSpaceDE w:val="0"/>
              <w:autoSpaceDN w:val="0"/>
              <w:adjustRightInd w:val="0"/>
              <w:spacing w:line="240" w:lineRule="auto"/>
              <w:jc w:val="center"/>
              <w:cnfStyle w:val="000000100000" w:firstRow="0" w:lastRow="0" w:firstColumn="0" w:lastColumn="0" w:oddVBand="0" w:evenVBand="0" w:oddHBand="1" w:evenHBand="0" w:firstRowFirstColumn="0" w:firstRowLastColumn="0" w:lastRowFirstColumn="0" w:lastRowLastColumn="0"/>
              <w:rPr>
                <w:lang w:val="en-GB"/>
              </w:rPr>
            </w:pPr>
            <w:r w:rsidRPr="00F66F0B">
              <w:rPr>
                <w:lang w:val="en-GB"/>
              </w:rPr>
              <w:t xml:space="preserve">  </w:t>
            </w:r>
            <w:r w:rsidRPr="00F66F0B">
              <w:rPr>
                <w:b/>
                <w:bCs/>
                <w:lang w:val="en-GB"/>
              </w:rPr>
              <w:t>0.9933</w:t>
            </w:r>
            <w:r w:rsidRPr="00F66F0B">
              <w:rPr>
                <w:lang w:val="en-GB"/>
              </w:rPr>
              <w:t xml:space="preserve">           0  0.0067</w:t>
            </w:r>
          </w:p>
        </w:tc>
      </w:tr>
      <w:tr w:rsidR="00D3128F" w:rsidRPr="00F66F0B" w14:paraId="4AFA137E" w14:textId="77777777" w:rsidTr="00D3128F">
        <w:trPr>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vAlign w:val="center"/>
          </w:tcPr>
          <w:p w14:paraId="56628A16" w14:textId="77777777" w:rsidR="00D3128F" w:rsidRPr="00F66F0B" w:rsidRDefault="00D3128F" w:rsidP="00D3128F">
            <w:pPr>
              <w:widowControl w:val="0"/>
              <w:autoSpaceDE w:val="0"/>
              <w:autoSpaceDN w:val="0"/>
              <w:adjustRightInd w:val="0"/>
              <w:spacing w:line="240" w:lineRule="auto"/>
              <w:jc w:val="center"/>
              <w:rPr>
                <w:b w:val="0"/>
                <w:bCs w:val="0"/>
                <w:lang w:val="en-GB"/>
              </w:rPr>
            </w:pPr>
            <w:r w:rsidRPr="00F66F0B">
              <w:rPr>
                <w:b w:val="0"/>
                <w:bCs w:val="0"/>
                <w:lang w:val="en-GB"/>
              </w:rPr>
              <w:t>Toll-Interleukin receptor domain</w:t>
            </w:r>
          </w:p>
        </w:tc>
        <w:tc>
          <w:tcPr>
            <w:tcW w:w="1701" w:type="dxa"/>
            <w:shd w:val="clear" w:color="auto" w:fill="auto"/>
            <w:vAlign w:val="center"/>
          </w:tcPr>
          <w:p w14:paraId="1D5849A2"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23 sequences</w:t>
            </w:r>
          </w:p>
          <w:p w14:paraId="5F0D84F2"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171 amino acid</w:t>
            </w:r>
          </w:p>
        </w:tc>
        <w:tc>
          <w:tcPr>
            <w:tcW w:w="1190" w:type="dxa"/>
            <w:shd w:val="clear" w:color="auto" w:fill="auto"/>
            <w:vAlign w:val="center"/>
          </w:tcPr>
          <w:p w14:paraId="24B2217D"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5ku7</w:t>
            </w:r>
          </w:p>
        </w:tc>
        <w:tc>
          <w:tcPr>
            <w:tcW w:w="1559" w:type="dxa"/>
            <w:shd w:val="clear" w:color="auto" w:fill="auto"/>
            <w:vAlign w:val="center"/>
          </w:tcPr>
          <w:p w14:paraId="60BB8FA0"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7.309942e-04</w:t>
            </w:r>
          </w:p>
        </w:tc>
        <w:tc>
          <w:tcPr>
            <w:tcW w:w="1134" w:type="dxa"/>
            <w:shd w:val="clear" w:color="auto" w:fill="auto"/>
            <w:vAlign w:val="center"/>
          </w:tcPr>
          <w:p w14:paraId="1681D773"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Uniform 0 500</w:t>
            </w:r>
          </w:p>
        </w:tc>
        <w:tc>
          <w:tcPr>
            <w:tcW w:w="1220" w:type="dxa"/>
            <w:shd w:val="clear" w:color="auto" w:fill="auto"/>
            <w:vAlign w:val="center"/>
          </w:tcPr>
          <w:p w14:paraId="0E3326F4"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1 3 4 5 6 7</w:t>
            </w:r>
          </w:p>
        </w:tc>
        <w:tc>
          <w:tcPr>
            <w:tcW w:w="1048" w:type="dxa"/>
            <w:shd w:val="clear" w:color="auto" w:fill="auto"/>
            <w:vAlign w:val="center"/>
          </w:tcPr>
          <w:p w14:paraId="5B6A1FC1"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10 000</w:t>
            </w:r>
          </w:p>
        </w:tc>
        <w:tc>
          <w:tcPr>
            <w:tcW w:w="1078" w:type="dxa"/>
            <w:shd w:val="clear" w:color="auto" w:fill="auto"/>
            <w:vAlign w:val="center"/>
          </w:tcPr>
          <w:p w14:paraId="11510309"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WAG</w:t>
            </w:r>
          </w:p>
        </w:tc>
        <w:tc>
          <w:tcPr>
            <w:tcW w:w="1190" w:type="dxa"/>
            <w:shd w:val="clear" w:color="auto" w:fill="auto"/>
            <w:vAlign w:val="center"/>
          </w:tcPr>
          <w:p w14:paraId="6BEE3487" w14:textId="77777777" w:rsidR="00D3128F" w:rsidRPr="00F66F0B" w:rsidRDefault="00D3128F" w:rsidP="00D3128F">
            <w:pPr>
              <w:widowControl w:val="0"/>
              <w:autoSpaceDE w:val="0"/>
              <w:autoSpaceDN w:val="0"/>
              <w:adjustRightInd w:val="0"/>
              <w:spacing w:line="240" w:lineRule="auto"/>
              <w:jc w:val="center"/>
              <w:cnfStyle w:val="000000000000" w:firstRow="0" w:lastRow="0" w:firstColumn="0" w:lastColumn="0" w:oddVBand="0" w:evenVBand="0" w:oddHBand="0" w:evenHBand="0" w:firstRowFirstColumn="0" w:firstRowLastColumn="0" w:lastRowFirstColumn="0" w:lastRowLastColumn="0"/>
              <w:rPr>
                <w:lang w:val="en-GB"/>
              </w:rPr>
            </w:pPr>
            <w:r w:rsidRPr="00F66F0B">
              <w:rPr>
                <w:lang w:val="en-GB"/>
              </w:rPr>
              <w:t>rejection</w:t>
            </w:r>
          </w:p>
        </w:tc>
        <w:tc>
          <w:tcPr>
            <w:tcW w:w="2779" w:type="dxa"/>
            <w:gridSpan w:val="2"/>
            <w:shd w:val="clear" w:color="auto" w:fill="auto"/>
            <w:vAlign w:val="center"/>
          </w:tcPr>
          <w:p w14:paraId="2C620B17" w14:textId="77777777" w:rsidR="00D3128F" w:rsidRPr="00F66F0B" w:rsidRDefault="00D3128F" w:rsidP="00D3128F">
            <w:pPr>
              <w:widowControl w:val="0"/>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Fitness    </w:t>
            </w:r>
            <w:r w:rsidRPr="00F66F0B">
              <w:rPr>
                <w:lang w:val="en-GB"/>
              </w:rPr>
              <w:t>Neutral    WAG</w:t>
            </w:r>
            <w:r w:rsidRPr="00F66F0B">
              <w:rPr>
                <w:b/>
                <w:bCs/>
                <w:lang w:val="en-GB"/>
              </w:rPr>
              <w:t xml:space="preserve"> </w:t>
            </w:r>
          </w:p>
          <w:p w14:paraId="4850487F" w14:textId="77777777" w:rsidR="00D3128F" w:rsidRPr="00F66F0B" w:rsidRDefault="00D3128F" w:rsidP="00D3128F">
            <w:pPr>
              <w:widowControl w:val="0"/>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b/>
                <w:bCs/>
                <w:lang w:val="en-GB"/>
              </w:rPr>
            </w:pPr>
            <w:r w:rsidRPr="00F66F0B">
              <w:rPr>
                <w:b/>
                <w:bCs/>
                <w:lang w:val="en-GB"/>
              </w:rPr>
              <w:t xml:space="preserve"> 0.9933     </w:t>
            </w:r>
            <w:r w:rsidRPr="00F66F0B">
              <w:rPr>
                <w:lang w:val="en-GB"/>
              </w:rPr>
              <w:t>0.0067          0</w:t>
            </w:r>
          </w:p>
        </w:tc>
      </w:tr>
    </w:tbl>
    <w:p w14:paraId="355C8DF8" w14:textId="50F4698F" w:rsidR="00A85F95" w:rsidRPr="00F66F0B" w:rsidRDefault="00A85F95" w:rsidP="00997E4D">
      <w:pPr>
        <w:rPr>
          <w:rStyle w:val="CommentReference"/>
          <w:sz w:val="24"/>
          <w:szCs w:val="24"/>
          <w:lang w:val="en-GB"/>
        </w:rPr>
      </w:pPr>
    </w:p>
    <w:p w14:paraId="4B8272EF" w14:textId="77777777" w:rsidR="00A85F95" w:rsidRPr="00F66F0B" w:rsidRDefault="00A85F95" w:rsidP="00997E4D">
      <w:pPr>
        <w:rPr>
          <w:rStyle w:val="CommentReference"/>
          <w:sz w:val="24"/>
          <w:szCs w:val="24"/>
          <w:lang w:val="en-GB"/>
        </w:rPr>
      </w:pPr>
    </w:p>
    <w:p w14:paraId="26BDC4A5" w14:textId="77777777" w:rsidR="00C85B81" w:rsidRPr="00F66F0B" w:rsidRDefault="00C85B81">
      <w:pPr>
        <w:spacing w:line="240" w:lineRule="auto"/>
        <w:rPr>
          <w:rStyle w:val="CommentReference"/>
          <w:sz w:val="24"/>
          <w:szCs w:val="24"/>
          <w:lang w:val="en-GB"/>
        </w:rPr>
        <w:sectPr w:rsidR="00C85B81" w:rsidRPr="00F66F0B" w:rsidSect="00C85B81">
          <w:pgSz w:w="16840" w:h="11900" w:orient="landscape"/>
          <w:pgMar w:top="1701" w:right="1418" w:bottom="1701" w:left="1418" w:header="709" w:footer="709" w:gutter="0"/>
          <w:lnNumType w:countBy="1" w:restart="continuous"/>
          <w:cols w:space="708"/>
          <w:docGrid w:linePitch="360"/>
        </w:sectPr>
      </w:pPr>
    </w:p>
    <w:p w14:paraId="75FEE709" w14:textId="77777777" w:rsidR="00136A81" w:rsidRPr="00F66F0B" w:rsidRDefault="00136A81" w:rsidP="00136A81">
      <w:pPr>
        <w:ind w:left="426" w:hanging="426"/>
        <w:rPr>
          <w:b/>
          <w:sz w:val="28"/>
          <w:szCs w:val="28"/>
          <w:lang w:val="en-GB"/>
        </w:rPr>
      </w:pPr>
      <w:r w:rsidRPr="00F66F0B">
        <w:rPr>
          <w:b/>
          <w:sz w:val="28"/>
          <w:szCs w:val="28"/>
          <w:lang w:val="en-GB"/>
        </w:rPr>
        <w:lastRenderedPageBreak/>
        <w:t>Figure captions</w:t>
      </w:r>
    </w:p>
    <w:p w14:paraId="2FD4522F" w14:textId="7DDC743F" w:rsidR="00C85B81" w:rsidRPr="00F66F0B" w:rsidRDefault="00136A81" w:rsidP="00136A81">
      <w:pPr>
        <w:rPr>
          <w:rStyle w:val="CommentReference"/>
          <w:sz w:val="24"/>
          <w:szCs w:val="24"/>
          <w:lang w:val="en-GB"/>
        </w:rPr>
      </w:pPr>
      <w:r w:rsidRPr="00F66F0B">
        <w:rPr>
          <w:rStyle w:val="CommentReference"/>
          <w:b/>
          <w:bCs/>
          <w:sz w:val="24"/>
          <w:szCs w:val="24"/>
          <w:lang w:val="en-GB"/>
        </w:rPr>
        <w:t xml:space="preserve">Figure 1. </w:t>
      </w:r>
      <w:r w:rsidR="00232044" w:rsidRPr="00F66F0B">
        <w:rPr>
          <w:rStyle w:val="CommentReference"/>
          <w:b/>
          <w:bCs/>
          <w:sz w:val="24"/>
          <w:szCs w:val="24"/>
          <w:lang w:val="en-GB"/>
        </w:rPr>
        <w:t xml:space="preserve">Pipeline of </w:t>
      </w:r>
      <w:r w:rsidR="00A8430D" w:rsidRPr="00F66F0B">
        <w:rPr>
          <w:rStyle w:val="CommentReference"/>
          <w:b/>
          <w:bCs/>
          <w:sz w:val="24"/>
          <w:szCs w:val="24"/>
          <w:lang w:val="en-GB"/>
        </w:rPr>
        <w:t xml:space="preserve">the </w:t>
      </w:r>
      <w:r w:rsidR="00232044" w:rsidRPr="00F66F0B">
        <w:rPr>
          <w:rStyle w:val="CommentReference"/>
          <w:b/>
          <w:bCs/>
          <w:i/>
          <w:iCs/>
          <w:sz w:val="24"/>
          <w:szCs w:val="24"/>
          <w:lang w:val="en-GB"/>
        </w:rPr>
        <w:t>ProtModel</w:t>
      </w:r>
      <w:r w:rsidR="00232044" w:rsidRPr="00F66F0B">
        <w:rPr>
          <w:rStyle w:val="CommentReference"/>
          <w:b/>
          <w:bCs/>
          <w:sz w:val="24"/>
          <w:szCs w:val="24"/>
          <w:lang w:val="en-GB"/>
        </w:rPr>
        <w:t xml:space="preserve"> </w:t>
      </w:r>
      <w:commentRangeStart w:id="359"/>
      <w:commentRangeStart w:id="360"/>
      <w:r w:rsidR="00232044" w:rsidRPr="00F66F0B">
        <w:rPr>
          <w:rStyle w:val="CommentReference"/>
          <w:b/>
          <w:bCs/>
          <w:sz w:val="24"/>
          <w:szCs w:val="24"/>
          <w:lang w:val="en-GB"/>
        </w:rPr>
        <w:t>framework</w:t>
      </w:r>
      <w:commentRangeEnd w:id="359"/>
      <w:r w:rsidR="002766A0" w:rsidRPr="00D3128F">
        <w:rPr>
          <w:rStyle w:val="CommentReference"/>
          <w:lang w:val="en-GB"/>
        </w:rPr>
        <w:commentReference w:id="359"/>
      </w:r>
      <w:commentRangeEnd w:id="360"/>
      <w:r w:rsidR="00D3128F">
        <w:rPr>
          <w:rStyle w:val="CommentReference"/>
        </w:rPr>
        <w:commentReference w:id="360"/>
      </w:r>
      <w:r w:rsidR="00232044" w:rsidRPr="00F66F0B">
        <w:rPr>
          <w:rStyle w:val="CommentReference"/>
          <w:b/>
          <w:bCs/>
          <w:sz w:val="24"/>
          <w:szCs w:val="24"/>
          <w:lang w:val="en-GB"/>
        </w:rPr>
        <w:t xml:space="preserve">. </w:t>
      </w:r>
      <w:r w:rsidR="00232044" w:rsidRPr="00F66F0B">
        <w:rPr>
          <w:rStyle w:val="CommentReference"/>
          <w:sz w:val="24"/>
          <w:szCs w:val="24"/>
          <w:lang w:val="en-GB"/>
        </w:rPr>
        <w:t>The settings input file</w:t>
      </w:r>
      <w:r w:rsidR="00BC5E8F" w:rsidRPr="00F66F0B">
        <w:rPr>
          <w:rStyle w:val="CommentReference"/>
          <w:sz w:val="24"/>
          <w:szCs w:val="24"/>
          <w:lang w:val="en-GB"/>
        </w:rPr>
        <w:t xml:space="preserve"> that includes the demographic, biological and the ABC settings </w:t>
      </w:r>
      <w:r w:rsidR="00232044" w:rsidRPr="00F66F0B">
        <w:rPr>
          <w:rStyle w:val="CommentReference"/>
          <w:sz w:val="24"/>
          <w:szCs w:val="24"/>
          <w:lang w:val="en-GB"/>
        </w:rPr>
        <w:t>is read</w:t>
      </w:r>
      <w:r w:rsidR="00BC5E8F" w:rsidRPr="00F66F0B">
        <w:rPr>
          <w:rStyle w:val="CommentReference"/>
          <w:sz w:val="24"/>
          <w:szCs w:val="24"/>
          <w:lang w:val="en-GB"/>
        </w:rPr>
        <w:t xml:space="preserve">. Then, considering the </w:t>
      </w:r>
      <w:r w:rsidR="00D3128F" w:rsidRPr="00D3128F">
        <w:rPr>
          <w:rStyle w:val="CommentReference"/>
          <w:i/>
          <w:iCs/>
          <w:sz w:val="24"/>
          <w:szCs w:val="24"/>
          <w:lang w:val="en-GB"/>
        </w:rPr>
        <w:t>s</w:t>
      </w:r>
      <w:r w:rsidR="00232044" w:rsidRPr="00D3128F">
        <w:rPr>
          <w:rStyle w:val="CommentReference"/>
          <w:i/>
          <w:iCs/>
          <w:sz w:val="24"/>
          <w:szCs w:val="24"/>
          <w:lang w:val="en-GB"/>
        </w:rPr>
        <w:t>tructures.in</w:t>
      </w:r>
      <w:r w:rsidR="00232044" w:rsidRPr="00F66F0B">
        <w:rPr>
          <w:rStyle w:val="CommentReference"/>
          <w:sz w:val="24"/>
          <w:szCs w:val="24"/>
          <w:lang w:val="en-GB"/>
        </w:rPr>
        <w:t xml:space="preserve"> file, the template structure and the protein </w:t>
      </w:r>
      <w:r w:rsidR="00D3128F">
        <w:rPr>
          <w:rStyle w:val="CommentReference"/>
          <w:sz w:val="24"/>
          <w:szCs w:val="24"/>
          <w:lang w:val="en-GB"/>
        </w:rPr>
        <w:t>MSA</w:t>
      </w:r>
      <w:r w:rsidR="00232044" w:rsidRPr="00F66F0B">
        <w:rPr>
          <w:rStyle w:val="CommentReference"/>
          <w:sz w:val="24"/>
          <w:szCs w:val="24"/>
          <w:lang w:val="en-GB"/>
        </w:rPr>
        <w:t xml:space="preserve">, the </w:t>
      </w:r>
      <w:r w:rsidR="00BC5E8F" w:rsidRPr="00F66F0B">
        <w:rPr>
          <w:rStyle w:val="CommentReference"/>
          <w:sz w:val="24"/>
          <w:szCs w:val="24"/>
          <w:lang w:val="en-GB"/>
        </w:rPr>
        <w:t xml:space="preserve">protein sequences are simulated </w:t>
      </w:r>
      <w:r w:rsidR="00232044" w:rsidRPr="00F66F0B">
        <w:rPr>
          <w:rStyle w:val="CommentReference"/>
          <w:sz w:val="24"/>
          <w:szCs w:val="24"/>
          <w:lang w:val="en-GB"/>
        </w:rPr>
        <w:t xml:space="preserve">under </w:t>
      </w:r>
      <w:r w:rsidR="00BC5E8F" w:rsidRPr="00F66F0B">
        <w:rPr>
          <w:rStyle w:val="CommentReference"/>
          <w:sz w:val="24"/>
          <w:szCs w:val="24"/>
          <w:lang w:val="en-GB"/>
        </w:rPr>
        <w:t xml:space="preserve">the specified </w:t>
      </w:r>
      <w:r w:rsidR="00232044" w:rsidRPr="00F66F0B">
        <w:rPr>
          <w:rStyle w:val="CommentReference"/>
          <w:sz w:val="24"/>
          <w:szCs w:val="24"/>
          <w:lang w:val="en-GB"/>
        </w:rPr>
        <w:t>substitution model</w:t>
      </w:r>
      <w:r w:rsidR="00BC5E8F" w:rsidRPr="00F66F0B">
        <w:rPr>
          <w:rStyle w:val="CommentReference"/>
          <w:sz w:val="24"/>
          <w:szCs w:val="24"/>
          <w:lang w:val="en-GB"/>
        </w:rPr>
        <w:t>s</w:t>
      </w:r>
      <w:r w:rsidR="00232044" w:rsidRPr="00F66F0B">
        <w:rPr>
          <w:rStyle w:val="CommentReference"/>
          <w:sz w:val="24"/>
          <w:szCs w:val="24"/>
          <w:lang w:val="en-GB"/>
        </w:rPr>
        <w:t xml:space="preserve">. Next, </w:t>
      </w:r>
      <w:r w:rsidR="00BC5E8F" w:rsidRPr="00F66F0B">
        <w:rPr>
          <w:rStyle w:val="CommentReference"/>
          <w:sz w:val="24"/>
          <w:szCs w:val="24"/>
          <w:lang w:val="en-GB"/>
        </w:rPr>
        <w:t xml:space="preserve">for each </w:t>
      </w:r>
      <w:r w:rsidR="000A588E" w:rsidRPr="00F66F0B">
        <w:rPr>
          <w:rStyle w:val="CommentReference"/>
          <w:sz w:val="24"/>
          <w:szCs w:val="24"/>
          <w:lang w:val="en-GB"/>
        </w:rPr>
        <w:t xml:space="preserve">simulated </w:t>
      </w:r>
      <w:r w:rsidR="00D3128F">
        <w:rPr>
          <w:rStyle w:val="CommentReference"/>
          <w:sz w:val="24"/>
          <w:szCs w:val="24"/>
          <w:lang w:val="en-GB"/>
        </w:rPr>
        <w:t>MSA</w:t>
      </w:r>
      <w:r w:rsidR="000A588E" w:rsidRPr="00F66F0B">
        <w:rPr>
          <w:rStyle w:val="CommentReference"/>
          <w:sz w:val="24"/>
          <w:szCs w:val="24"/>
          <w:lang w:val="en-GB"/>
        </w:rPr>
        <w:t xml:space="preserve"> and </w:t>
      </w:r>
      <w:r w:rsidR="00BC5E8F" w:rsidRPr="00F66F0B">
        <w:rPr>
          <w:rStyle w:val="CommentReference"/>
          <w:sz w:val="24"/>
          <w:szCs w:val="24"/>
          <w:lang w:val="en-GB"/>
        </w:rPr>
        <w:t xml:space="preserve">for </w:t>
      </w:r>
      <w:r w:rsidR="000A588E" w:rsidRPr="00F66F0B">
        <w:rPr>
          <w:rStyle w:val="CommentReference"/>
          <w:sz w:val="24"/>
          <w:szCs w:val="24"/>
          <w:lang w:val="en-GB"/>
        </w:rPr>
        <w:t xml:space="preserve">the real protein </w:t>
      </w:r>
      <w:r w:rsidR="00D3128F">
        <w:rPr>
          <w:rStyle w:val="CommentReference"/>
          <w:sz w:val="24"/>
          <w:szCs w:val="24"/>
          <w:lang w:val="en-GB"/>
        </w:rPr>
        <w:t>MSA</w:t>
      </w:r>
      <w:r w:rsidR="000A588E" w:rsidRPr="00F66F0B">
        <w:rPr>
          <w:rStyle w:val="CommentReference"/>
          <w:sz w:val="24"/>
          <w:szCs w:val="24"/>
          <w:lang w:val="en-GB"/>
        </w:rPr>
        <w:t xml:space="preserve"> </w:t>
      </w:r>
      <w:r w:rsidR="00BC5E8F" w:rsidRPr="00F66F0B">
        <w:rPr>
          <w:rStyle w:val="CommentReference"/>
          <w:sz w:val="24"/>
          <w:szCs w:val="24"/>
          <w:lang w:val="en-GB"/>
        </w:rPr>
        <w:t xml:space="preserve">the SS </w:t>
      </w:r>
      <w:r w:rsidR="000A588E" w:rsidRPr="00F66F0B">
        <w:rPr>
          <w:rStyle w:val="CommentReference"/>
          <w:sz w:val="24"/>
          <w:szCs w:val="24"/>
          <w:lang w:val="en-GB"/>
        </w:rPr>
        <w:t xml:space="preserve">are calculated. Finally, </w:t>
      </w:r>
      <w:r w:rsidR="002766A0" w:rsidRPr="00F66F0B">
        <w:rPr>
          <w:rStyle w:val="CommentReference"/>
          <w:sz w:val="24"/>
          <w:szCs w:val="24"/>
          <w:lang w:val="en-GB"/>
        </w:rPr>
        <w:t xml:space="preserve">based on the ABC settings specified by the user </w:t>
      </w:r>
      <w:r w:rsidR="000A588E" w:rsidRPr="00F66F0B">
        <w:rPr>
          <w:rStyle w:val="CommentReference"/>
          <w:sz w:val="24"/>
          <w:szCs w:val="24"/>
          <w:lang w:val="en-GB"/>
        </w:rPr>
        <w:t xml:space="preserve">the best-fitting substitution model is estimated </w:t>
      </w:r>
      <w:r w:rsidR="002766A0" w:rsidRPr="00F66F0B">
        <w:rPr>
          <w:rStyle w:val="CommentReference"/>
          <w:sz w:val="24"/>
          <w:szCs w:val="24"/>
          <w:lang w:val="en-GB"/>
        </w:rPr>
        <w:t xml:space="preserve">comparing the observed and the calculated </w:t>
      </w:r>
      <w:r w:rsidR="000A588E" w:rsidRPr="00F66F0B">
        <w:rPr>
          <w:rStyle w:val="CommentReference"/>
          <w:sz w:val="24"/>
          <w:szCs w:val="24"/>
          <w:lang w:val="en-GB"/>
        </w:rPr>
        <w:t>SS values.</w:t>
      </w:r>
    </w:p>
    <w:p w14:paraId="65B6E1D7" w14:textId="77777777" w:rsidR="00352A59" w:rsidRPr="00F66F0B" w:rsidRDefault="00352A59" w:rsidP="00136A81">
      <w:pPr>
        <w:rPr>
          <w:rStyle w:val="CommentReference"/>
          <w:sz w:val="24"/>
          <w:szCs w:val="24"/>
          <w:lang w:val="en-GB"/>
        </w:rPr>
      </w:pPr>
    </w:p>
    <w:p w14:paraId="69D3D4E2" w14:textId="4CA5EE06" w:rsidR="00D75EDB" w:rsidRPr="00F66F0B" w:rsidRDefault="00232044" w:rsidP="004A3DD5">
      <w:pPr>
        <w:widowControl w:val="0"/>
        <w:autoSpaceDE w:val="0"/>
        <w:autoSpaceDN w:val="0"/>
        <w:adjustRightInd w:val="0"/>
        <w:rPr>
          <w:rStyle w:val="CommentReference"/>
          <w:sz w:val="24"/>
          <w:szCs w:val="24"/>
          <w:lang w:val="en-GB"/>
        </w:rPr>
      </w:pPr>
      <w:r w:rsidRPr="00F66F0B">
        <w:rPr>
          <w:rStyle w:val="CommentReference"/>
          <w:b/>
          <w:bCs/>
          <w:sz w:val="24"/>
          <w:szCs w:val="24"/>
          <w:lang w:val="en-GB"/>
        </w:rPr>
        <w:t xml:space="preserve">Figure 2. </w:t>
      </w:r>
      <w:r w:rsidR="004A3DD5" w:rsidRPr="00F66F0B">
        <w:rPr>
          <w:b/>
          <w:bCs/>
          <w:lang w:val="en-GB"/>
        </w:rPr>
        <w:t>Evaluation of the estimation of the best-fitting substitution model</w:t>
      </w:r>
      <w:r w:rsidR="004A3DD5" w:rsidRPr="00F66F0B">
        <w:rPr>
          <w:lang w:val="en-GB"/>
        </w:rPr>
        <w:t xml:space="preserve">. The estimation was performed under the rejection method and shows the probability of selecting the true substitution model within the 100 simulations per model for every ABC tolerance (0.005, 0.01 and 0.05) and number of simulations (10 000, 50 000 and 100 000). Error bars indicate 95% confidence intervals from the mean. </w:t>
      </w:r>
    </w:p>
    <w:p w14:paraId="3C1027F4" w14:textId="45EC309E" w:rsidR="000A588E" w:rsidRPr="00D3128F" w:rsidRDefault="000A588E">
      <w:pPr>
        <w:spacing w:line="240" w:lineRule="auto"/>
        <w:rPr>
          <w:rStyle w:val="CommentReference"/>
          <w:sz w:val="24"/>
          <w:szCs w:val="24"/>
          <w:lang w:val="en-GB"/>
        </w:rPr>
      </w:pPr>
      <w:r w:rsidRPr="00D3128F">
        <w:rPr>
          <w:rStyle w:val="CommentReference"/>
          <w:sz w:val="24"/>
          <w:szCs w:val="24"/>
          <w:lang w:val="en-GB"/>
        </w:rPr>
        <w:br w:type="page"/>
      </w:r>
    </w:p>
    <w:p w14:paraId="46197EA0" w14:textId="115FC006" w:rsidR="005E0494" w:rsidRPr="00D3128F" w:rsidRDefault="005E0494" w:rsidP="00997E4D">
      <w:pPr>
        <w:rPr>
          <w:lang w:val="en-GB"/>
        </w:rPr>
      </w:pPr>
    </w:p>
    <w:p w14:paraId="542EE8B3" w14:textId="2E77A554" w:rsidR="00AB6274" w:rsidRPr="00D3128F" w:rsidRDefault="00F119CA" w:rsidP="00997E4D">
      <w:pPr>
        <w:rPr>
          <w:lang w:val="en-GB"/>
        </w:rPr>
      </w:pPr>
      <w:r w:rsidRPr="00D3128F">
        <w:rPr>
          <w:noProof/>
          <w:lang w:val="en-GB"/>
        </w:rPr>
        <w:drawing>
          <wp:inline distT="0" distB="0" distL="0" distR="0" wp14:anchorId="13D9122F" wp14:editId="4A402EC7">
            <wp:extent cx="5396230" cy="2559685"/>
            <wp:effectExtent l="0" t="0" r="127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6230" cy="2559685"/>
                    </a:xfrm>
                    <a:prstGeom prst="rect">
                      <a:avLst/>
                    </a:prstGeom>
                  </pic:spPr>
                </pic:pic>
              </a:graphicData>
            </a:graphic>
          </wp:inline>
        </w:drawing>
      </w:r>
    </w:p>
    <w:p w14:paraId="3F0E4854" w14:textId="1C5C61F2" w:rsidR="000A588E" w:rsidRPr="00D3128F" w:rsidRDefault="000A588E" w:rsidP="00997E4D">
      <w:pPr>
        <w:rPr>
          <w:i/>
          <w:iCs/>
          <w:lang w:val="en-GB"/>
        </w:rPr>
      </w:pPr>
      <w:r w:rsidRPr="00D3128F">
        <w:rPr>
          <w:i/>
          <w:iCs/>
          <w:lang w:val="en-GB"/>
        </w:rPr>
        <w:t xml:space="preserve">Figure </w:t>
      </w:r>
      <w:commentRangeStart w:id="361"/>
      <w:r w:rsidRPr="00D3128F">
        <w:rPr>
          <w:i/>
          <w:iCs/>
          <w:lang w:val="en-GB"/>
        </w:rPr>
        <w:t>1</w:t>
      </w:r>
      <w:commentRangeEnd w:id="361"/>
      <w:r w:rsidR="00BC5E8F" w:rsidRPr="00D3128F">
        <w:rPr>
          <w:rStyle w:val="CommentReference"/>
          <w:lang w:val="en-GB"/>
        </w:rPr>
        <w:commentReference w:id="361"/>
      </w:r>
    </w:p>
    <w:p w14:paraId="1F2641A8" w14:textId="214E38A7" w:rsidR="000A588E" w:rsidRPr="00D3128F" w:rsidRDefault="000A588E">
      <w:pPr>
        <w:spacing w:line="240" w:lineRule="auto"/>
        <w:rPr>
          <w:lang w:val="en-GB"/>
        </w:rPr>
      </w:pPr>
      <w:r w:rsidRPr="00D3128F">
        <w:rPr>
          <w:lang w:val="en-GB"/>
        </w:rPr>
        <w:br w:type="page"/>
      </w:r>
    </w:p>
    <w:p w14:paraId="50E02806" w14:textId="335740D7" w:rsidR="000A588E" w:rsidRPr="00D3128F" w:rsidRDefault="004A3DD5" w:rsidP="00997E4D">
      <w:pPr>
        <w:rPr>
          <w:lang w:val="en-GB"/>
        </w:rPr>
      </w:pPr>
      <w:r w:rsidRPr="00D3128F">
        <w:rPr>
          <w:noProof/>
          <w:lang w:val="en-GB"/>
        </w:rPr>
        <w:lastRenderedPageBreak/>
        <w:drawing>
          <wp:inline distT="0" distB="0" distL="0" distR="0" wp14:anchorId="2BFC852C" wp14:editId="380FD9CC">
            <wp:extent cx="5396230" cy="3043555"/>
            <wp:effectExtent l="0" t="0" r="127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230" cy="3043555"/>
                    </a:xfrm>
                    <a:prstGeom prst="rect">
                      <a:avLst/>
                    </a:prstGeom>
                  </pic:spPr>
                </pic:pic>
              </a:graphicData>
            </a:graphic>
          </wp:inline>
        </w:drawing>
      </w:r>
    </w:p>
    <w:p w14:paraId="355F4BE0" w14:textId="1D76FC16" w:rsidR="004A3DD5" w:rsidRPr="00D3128F" w:rsidRDefault="004A3DD5" w:rsidP="00997E4D">
      <w:pPr>
        <w:rPr>
          <w:i/>
          <w:iCs/>
          <w:lang w:val="en-GB"/>
        </w:rPr>
      </w:pPr>
      <w:r w:rsidRPr="00D3128F">
        <w:rPr>
          <w:i/>
          <w:iCs/>
          <w:lang w:val="en-GB"/>
        </w:rPr>
        <w:t>Figure 2</w:t>
      </w:r>
    </w:p>
    <w:sectPr w:rsidR="004A3DD5" w:rsidRPr="00D3128F" w:rsidSect="001B262D">
      <w:pgSz w:w="11900" w:h="16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arina Brancoi" w:date="2022-07-18T10:46:00Z" w:initials="CB">
    <w:p w14:paraId="7A807DDB" w14:textId="492B154D" w:rsidR="00041FC4" w:rsidRPr="00617EF0" w:rsidRDefault="00041FC4" w:rsidP="00573C48">
      <w:pPr>
        <w:rPr>
          <w:lang w:val="en-US"/>
        </w:rPr>
      </w:pPr>
      <w:r>
        <w:rPr>
          <w:rStyle w:val="CommentReference"/>
        </w:rPr>
        <w:annotationRef/>
      </w:r>
      <w:r w:rsidRPr="00617EF0">
        <w:rPr>
          <w:sz w:val="20"/>
          <w:szCs w:val="20"/>
          <w:lang w:val="en-US"/>
        </w:rPr>
        <w:t>Avoid composed ver tenses and passive.</w:t>
      </w:r>
    </w:p>
    <w:p w14:paraId="2E693C09" w14:textId="77777777" w:rsidR="00041FC4" w:rsidRPr="00617EF0" w:rsidRDefault="00041FC4" w:rsidP="00573C48">
      <w:pPr>
        <w:rPr>
          <w:lang w:val="en-US"/>
        </w:rPr>
      </w:pPr>
      <w:r w:rsidRPr="00617EF0">
        <w:rPr>
          <w:sz w:val="20"/>
          <w:szCs w:val="20"/>
          <w:lang w:val="en-US"/>
        </w:rPr>
        <w:t>Do not use doesn’t, haven’t! Always the full form of the verb. Avoid negative.</w:t>
      </w:r>
    </w:p>
    <w:p w14:paraId="60AAC09B" w14:textId="77777777" w:rsidR="00041FC4" w:rsidRPr="00617EF0" w:rsidRDefault="00041FC4" w:rsidP="00573C48">
      <w:pPr>
        <w:rPr>
          <w:lang w:val="en-US"/>
        </w:rPr>
      </w:pPr>
    </w:p>
  </w:comment>
  <w:comment w:id="1" w:author="David Ferreiro Garcia" w:date="2022-07-04T11:46:00Z" w:initials="DFG">
    <w:p w14:paraId="59AC2984" w14:textId="6FFFAF1E" w:rsidR="00D40C9F" w:rsidRPr="00617EF0" w:rsidRDefault="00D40C9F">
      <w:pPr>
        <w:pStyle w:val="CommentText"/>
        <w:rPr>
          <w:lang w:val="en-US"/>
        </w:rPr>
      </w:pPr>
      <w:r>
        <w:rPr>
          <w:rStyle w:val="CommentReference"/>
        </w:rPr>
        <w:annotationRef/>
      </w:r>
      <w:r w:rsidRPr="00617EF0">
        <w:rPr>
          <w:lang w:val="en-US"/>
        </w:rPr>
        <w:t>Afiliaciones?</w:t>
      </w:r>
    </w:p>
  </w:comment>
  <w:comment w:id="22" w:author="Catarina Brancoi" w:date="2022-09-14T09:49:00Z" w:initials="CB">
    <w:p w14:paraId="208C09E3" w14:textId="77777777" w:rsidR="00EA15B8" w:rsidRDefault="00EA15B8" w:rsidP="004125A7">
      <w:r>
        <w:rPr>
          <w:rStyle w:val="CommentReference"/>
        </w:rPr>
        <w:annotationRef/>
      </w:r>
      <w:r>
        <w:rPr>
          <w:sz w:val="20"/>
          <w:szCs w:val="20"/>
        </w:rPr>
        <w:t xml:space="preserve">When exactly did they present? The paper you cite is from 78.  </w:t>
      </w:r>
    </w:p>
  </w:comment>
  <w:comment w:id="42" w:author="Catarina Brancoi" w:date="2022-09-14T09:56:00Z" w:initials="CB">
    <w:p w14:paraId="689A942D" w14:textId="77777777" w:rsidR="00AD5B0A" w:rsidRDefault="00AD5B0A" w:rsidP="00123FD4">
      <w:r>
        <w:rPr>
          <w:rStyle w:val="CommentReference"/>
        </w:rPr>
        <w:annotationRef/>
      </w:r>
      <w:r>
        <w:rPr>
          <w:sz w:val="20"/>
          <w:szCs w:val="20"/>
        </w:rPr>
        <w:t>Can you explain me how this is different from +G?</w:t>
      </w:r>
    </w:p>
  </w:comment>
  <w:comment w:id="55" w:author="David Ferreiro Garcia" w:date="2022-07-11T12:35:00Z" w:initials="DFG">
    <w:p w14:paraId="3895255A" w14:textId="0F814FF8" w:rsidR="00CB213D" w:rsidRPr="00617EF0" w:rsidRDefault="00CB213D">
      <w:pPr>
        <w:pStyle w:val="CommentText"/>
        <w:rPr>
          <w:lang w:val="en-US"/>
        </w:rPr>
      </w:pPr>
      <w:r>
        <w:rPr>
          <w:rStyle w:val="CommentReference"/>
        </w:rPr>
        <w:annotationRef/>
      </w:r>
      <w:r w:rsidRPr="00617EF0">
        <w:rPr>
          <w:lang w:val="en-US"/>
        </w:rPr>
        <w:t>Como hace protASR?</w:t>
      </w:r>
      <w:r w:rsidR="00A75B95" w:rsidRPr="00617EF0">
        <w:rPr>
          <w:lang w:val="en-US"/>
        </w:rPr>
        <w:t xml:space="preserve"> </w:t>
      </w:r>
    </w:p>
  </w:comment>
  <w:comment w:id="61" w:author="Catarina Brancoi" w:date="2022-09-14T10:10:00Z" w:initials="CB">
    <w:p w14:paraId="72D9A343" w14:textId="77777777" w:rsidR="008A6C50" w:rsidRDefault="008A6C50" w:rsidP="00365622">
      <w:r>
        <w:rPr>
          <w:rStyle w:val="CommentReference"/>
        </w:rPr>
        <w:annotationRef/>
      </w:r>
      <w:r>
        <w:rPr>
          <w:sz w:val="20"/>
          <w:szCs w:val="20"/>
        </w:rPr>
        <w:t xml:space="preserve">I would recommend to always use the same expression. I mean, you and me know that select the best-fitting substitution model is the same as estimate the model. But it may be confusing for the reader if you are constantly changing the expression. Try to be more consistent. </w:t>
      </w:r>
    </w:p>
  </w:comment>
  <w:comment w:id="68" w:author="Catarina Brancoi" w:date="2022-09-14T10:12:00Z" w:initials="CB">
    <w:p w14:paraId="5BEB52A0" w14:textId="77777777" w:rsidR="008A6C50" w:rsidRDefault="008A6C50" w:rsidP="008A6C50">
      <w:r>
        <w:rPr>
          <w:rStyle w:val="CommentReference"/>
        </w:rPr>
        <w:annotationRef/>
      </w:r>
      <w:r>
        <w:rPr>
          <w:sz w:val="20"/>
          <w:szCs w:val="20"/>
        </w:rPr>
        <w:t>It is the modified version of the ProteinEvolver that does the computer simulations and protein evolution, right?</w:t>
      </w:r>
    </w:p>
  </w:comment>
  <w:comment w:id="69" w:author="Catarina Brancoi" w:date="2022-09-14T10:24:00Z" w:initials="CB">
    <w:p w14:paraId="61E6E50A" w14:textId="77777777" w:rsidR="00262EFE" w:rsidRDefault="00262EFE" w:rsidP="00107D89">
      <w:r>
        <w:rPr>
          <w:rStyle w:val="CommentReference"/>
        </w:rPr>
        <w:annotationRef/>
      </w:r>
      <w:r>
        <w:rPr>
          <w:sz w:val="20"/>
          <w:szCs w:val="20"/>
        </w:rPr>
        <w:t>I think this part of the text has to be improved.</w:t>
      </w:r>
    </w:p>
  </w:comment>
  <w:comment w:id="70" w:author="Catarina Brancoi" w:date="2022-09-14T10:24:00Z" w:initials="CB">
    <w:p w14:paraId="0CC456DB" w14:textId="77777777" w:rsidR="00262EFE" w:rsidRDefault="00262EFE" w:rsidP="00F3062F">
      <w:r>
        <w:rPr>
          <w:rStyle w:val="CommentReference"/>
        </w:rPr>
        <w:annotationRef/>
      </w:r>
      <w:r>
        <w:rPr>
          <w:sz w:val="20"/>
          <w:szCs w:val="20"/>
        </w:rPr>
        <w:t>I removed the coalescent because you already refer it late</w:t>
      </w:r>
    </w:p>
  </w:comment>
  <w:comment w:id="86" w:author="Catarina Brancoi" w:date="2022-09-14T10:12:00Z" w:initials="CB">
    <w:p w14:paraId="2FDA62CA" w14:textId="4FF41928" w:rsidR="008A6C50" w:rsidRDefault="008A6C50" w:rsidP="001F27E5">
      <w:r>
        <w:rPr>
          <w:rStyle w:val="CommentReference"/>
        </w:rPr>
        <w:annotationRef/>
      </w:r>
      <w:r>
        <w:rPr>
          <w:sz w:val="20"/>
          <w:szCs w:val="20"/>
        </w:rPr>
        <w:t>It is the modified version of the ProteinEvolver that does the computer simulations and protein evolution, right?</w:t>
      </w:r>
    </w:p>
  </w:comment>
  <w:comment w:id="135" w:author="Catarina Brancoi" w:date="2022-09-14T10:38:00Z" w:initials="CB">
    <w:p w14:paraId="6BA5CA16" w14:textId="77777777" w:rsidR="00D337C6" w:rsidRDefault="00D337C6" w:rsidP="004412FE">
      <w:r>
        <w:rPr>
          <w:rStyle w:val="CommentReference"/>
        </w:rPr>
        <w:annotationRef/>
      </w:r>
      <w:r>
        <w:rPr>
          <w:sz w:val="20"/>
          <w:szCs w:val="20"/>
        </w:rPr>
        <w:t>I am correcting this because typically you don’t use ;. But it will depend on the journal rules.</w:t>
      </w:r>
    </w:p>
  </w:comment>
  <w:comment w:id="139" w:author="Catarina Brancoi" w:date="2022-07-18T12:19:00Z" w:initials="CB">
    <w:p w14:paraId="3CD5BE6E" w14:textId="26BDC7F5" w:rsidR="00644AD2" w:rsidRPr="00617EF0" w:rsidRDefault="00644AD2" w:rsidP="00D0238F">
      <w:pPr>
        <w:rPr>
          <w:lang w:val="en-US"/>
        </w:rPr>
      </w:pPr>
      <w:r>
        <w:rPr>
          <w:rStyle w:val="CommentReference"/>
        </w:rPr>
        <w:annotationRef/>
      </w:r>
      <w:r w:rsidRPr="00617EF0">
        <w:rPr>
          <w:sz w:val="20"/>
          <w:szCs w:val="20"/>
          <w:lang w:val="en-US"/>
        </w:rPr>
        <w:t xml:space="preserve">Why do you chose to combine the first and the second histogram in a single doc? I don’t think that the name of the file Histogram_Priors.pdf is correct. You are showing the value of the parameters used on the simulations, right? You are not showing the priors. Also, the header of the plots I don’t think it is correct. Something like Histogram_SubstiturionRate.pdf and Histogram_Theta.pdf would be better. I think. But it’s up to you :) </w:t>
      </w:r>
    </w:p>
  </w:comment>
  <w:comment w:id="140" w:author="David Ferreiro Garcia" w:date="2022-07-29T11:29:00Z" w:initials="DFG">
    <w:p w14:paraId="24A1C670" w14:textId="69DA98F2" w:rsidR="00D3128F" w:rsidRPr="00D3128F" w:rsidRDefault="00D3128F">
      <w:pPr>
        <w:pStyle w:val="CommentText"/>
        <w:rPr>
          <w:lang w:val="en-US"/>
        </w:rPr>
      </w:pPr>
      <w:r>
        <w:rPr>
          <w:rStyle w:val="CommentReference"/>
        </w:rPr>
        <w:annotationRef/>
      </w:r>
      <w:r w:rsidRPr="00D3128F">
        <w:rPr>
          <w:lang w:val="en-US"/>
        </w:rPr>
        <w:t>I understand your point</w:t>
      </w:r>
      <w:r>
        <w:rPr>
          <w:lang w:val="en-US"/>
        </w:rPr>
        <w:t>, but I like to specify that these are priors somehow</w:t>
      </w:r>
    </w:p>
  </w:comment>
  <w:comment w:id="141" w:author="Catarina Brancoi" w:date="2022-09-14T10:48:00Z" w:initials="CB">
    <w:p w14:paraId="7484797C" w14:textId="77777777" w:rsidR="00D26211" w:rsidRDefault="00D26211" w:rsidP="00AB0770">
      <w:r>
        <w:rPr>
          <w:rStyle w:val="CommentReference"/>
        </w:rPr>
        <w:annotationRef/>
      </w:r>
      <w:r>
        <w:rPr>
          <w:sz w:val="20"/>
          <w:szCs w:val="20"/>
        </w:rPr>
        <w:t>Ok, it is ok :)</w:t>
      </w:r>
    </w:p>
  </w:comment>
  <w:comment w:id="142" w:author="Catarina Brancoi" w:date="2022-07-18T12:22:00Z" w:initials="CB">
    <w:p w14:paraId="325C0718" w14:textId="2BD6C998" w:rsidR="00644AD2" w:rsidRPr="00617EF0" w:rsidRDefault="00644AD2" w:rsidP="0013521A">
      <w:pPr>
        <w:rPr>
          <w:lang w:val="en-US"/>
        </w:rPr>
      </w:pPr>
      <w:r>
        <w:rPr>
          <w:rStyle w:val="CommentReference"/>
        </w:rPr>
        <w:annotationRef/>
      </w:r>
      <w:r w:rsidRPr="00617EF0">
        <w:rPr>
          <w:sz w:val="20"/>
          <w:szCs w:val="20"/>
          <w:lang w:val="en-US"/>
        </w:rPr>
        <w:t xml:space="preserve">The file is entitled Results_SS_AAReplacements.pdf, I would had the name ‘boxplot’ somewhere in the name of the file. </w:t>
      </w:r>
    </w:p>
  </w:comment>
  <w:comment w:id="143" w:author="Catarina Brancoi" w:date="2022-07-18T12:23:00Z" w:initials="CB">
    <w:p w14:paraId="65278F87" w14:textId="77777777" w:rsidR="00644AD2" w:rsidRPr="00617EF0" w:rsidRDefault="00644AD2" w:rsidP="0019016B">
      <w:pPr>
        <w:rPr>
          <w:lang w:val="en-US"/>
        </w:rPr>
      </w:pPr>
      <w:r>
        <w:rPr>
          <w:rStyle w:val="CommentReference"/>
        </w:rPr>
        <w:annotationRef/>
      </w:r>
      <w:r w:rsidRPr="00617EF0">
        <w:rPr>
          <w:sz w:val="20"/>
          <w:szCs w:val="20"/>
          <w:lang w:val="en-US"/>
        </w:rPr>
        <w:t>The same for Results_SS_Energy.pdf.</w:t>
      </w:r>
    </w:p>
  </w:comment>
  <w:comment w:id="144" w:author="David Ferreiro Garcia" w:date="2022-07-29T11:31:00Z" w:initials="DFG">
    <w:p w14:paraId="39075B4E" w14:textId="51995CB5" w:rsidR="00D3128F" w:rsidRPr="00D3128F" w:rsidRDefault="00D3128F">
      <w:pPr>
        <w:pStyle w:val="CommentText"/>
        <w:rPr>
          <w:lang w:val="en-US"/>
        </w:rPr>
      </w:pPr>
      <w:r>
        <w:rPr>
          <w:rStyle w:val="CommentReference"/>
        </w:rPr>
        <w:annotationRef/>
      </w:r>
      <w:r w:rsidRPr="00D3128F">
        <w:rPr>
          <w:lang w:val="en-US"/>
        </w:rPr>
        <w:t>Yes, maybe at the end. I agree but i wont change it until miguel read everything because i have to change code and for sure that he Will ask for some changes</w:t>
      </w:r>
    </w:p>
  </w:comment>
  <w:comment w:id="145" w:author="Catarina Brancoi" w:date="2022-09-14T10:48:00Z" w:initials="CB">
    <w:p w14:paraId="6CC49D09" w14:textId="77777777" w:rsidR="00D26211" w:rsidRDefault="00D26211" w:rsidP="00386FA7">
      <w:r>
        <w:rPr>
          <w:rStyle w:val="CommentReference"/>
        </w:rPr>
        <w:annotationRef/>
      </w:r>
      <w:r>
        <w:rPr>
          <w:sz w:val="20"/>
          <w:szCs w:val="20"/>
        </w:rPr>
        <w:t>Ok :)</w:t>
      </w:r>
    </w:p>
  </w:comment>
  <w:comment w:id="150" w:author="Catarina Brancoi" w:date="2022-07-18T12:24:00Z" w:initials="CB">
    <w:p w14:paraId="4D6A1A05" w14:textId="030FA3DB" w:rsidR="00C76131" w:rsidRPr="00617EF0" w:rsidRDefault="00C76131" w:rsidP="008F6A66">
      <w:pPr>
        <w:rPr>
          <w:lang w:val="en-US"/>
        </w:rPr>
      </w:pPr>
      <w:r>
        <w:rPr>
          <w:rStyle w:val="CommentReference"/>
        </w:rPr>
        <w:annotationRef/>
      </w:r>
      <w:r w:rsidRPr="00617EF0">
        <w:rPr>
          <w:sz w:val="20"/>
          <w:szCs w:val="20"/>
          <w:lang w:val="en-US"/>
        </w:rPr>
        <w:t>As I said, this file in the folder example-1-TNF_Monkeypox-2-rapid. Pdf does not open.</w:t>
      </w:r>
    </w:p>
  </w:comment>
  <w:comment w:id="151" w:author="Catarina Brancoi" w:date="2022-07-18T12:28:00Z" w:initials="CB">
    <w:p w14:paraId="375537DC" w14:textId="77777777" w:rsidR="00C76131" w:rsidRPr="00617EF0" w:rsidRDefault="00C76131" w:rsidP="00591492">
      <w:pPr>
        <w:rPr>
          <w:lang w:val="en-US"/>
        </w:rPr>
      </w:pPr>
      <w:r>
        <w:rPr>
          <w:rStyle w:val="CommentReference"/>
        </w:rPr>
        <w:annotationRef/>
      </w:r>
      <w:r w:rsidRPr="00617EF0">
        <w:rPr>
          <w:sz w:val="20"/>
          <w:szCs w:val="20"/>
          <w:lang w:val="en-US"/>
        </w:rPr>
        <w:t>In the confusion matrix I think you should add a legend. To know to which model each colour corresponds.</w:t>
      </w:r>
    </w:p>
  </w:comment>
  <w:comment w:id="152" w:author="David Ferreiro Garcia" w:date="2022-07-29T11:31:00Z" w:initials="DFG">
    <w:p w14:paraId="5F64FF1E" w14:textId="10ADFD08" w:rsidR="00D3128F" w:rsidRPr="00D3128F" w:rsidRDefault="00D3128F">
      <w:pPr>
        <w:pStyle w:val="CommentText"/>
        <w:rPr>
          <w:lang w:val="en-US"/>
        </w:rPr>
      </w:pPr>
      <w:r>
        <w:rPr>
          <w:rStyle w:val="CommentReference"/>
        </w:rPr>
        <w:annotationRef/>
      </w:r>
      <w:r w:rsidRPr="00D3128F">
        <w:rPr>
          <w:lang w:val="en-US"/>
        </w:rPr>
        <w:t>Done</w:t>
      </w:r>
    </w:p>
  </w:comment>
  <w:comment w:id="173" w:author="Catarina Brancoi" w:date="2022-09-14T11:03:00Z" w:initials="CB">
    <w:p w14:paraId="14E3C324" w14:textId="77777777" w:rsidR="00DD362A" w:rsidRDefault="00DD362A" w:rsidP="009F0299">
      <w:r>
        <w:rPr>
          <w:rStyle w:val="CommentReference"/>
        </w:rPr>
        <w:annotationRef/>
      </w:r>
      <w:r>
        <w:rPr>
          <w:sz w:val="20"/>
          <w:szCs w:val="20"/>
        </w:rPr>
        <w:t xml:space="preserve">This is what I mean abut representing the prior distribution in x axis. If you look at the horizontal axis, it has not always the same values. I also understand what you mean, the values there fall within the prior distribution, but they are not the prior. </w:t>
      </w:r>
    </w:p>
  </w:comment>
  <w:comment w:id="177" w:author="Catarina Brancoi" w:date="2022-09-14T11:02:00Z" w:initials="CB">
    <w:p w14:paraId="46DFBAE8" w14:textId="7C485AD7" w:rsidR="00DD362A" w:rsidRDefault="00DD362A" w:rsidP="00921F11">
      <w:r>
        <w:rPr>
          <w:rStyle w:val="CommentReference"/>
        </w:rPr>
        <w:annotationRef/>
      </w:r>
      <w:r>
        <w:rPr>
          <w:sz w:val="20"/>
          <w:szCs w:val="20"/>
        </w:rPr>
        <w:t xml:space="preserve">This is what I mean abut representing the prior distribution in x axis. If you look at the horizontal axis, it has not always the same values. I also understand what you mean, the values there fall within the prior distribution, but they are not the prior. </w:t>
      </w:r>
    </w:p>
  </w:comment>
  <w:comment w:id="179" w:author="David Ferreiro Garcia" w:date="2022-07-28T15:47:00Z" w:initials="DFG">
    <w:p w14:paraId="0B5AE21E" w14:textId="06BFDE03" w:rsidR="00D3128F" w:rsidRPr="00D3128F" w:rsidRDefault="00D3128F">
      <w:pPr>
        <w:pStyle w:val="CommentText"/>
        <w:rPr>
          <w:lang w:val="en-US"/>
        </w:rPr>
      </w:pPr>
      <w:r>
        <w:rPr>
          <w:rStyle w:val="CommentReference"/>
        </w:rPr>
        <w:annotationRef/>
      </w:r>
      <w:r w:rsidRPr="00D3128F">
        <w:rPr>
          <w:lang w:val="en-US"/>
        </w:rPr>
        <w:t>Your paper fits right?</w:t>
      </w:r>
    </w:p>
  </w:comment>
  <w:comment w:id="180" w:author="Catarina Brancoi" w:date="2022-09-14T11:12:00Z" w:initials="CB">
    <w:p w14:paraId="4B8548D0" w14:textId="77777777" w:rsidR="00911368" w:rsidRDefault="00911368" w:rsidP="009D1C15">
      <w:r>
        <w:rPr>
          <w:rStyle w:val="CommentReference"/>
        </w:rPr>
        <w:annotationRef/>
      </w:r>
      <w:r>
        <w:rPr>
          <w:sz w:val="20"/>
          <w:szCs w:val="20"/>
        </w:rPr>
        <w:t>Yes. This one yes.</w:t>
      </w:r>
    </w:p>
  </w:comment>
  <w:comment w:id="182" w:author="Catarina Brancoi" w:date="2022-09-14T11:20:00Z" w:initials="CB">
    <w:p w14:paraId="75B7E246" w14:textId="77777777" w:rsidR="00FD77DE" w:rsidRDefault="00FD77DE" w:rsidP="00AD6416">
      <w:r>
        <w:rPr>
          <w:rStyle w:val="CommentReference"/>
        </w:rPr>
        <w:annotationRef/>
      </w:r>
      <w:r>
        <w:rPr>
          <w:sz w:val="20"/>
          <w:szCs w:val="20"/>
        </w:rPr>
        <w:t>This is the observed sequences, right?</w:t>
      </w:r>
    </w:p>
  </w:comment>
  <w:comment w:id="199" w:author="Catarina Brancoi" w:date="2022-09-14T11:24:00Z" w:initials="CB">
    <w:p w14:paraId="533728F9" w14:textId="77777777" w:rsidR="003C657A" w:rsidRDefault="00CE2E84" w:rsidP="00574201">
      <w:r>
        <w:rPr>
          <w:rStyle w:val="CommentReference"/>
        </w:rPr>
        <w:annotationRef/>
      </w:r>
      <w:r w:rsidR="003C657A">
        <w:rPr>
          <w:sz w:val="20"/>
          <w:szCs w:val="20"/>
        </w:rPr>
        <w:t>It is not very clear what you are talking until here. I mean, this was the ABC estimation using the observed data, right? But then in the end you talk about the 100 simulations for the confusion matrix, and then you talk again about that in the beginning of the next paragraph.</w:t>
      </w:r>
    </w:p>
  </w:comment>
  <w:comment w:id="200" w:author="Catarina Brancoi" w:date="2022-09-14T11:25:00Z" w:initials="CB">
    <w:p w14:paraId="58D9205F" w14:textId="5EDD0136" w:rsidR="00CE2E84" w:rsidRDefault="00CE2E84" w:rsidP="00C10AF8">
      <w:r>
        <w:rPr>
          <w:rStyle w:val="CommentReference"/>
        </w:rPr>
        <w:annotationRef/>
      </w:r>
      <w:r>
        <w:rPr>
          <w:sz w:val="20"/>
          <w:szCs w:val="20"/>
        </w:rPr>
        <w:t>May be we can have a meeting</w:t>
      </w:r>
    </w:p>
  </w:comment>
  <w:comment w:id="203" w:author="Catarina Brancoi" w:date="2022-09-14T11:15:00Z" w:initials="CB">
    <w:p w14:paraId="5BFE23B7" w14:textId="3126994F" w:rsidR="00911368" w:rsidRDefault="00911368" w:rsidP="00AA23CE">
      <w:r>
        <w:rPr>
          <w:rStyle w:val="CommentReference"/>
        </w:rPr>
        <w:annotationRef/>
      </w:r>
      <w:r>
        <w:rPr>
          <w:sz w:val="20"/>
          <w:szCs w:val="20"/>
        </w:rPr>
        <w:t>? You simulated 100 sequences or MSA?</w:t>
      </w:r>
    </w:p>
  </w:comment>
  <w:comment w:id="208" w:author="Catarina Brancoi" w:date="2022-09-14T11:16:00Z" w:initials="CB">
    <w:p w14:paraId="55E3D637" w14:textId="77777777" w:rsidR="00911368" w:rsidRDefault="00911368" w:rsidP="001C60BA">
      <w:r>
        <w:rPr>
          <w:rStyle w:val="CommentReference"/>
        </w:rPr>
        <w:annotationRef/>
      </w:r>
      <w:r>
        <w:rPr>
          <w:sz w:val="20"/>
          <w:szCs w:val="20"/>
        </w:rPr>
        <w:t>Don’t use x use the symbol instead</w:t>
      </w:r>
    </w:p>
  </w:comment>
  <w:comment w:id="210" w:author="Catarina Brancoi" w:date="2022-09-14T11:16:00Z" w:initials="CB">
    <w:p w14:paraId="66AC81A9" w14:textId="77777777" w:rsidR="00911368" w:rsidRDefault="00911368" w:rsidP="00911368">
      <w:r>
        <w:rPr>
          <w:rStyle w:val="CommentReference"/>
        </w:rPr>
        <w:annotationRef/>
      </w:r>
      <w:r>
        <w:rPr>
          <w:sz w:val="20"/>
          <w:szCs w:val="20"/>
        </w:rPr>
        <w:t>Don’t use x use the symbol instead</w:t>
      </w:r>
    </w:p>
  </w:comment>
  <w:comment w:id="220" w:author="Catarina Brancoi" w:date="2022-09-14T11:55:00Z" w:initials="CB">
    <w:p w14:paraId="028BD4B9" w14:textId="77777777" w:rsidR="00502AFB" w:rsidRDefault="00502AFB" w:rsidP="00A90AAB">
      <w:r>
        <w:rPr>
          <w:rStyle w:val="CommentReference"/>
        </w:rPr>
        <w:annotationRef/>
      </w:r>
      <w:r>
        <w:rPr>
          <w:sz w:val="20"/>
          <w:szCs w:val="20"/>
        </w:rPr>
        <w:t>This is not very clear.</w:t>
      </w:r>
    </w:p>
  </w:comment>
  <w:comment w:id="226" w:author="Catarina Brancoi" w:date="2022-09-14T11:57:00Z" w:initials="CB">
    <w:p w14:paraId="5F31D201" w14:textId="77777777" w:rsidR="00502AFB" w:rsidRDefault="00502AFB" w:rsidP="00100073">
      <w:r>
        <w:rPr>
          <w:rStyle w:val="CommentReference"/>
        </w:rPr>
        <w:annotationRef/>
      </w:r>
      <w:r>
        <w:rPr>
          <w:sz w:val="20"/>
          <w:szCs w:val="20"/>
        </w:rPr>
        <w:t>You removed the positions whose amino acid did not match with the corresponding template, or you removed the empty sites?</w:t>
      </w:r>
    </w:p>
  </w:comment>
  <w:comment w:id="227" w:author="Catarina Brancoi" w:date="2022-09-14T12:00:00Z" w:initials="CB">
    <w:p w14:paraId="58D686C7" w14:textId="77777777" w:rsidR="002269B7" w:rsidRDefault="002269B7" w:rsidP="009D2CBB">
      <w:r>
        <w:rPr>
          <w:rStyle w:val="CommentReference"/>
        </w:rPr>
        <w:annotationRef/>
      </w:r>
      <w:r>
        <w:rPr>
          <w:sz w:val="20"/>
          <w:szCs w:val="20"/>
        </w:rPr>
        <w:t xml:space="preserve">Do you know if the abbreviation multiple protein sequence alignment (MPSA) is used? I don’t like this ‘protein multiple sequence alignment’. </w:t>
      </w:r>
    </w:p>
  </w:comment>
  <w:comment w:id="229" w:author="Catarina Brancoi" w:date="2022-09-14T12:19:00Z" w:initials="CB">
    <w:p w14:paraId="0CF6233C" w14:textId="77777777" w:rsidR="008B75F7" w:rsidRDefault="008B75F7" w:rsidP="00F92957">
      <w:r>
        <w:rPr>
          <w:rStyle w:val="CommentReference"/>
        </w:rPr>
        <w:annotationRef/>
      </w:r>
      <w:r>
        <w:rPr>
          <w:sz w:val="20"/>
          <w:szCs w:val="20"/>
        </w:rPr>
        <w:t>You have SS related with  the stability of the individual sequences of the MSA and the physicochemical properties of the replacements of the amino acids. Why do you say SS related with the amino acids replacements? Won’t the narrow or wide priors influence all the SS?</w:t>
      </w:r>
    </w:p>
  </w:comment>
  <w:comment w:id="230" w:author="Catarina Brancoi" w:date="2022-07-18T17:23:00Z" w:initials="CB">
    <w:p w14:paraId="0476A261" w14:textId="376D99D3" w:rsidR="007961A1" w:rsidRPr="00617EF0" w:rsidRDefault="007961A1" w:rsidP="009E7925">
      <w:pPr>
        <w:rPr>
          <w:lang w:val="en-US"/>
        </w:rPr>
      </w:pPr>
      <w:r>
        <w:rPr>
          <w:rStyle w:val="CommentReference"/>
        </w:rPr>
        <w:annotationRef/>
      </w:r>
      <w:r w:rsidRPr="00617EF0">
        <w:rPr>
          <w:sz w:val="20"/>
          <w:szCs w:val="20"/>
          <w:lang w:val="en-US"/>
        </w:rPr>
        <w:t>What is this? The observed SS?</w:t>
      </w:r>
    </w:p>
  </w:comment>
  <w:comment w:id="253" w:author="Catarina Brancoi" w:date="2022-09-14T12:25:00Z" w:initials="CB">
    <w:p w14:paraId="5CA2820F" w14:textId="77777777" w:rsidR="002E359E" w:rsidRDefault="002E359E" w:rsidP="001D56C8">
      <w:r>
        <w:rPr>
          <w:rStyle w:val="CommentReference"/>
        </w:rPr>
        <w:annotationRef/>
      </w:r>
      <w:r>
        <w:rPr>
          <w:sz w:val="20"/>
          <w:szCs w:val="20"/>
        </w:rPr>
        <w:t>You have been using tolerance in percentage. Try to use always the same.</w:t>
      </w:r>
    </w:p>
  </w:comment>
  <w:comment w:id="266" w:author="Catarina Brancoi" w:date="2022-09-14T12:31:00Z" w:initials="CB">
    <w:p w14:paraId="1D5DC94A" w14:textId="77777777" w:rsidR="00774932" w:rsidRDefault="00774932" w:rsidP="003163F4">
      <w:r>
        <w:rPr>
          <w:rStyle w:val="CommentReference"/>
        </w:rPr>
        <w:annotationRef/>
      </w:r>
      <w:r>
        <w:rPr>
          <w:sz w:val="20"/>
          <w:szCs w:val="20"/>
        </w:rPr>
        <w:t>Two sentences ago you say the using a SCS models may take several time. Is it only due to the calculation of the free energy? If so, say it. If not, I think your are contradicting yourself.</w:t>
      </w:r>
    </w:p>
  </w:comment>
  <w:comment w:id="267" w:author="Catarina Brancoi" w:date="2022-09-14T12:32:00Z" w:initials="CB">
    <w:p w14:paraId="0555C41E" w14:textId="77777777" w:rsidR="00774932" w:rsidRDefault="00774932" w:rsidP="00BC639C">
      <w:r>
        <w:rPr>
          <w:rStyle w:val="CommentReference"/>
        </w:rPr>
        <w:annotationRef/>
      </w:r>
      <w:r>
        <w:rPr>
          <w:sz w:val="20"/>
          <w:szCs w:val="20"/>
        </w:rPr>
        <w:t>Does the SCS models takes more time than the empirical models, right?</w:t>
      </w:r>
    </w:p>
  </w:comment>
  <w:comment w:id="268" w:author="Catarina Brancoi" w:date="2022-09-14T12:32:00Z" w:initials="CB">
    <w:p w14:paraId="2AD765F2" w14:textId="77777777" w:rsidR="00774932" w:rsidRDefault="00774932" w:rsidP="005E49E8">
      <w:r>
        <w:rPr>
          <w:rStyle w:val="CommentReference"/>
        </w:rPr>
        <w:annotationRef/>
      </w:r>
      <w:r>
        <w:rPr>
          <w:sz w:val="20"/>
          <w:szCs w:val="20"/>
        </w:rPr>
        <w:t>Corrected this and the following if you want :) If not, just reject my previous corrections.</w:t>
      </w:r>
    </w:p>
  </w:comment>
  <w:comment w:id="275" w:author="Catarina Brancoi" w:date="2022-09-14T12:35:00Z" w:initials="CB">
    <w:p w14:paraId="05147B85" w14:textId="77777777" w:rsidR="00966501" w:rsidRDefault="00966501" w:rsidP="0073049F">
      <w:r>
        <w:rPr>
          <w:rStyle w:val="CommentReference"/>
        </w:rPr>
        <w:annotationRef/>
      </w:r>
      <w:r>
        <w:rPr>
          <w:sz w:val="20"/>
          <w:szCs w:val="20"/>
        </w:rPr>
        <w:t>Which previous cores?</w:t>
      </w:r>
    </w:p>
  </w:comment>
  <w:comment w:id="278" w:author="Catarina Brancoi" w:date="2022-09-14T12:35:00Z" w:initials="CB">
    <w:p w14:paraId="408A5F76" w14:textId="77777777" w:rsidR="00966501" w:rsidRDefault="00966501" w:rsidP="001364ED">
      <w:r>
        <w:rPr>
          <w:rStyle w:val="CommentReference"/>
        </w:rPr>
        <w:annotationRef/>
      </w:r>
      <w:r>
        <w:rPr>
          <w:sz w:val="20"/>
          <w:szCs w:val="20"/>
        </w:rPr>
        <w:t>Edit the reference so that the year does not appear twice.</w:t>
      </w:r>
    </w:p>
  </w:comment>
  <w:comment w:id="313" w:author="Catarina Brancoi" w:date="2022-07-18T18:26:00Z" w:initials="CB">
    <w:p w14:paraId="1803C21A" w14:textId="2358A870" w:rsidR="004A769A" w:rsidRPr="00617EF0" w:rsidRDefault="004A769A" w:rsidP="000D6207">
      <w:pPr>
        <w:rPr>
          <w:lang w:val="en-US"/>
        </w:rPr>
      </w:pPr>
      <w:r>
        <w:rPr>
          <w:rStyle w:val="CommentReference"/>
        </w:rPr>
        <w:annotationRef/>
      </w:r>
      <w:r w:rsidRPr="00617EF0">
        <w:rPr>
          <w:sz w:val="20"/>
          <w:szCs w:val="20"/>
          <w:lang w:val="en-US"/>
        </w:rPr>
        <w:t>What is it?</w:t>
      </w:r>
    </w:p>
  </w:comment>
  <w:comment w:id="314" w:author="David Ferreiro Garcia" w:date="2022-07-29T10:41:00Z" w:initials="DFG">
    <w:p w14:paraId="515FB0E6" w14:textId="408FF1EF" w:rsidR="00D3128F" w:rsidRPr="00D3128F" w:rsidRDefault="00D3128F">
      <w:pPr>
        <w:pStyle w:val="CommentText"/>
        <w:rPr>
          <w:lang w:val="en-US"/>
        </w:rPr>
      </w:pPr>
      <w:r>
        <w:rPr>
          <w:rStyle w:val="CommentReference"/>
        </w:rPr>
        <w:annotationRef/>
      </w:r>
      <w:r w:rsidRPr="00D3128F">
        <w:rPr>
          <w:lang w:val="en-US"/>
        </w:rPr>
        <w:t xml:space="preserve">The paper  of Benvenuto is in pre-print, so if it is not printed maybe we can refer to herbet paper (i have it dowloaded) but I have to check if </w:t>
      </w:r>
      <w:r>
        <w:rPr>
          <w:lang w:val="en-US"/>
        </w:rPr>
        <w:t>fits.</w:t>
      </w:r>
    </w:p>
  </w:comment>
  <w:comment w:id="315" w:author="Catarina Brancoi" w:date="2022-09-14T12:51:00Z" w:initials="CB">
    <w:p w14:paraId="6422E05A" w14:textId="77777777" w:rsidR="001C467E" w:rsidRDefault="001C467E" w:rsidP="002253EE">
      <w:r>
        <w:rPr>
          <w:rStyle w:val="CommentReference"/>
        </w:rPr>
        <w:annotationRef/>
      </w:r>
      <w:r>
        <w:rPr>
          <w:sz w:val="20"/>
          <w:szCs w:val="20"/>
        </w:rPr>
        <w:t>Yes, I want to know what the Herbert word means, I don’t know.</w:t>
      </w:r>
    </w:p>
  </w:comment>
  <w:comment w:id="316" w:author="Catarina Brancoi" w:date="2022-07-19T13:09:00Z" w:initials="CB">
    <w:p w14:paraId="7A81357B" w14:textId="479F43EB" w:rsidR="00D11FD9" w:rsidRPr="00617EF0" w:rsidRDefault="00D11FD9" w:rsidP="00905AE1">
      <w:pPr>
        <w:rPr>
          <w:lang w:val="en-US"/>
        </w:rPr>
      </w:pPr>
      <w:r>
        <w:rPr>
          <w:rStyle w:val="CommentReference"/>
        </w:rPr>
        <w:annotationRef/>
      </w:r>
      <w:r w:rsidRPr="00617EF0">
        <w:rPr>
          <w:sz w:val="20"/>
          <w:szCs w:val="20"/>
          <w:lang w:val="en-US"/>
        </w:rPr>
        <w:t>Why they are interesting?</w:t>
      </w:r>
    </w:p>
  </w:comment>
  <w:comment w:id="317" w:author="David Ferreiro Garcia" w:date="2022-07-28T16:11:00Z" w:initials="DFG">
    <w:p w14:paraId="745BD5F4" w14:textId="64A88A5A" w:rsidR="00D3128F" w:rsidRPr="00D3128F" w:rsidRDefault="00D3128F">
      <w:pPr>
        <w:pStyle w:val="CommentText"/>
        <w:rPr>
          <w:lang w:val="en-US"/>
        </w:rPr>
      </w:pPr>
      <w:r>
        <w:rPr>
          <w:rStyle w:val="CommentReference"/>
        </w:rPr>
        <w:annotationRef/>
      </w:r>
      <w:r w:rsidRPr="00D3128F">
        <w:rPr>
          <w:lang w:val="en-US"/>
        </w:rPr>
        <w:t>Rela</w:t>
      </w:r>
      <w:r>
        <w:rPr>
          <w:lang w:val="en-US"/>
        </w:rPr>
        <w:t>ted with pandemics</w:t>
      </w:r>
    </w:p>
  </w:comment>
  <w:comment w:id="320" w:author="Catarina Brancoi" w:date="2022-09-14T12:56:00Z" w:initials="CB">
    <w:p w14:paraId="7D75E3FE" w14:textId="77777777" w:rsidR="00626B92" w:rsidRDefault="00626B92" w:rsidP="005041AC">
      <w:r>
        <w:rPr>
          <w:rStyle w:val="CommentReference"/>
        </w:rPr>
        <w:annotationRef/>
      </w:r>
      <w:r>
        <w:rPr>
          <w:sz w:val="20"/>
          <w:szCs w:val="20"/>
        </w:rPr>
        <w:t>Be careful with the verb tenses. Sometimes you say we expect, while in other you say we expected. In my opinion they can both be right, but use always the same.</w:t>
      </w:r>
    </w:p>
  </w:comment>
  <w:comment w:id="353" w:author="Catarina Brancoi" w:date="2022-09-14T12:25:00Z" w:initials="CB">
    <w:p w14:paraId="256A14B7" w14:textId="708A0FF2" w:rsidR="002E359E" w:rsidRDefault="002E359E" w:rsidP="00F607AE">
      <w:r>
        <w:rPr>
          <w:rStyle w:val="CommentReference"/>
        </w:rPr>
        <w:annotationRef/>
      </w:r>
      <w:r>
        <w:rPr>
          <w:sz w:val="20"/>
          <w:szCs w:val="20"/>
        </w:rPr>
        <w:t>I think you should redirect the reader for the table with the ID of the SS.</w:t>
      </w:r>
    </w:p>
  </w:comment>
  <w:comment w:id="357" w:author="Catarina Brancoi" w:date="2022-09-14T12:27:00Z" w:initials="CB">
    <w:p w14:paraId="4F66E1D3" w14:textId="77777777" w:rsidR="002E359E" w:rsidRDefault="002E359E" w:rsidP="00A33014">
      <w:r>
        <w:rPr>
          <w:rStyle w:val="CommentReference"/>
        </w:rPr>
        <w:annotationRef/>
      </w:r>
      <w:r>
        <w:rPr>
          <w:sz w:val="20"/>
          <w:szCs w:val="20"/>
        </w:rPr>
        <w:t>Change them to ,</w:t>
      </w:r>
    </w:p>
  </w:comment>
  <w:comment w:id="359" w:author="Catarina Brancoi" w:date="2022-07-18T11:56:00Z" w:initials="CB">
    <w:p w14:paraId="736E3C34" w14:textId="06965C3B" w:rsidR="002766A0" w:rsidRPr="00D3128F" w:rsidRDefault="002766A0" w:rsidP="00120B70">
      <w:pPr>
        <w:rPr>
          <w:lang w:val="en-US"/>
        </w:rPr>
      </w:pPr>
      <w:r>
        <w:rPr>
          <w:rStyle w:val="CommentReference"/>
        </w:rPr>
        <w:annotationRef/>
      </w:r>
      <w:r w:rsidRPr="00617EF0">
        <w:rPr>
          <w:sz w:val="20"/>
          <w:szCs w:val="20"/>
          <w:lang w:val="en-US"/>
        </w:rPr>
        <w:t xml:space="preserve">I think it may be a good idea to add a number in each step in the figure (1, 2, 3, 4). This way when the reader is reading the </w:t>
      </w:r>
      <w:r w:rsidRPr="00617EF0">
        <w:rPr>
          <w:b/>
          <w:bCs/>
          <w:sz w:val="20"/>
          <w:szCs w:val="20"/>
          <w:lang w:val="en-US"/>
        </w:rPr>
        <w:t>System and methods</w:t>
      </w:r>
      <w:r w:rsidRPr="00617EF0">
        <w:rPr>
          <w:sz w:val="20"/>
          <w:szCs w:val="20"/>
          <w:lang w:val="en-US"/>
        </w:rPr>
        <w:t xml:space="preserve"> (points 1, 2, 3 and 4) he can locate in the figure. </w:t>
      </w:r>
      <w:r w:rsidRPr="00D3128F">
        <w:rPr>
          <w:sz w:val="20"/>
          <w:szCs w:val="20"/>
          <w:lang w:val="en-US"/>
        </w:rPr>
        <w:t>Maybe propose to Miguel.</w:t>
      </w:r>
    </w:p>
  </w:comment>
  <w:comment w:id="360" w:author="David Ferreiro Garcia" w:date="2022-07-29T10:55:00Z" w:initials="DFG">
    <w:p w14:paraId="09FEB0CC" w14:textId="2A24DEA7" w:rsidR="00D3128F" w:rsidRPr="00D3128F" w:rsidRDefault="00D3128F">
      <w:pPr>
        <w:pStyle w:val="CommentText"/>
        <w:rPr>
          <w:lang w:val="en-US"/>
        </w:rPr>
      </w:pPr>
      <w:r>
        <w:rPr>
          <w:rStyle w:val="CommentReference"/>
        </w:rPr>
        <w:annotationRef/>
      </w:r>
      <w:r w:rsidRPr="00D3128F">
        <w:rPr>
          <w:lang w:val="en-US"/>
        </w:rPr>
        <w:t>I think its a Good idea, i let the comment open to</w:t>
      </w:r>
      <w:r>
        <w:rPr>
          <w:lang w:val="en-US"/>
        </w:rPr>
        <w:t xml:space="preserve"> </w:t>
      </w:r>
      <w:r w:rsidRPr="00D3128F">
        <w:rPr>
          <w:lang w:val="en-US"/>
        </w:rPr>
        <w:t>see Miguel opinion</w:t>
      </w:r>
      <w:r>
        <w:rPr>
          <w:lang w:val="en-US"/>
        </w:rPr>
        <w:t xml:space="preserve"> and then change with his suggestions</w:t>
      </w:r>
    </w:p>
  </w:comment>
  <w:comment w:id="361" w:author="Catarina Brancoi" w:date="2022-07-18T11:48:00Z" w:initials="CB">
    <w:p w14:paraId="3C3809B7" w14:textId="2BBD5520" w:rsidR="00BC5E8F" w:rsidRPr="00D3128F" w:rsidRDefault="00BC5E8F" w:rsidP="00713CF7">
      <w:pPr>
        <w:rPr>
          <w:lang w:val="en-US"/>
        </w:rPr>
      </w:pPr>
      <w:r>
        <w:rPr>
          <w:rStyle w:val="CommentReference"/>
        </w:rPr>
        <w:annotationRef/>
      </w:r>
      <w:r w:rsidRPr="00D3128F">
        <w:rPr>
          <w:sz w:val="20"/>
          <w:szCs w:val="20"/>
          <w:lang w:val="en-US"/>
        </w:rPr>
        <w:t>Put this figure in the horizontal</w:t>
      </w:r>
    </w:p>
    <w:p w14:paraId="476C2B2E" w14:textId="77777777" w:rsidR="00BC5E8F" w:rsidRPr="00D3128F" w:rsidRDefault="00BC5E8F" w:rsidP="00713CF7">
      <w:pPr>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AC09B" w15:done="0"/>
  <w15:commentEx w15:paraId="59AC2984" w15:done="0"/>
  <w15:commentEx w15:paraId="208C09E3" w15:done="0"/>
  <w15:commentEx w15:paraId="689A942D" w15:done="0"/>
  <w15:commentEx w15:paraId="3895255A" w15:done="0"/>
  <w15:commentEx w15:paraId="72D9A343" w15:done="0"/>
  <w15:commentEx w15:paraId="5BEB52A0" w15:done="0"/>
  <w15:commentEx w15:paraId="61E6E50A" w15:paraIdParent="5BEB52A0" w15:done="0"/>
  <w15:commentEx w15:paraId="0CC456DB" w15:paraIdParent="5BEB52A0" w15:done="0"/>
  <w15:commentEx w15:paraId="2FDA62CA" w15:done="0"/>
  <w15:commentEx w15:paraId="6BA5CA16" w15:done="0"/>
  <w15:commentEx w15:paraId="3CD5BE6E" w15:done="0"/>
  <w15:commentEx w15:paraId="24A1C670" w15:paraIdParent="3CD5BE6E" w15:done="0"/>
  <w15:commentEx w15:paraId="7484797C" w15:paraIdParent="3CD5BE6E" w15:done="0"/>
  <w15:commentEx w15:paraId="325C0718" w15:done="0"/>
  <w15:commentEx w15:paraId="65278F87" w15:paraIdParent="325C0718" w15:done="0"/>
  <w15:commentEx w15:paraId="39075B4E" w15:paraIdParent="325C0718" w15:done="0"/>
  <w15:commentEx w15:paraId="6CC49D09" w15:paraIdParent="325C0718" w15:done="0"/>
  <w15:commentEx w15:paraId="4D6A1A05" w15:done="0"/>
  <w15:commentEx w15:paraId="375537DC" w15:paraIdParent="4D6A1A05" w15:done="0"/>
  <w15:commentEx w15:paraId="5F64FF1E" w15:paraIdParent="4D6A1A05" w15:done="0"/>
  <w15:commentEx w15:paraId="14E3C324" w15:done="0"/>
  <w15:commentEx w15:paraId="46DFBAE8" w15:done="0"/>
  <w15:commentEx w15:paraId="0B5AE21E" w15:done="0"/>
  <w15:commentEx w15:paraId="4B8548D0" w15:paraIdParent="0B5AE21E" w15:done="0"/>
  <w15:commentEx w15:paraId="75B7E246" w15:done="0"/>
  <w15:commentEx w15:paraId="533728F9" w15:done="0"/>
  <w15:commentEx w15:paraId="58D9205F" w15:paraIdParent="533728F9" w15:done="0"/>
  <w15:commentEx w15:paraId="5BFE23B7" w15:done="0"/>
  <w15:commentEx w15:paraId="55E3D637" w15:done="0"/>
  <w15:commentEx w15:paraId="66AC81A9" w15:done="0"/>
  <w15:commentEx w15:paraId="028BD4B9" w15:done="0"/>
  <w15:commentEx w15:paraId="5F31D201" w15:done="0"/>
  <w15:commentEx w15:paraId="58D686C7" w15:done="0"/>
  <w15:commentEx w15:paraId="0CF6233C" w15:done="0"/>
  <w15:commentEx w15:paraId="0476A261" w15:done="0"/>
  <w15:commentEx w15:paraId="5CA2820F" w15:done="0"/>
  <w15:commentEx w15:paraId="1D5DC94A" w15:done="0"/>
  <w15:commentEx w15:paraId="0555C41E" w15:paraIdParent="1D5DC94A" w15:done="0"/>
  <w15:commentEx w15:paraId="2AD765F2" w15:done="0"/>
  <w15:commentEx w15:paraId="05147B85" w15:done="0"/>
  <w15:commentEx w15:paraId="408A5F76" w15:done="0"/>
  <w15:commentEx w15:paraId="1803C21A" w15:done="0"/>
  <w15:commentEx w15:paraId="515FB0E6" w15:paraIdParent="1803C21A" w15:done="0"/>
  <w15:commentEx w15:paraId="6422E05A" w15:paraIdParent="1803C21A" w15:done="0"/>
  <w15:commentEx w15:paraId="7A81357B" w15:done="0"/>
  <w15:commentEx w15:paraId="745BD5F4" w15:paraIdParent="7A81357B" w15:done="0"/>
  <w15:commentEx w15:paraId="7D75E3FE" w15:done="0"/>
  <w15:commentEx w15:paraId="256A14B7" w15:done="0"/>
  <w15:commentEx w15:paraId="4F66E1D3" w15:done="0"/>
  <w15:commentEx w15:paraId="736E3C34" w15:done="0"/>
  <w15:commentEx w15:paraId="09FEB0CC" w15:paraIdParent="736E3C34" w15:done="0"/>
  <w15:commentEx w15:paraId="476C2B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B889" w16cex:dateUtc="2022-07-18T09:46:00Z"/>
  <w16cex:commentExtensible w16cex:durableId="266D517D" w16cex:dateUtc="2022-07-04T09:46:00Z"/>
  <w16cex:commentExtensible w16cex:durableId="26CC2212" w16cex:dateUtc="2022-09-14T08:49:00Z"/>
  <w16cex:commentExtensible w16cex:durableId="26CC23CB" w16cex:dateUtc="2022-09-14T08:56:00Z"/>
  <w16cex:commentExtensible w16cex:durableId="2676977E" w16cex:dateUtc="2022-07-11T10:35:00Z"/>
  <w16cex:commentExtensible w16cex:durableId="26CC26FA" w16cex:dateUtc="2022-09-14T09:10:00Z"/>
  <w16cex:commentExtensible w16cex:durableId="26CC27B4" w16cex:dateUtc="2022-09-14T09:12:00Z"/>
  <w16cex:commentExtensible w16cex:durableId="26CC2A46" w16cex:dateUtc="2022-09-14T09:24:00Z"/>
  <w16cex:commentExtensible w16cex:durableId="26CC2A79" w16cex:dateUtc="2022-09-14T09:24:00Z"/>
  <w16cex:commentExtensible w16cex:durableId="26CC279D" w16cex:dateUtc="2022-09-14T09:12:00Z"/>
  <w16cex:commentExtensible w16cex:durableId="26CC2D8A" w16cex:dateUtc="2022-09-14T09:38:00Z"/>
  <w16cex:commentExtensible w16cex:durableId="267FCE59" w16cex:dateUtc="2022-07-18T11:19:00Z"/>
  <w16cex:commentExtensible w16cex:durableId="268E4337" w16cex:dateUtc="2022-07-29T09:29:00Z"/>
  <w16cex:commentExtensible w16cex:durableId="26CC3004" w16cex:dateUtc="2022-09-14T09:48:00Z"/>
  <w16cex:commentExtensible w16cex:durableId="267FCF01" w16cex:dateUtc="2022-07-18T11:22:00Z"/>
  <w16cex:commentExtensible w16cex:durableId="267FCF57" w16cex:dateUtc="2022-07-18T11:23:00Z"/>
  <w16cex:commentExtensible w16cex:durableId="268E437F" w16cex:dateUtc="2022-07-29T09:31:00Z"/>
  <w16cex:commentExtensible w16cex:durableId="26CC3017" w16cex:dateUtc="2022-09-14T09:48:00Z"/>
  <w16cex:commentExtensible w16cex:durableId="267FCF7E" w16cex:dateUtc="2022-07-18T11:24:00Z"/>
  <w16cex:commentExtensible w16cex:durableId="267FD079" w16cex:dateUtc="2022-07-18T11:28:00Z"/>
  <w16cex:commentExtensible w16cex:durableId="268E43AE" w16cex:dateUtc="2022-07-29T09:31:00Z"/>
  <w16cex:commentExtensible w16cex:durableId="26CC3396" w16cex:dateUtc="2022-09-14T10:03:00Z"/>
  <w16cex:commentExtensible w16cex:durableId="26CC3346" w16cex:dateUtc="2022-09-14T10:02:00Z"/>
  <w16cex:commentExtensible w16cex:durableId="268D2E16" w16cex:dateUtc="2022-07-28T13:47:00Z"/>
  <w16cex:commentExtensible w16cex:durableId="26CC35AF" w16cex:dateUtc="2022-09-14T10:12:00Z"/>
  <w16cex:commentExtensible w16cex:durableId="26CC376E" w16cex:dateUtc="2022-09-14T10:20:00Z"/>
  <w16cex:commentExtensible w16cex:durableId="26CC387E" w16cex:dateUtc="2022-09-14T10:24:00Z"/>
  <w16cex:commentExtensible w16cex:durableId="26CC388C" w16cex:dateUtc="2022-09-14T10:25:00Z"/>
  <w16cex:commentExtensible w16cex:durableId="26CC3658" w16cex:dateUtc="2022-09-14T10:15:00Z"/>
  <w16cex:commentExtensible w16cex:durableId="26CC3676" w16cex:dateUtc="2022-09-14T10:16:00Z"/>
  <w16cex:commentExtensible w16cex:durableId="26CC368C" w16cex:dateUtc="2022-09-14T10:16:00Z"/>
  <w16cex:commentExtensible w16cex:durableId="26CC3FCD" w16cex:dateUtc="2022-09-14T10:55:00Z"/>
  <w16cex:commentExtensible w16cex:durableId="26CC4033" w16cex:dateUtc="2022-09-14T10:57:00Z"/>
  <w16cex:commentExtensible w16cex:durableId="26CC40E2" w16cex:dateUtc="2022-09-14T11:00:00Z"/>
  <w16cex:commentExtensible w16cex:durableId="26CC4538" w16cex:dateUtc="2022-09-14T11:19:00Z"/>
  <w16cex:commentExtensible w16cex:durableId="2680159D" w16cex:dateUtc="2022-07-18T16:23:00Z"/>
  <w16cex:commentExtensible w16cex:durableId="26CC46CB" w16cex:dateUtc="2022-09-14T11:25:00Z"/>
  <w16cex:commentExtensible w16cex:durableId="26CC4826" w16cex:dateUtc="2022-09-14T11:31:00Z"/>
  <w16cex:commentExtensible w16cex:durableId="26CC4844" w16cex:dateUtc="2022-09-14T11:32:00Z"/>
  <w16cex:commentExtensible w16cex:durableId="26CC487A" w16cex:dateUtc="2022-09-14T11:32:00Z"/>
  <w16cex:commentExtensible w16cex:durableId="26CC490E" w16cex:dateUtc="2022-09-14T11:35:00Z"/>
  <w16cex:commentExtensible w16cex:durableId="26CC4923" w16cex:dateUtc="2022-09-14T11:35:00Z"/>
  <w16cex:commentExtensible w16cex:durableId="2680243F" w16cex:dateUtc="2022-07-18T17:26:00Z"/>
  <w16cex:commentExtensible w16cex:durableId="268E37D0" w16cex:dateUtc="2022-07-29T08:41:00Z"/>
  <w16cex:commentExtensible w16cex:durableId="26CC4CC9" w16cex:dateUtc="2022-09-14T11:51:00Z"/>
  <w16cex:commentExtensible w16cex:durableId="26812B6D" w16cex:dateUtc="2022-07-19T12:09:00Z"/>
  <w16cex:commentExtensible w16cex:durableId="268D33CE" w16cex:dateUtc="2022-07-28T14:11:00Z"/>
  <w16cex:commentExtensible w16cex:durableId="26CC4DEE" w16cex:dateUtc="2022-09-14T11:56:00Z"/>
  <w16cex:commentExtensible w16cex:durableId="26CC46AA" w16cex:dateUtc="2022-09-14T11:25:00Z"/>
  <w16cex:commentExtensible w16cex:durableId="26CC473A" w16cex:dateUtc="2022-09-14T11:27:00Z"/>
  <w16cex:commentExtensible w16cex:durableId="267FC901" w16cex:dateUtc="2022-07-18T10:56:00Z"/>
  <w16cex:commentExtensible w16cex:durableId="268E3B30" w16cex:dateUtc="2022-07-29T08:55:00Z"/>
  <w16cex:commentExtensible w16cex:durableId="267FC71E" w16cex:dateUtc="2022-07-18T10: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AC09B" w16cid:durableId="267FB889"/>
  <w16cid:commentId w16cid:paraId="59AC2984" w16cid:durableId="266D517D"/>
  <w16cid:commentId w16cid:paraId="208C09E3" w16cid:durableId="26CC2212"/>
  <w16cid:commentId w16cid:paraId="689A942D" w16cid:durableId="26CC23CB"/>
  <w16cid:commentId w16cid:paraId="3895255A" w16cid:durableId="2676977E"/>
  <w16cid:commentId w16cid:paraId="72D9A343" w16cid:durableId="26CC26FA"/>
  <w16cid:commentId w16cid:paraId="5BEB52A0" w16cid:durableId="26CC27B4"/>
  <w16cid:commentId w16cid:paraId="61E6E50A" w16cid:durableId="26CC2A46"/>
  <w16cid:commentId w16cid:paraId="0CC456DB" w16cid:durableId="26CC2A79"/>
  <w16cid:commentId w16cid:paraId="2FDA62CA" w16cid:durableId="26CC279D"/>
  <w16cid:commentId w16cid:paraId="6BA5CA16" w16cid:durableId="26CC2D8A"/>
  <w16cid:commentId w16cid:paraId="3CD5BE6E" w16cid:durableId="267FCE59"/>
  <w16cid:commentId w16cid:paraId="24A1C670" w16cid:durableId="268E4337"/>
  <w16cid:commentId w16cid:paraId="7484797C" w16cid:durableId="26CC3004"/>
  <w16cid:commentId w16cid:paraId="325C0718" w16cid:durableId="267FCF01"/>
  <w16cid:commentId w16cid:paraId="65278F87" w16cid:durableId="267FCF57"/>
  <w16cid:commentId w16cid:paraId="39075B4E" w16cid:durableId="268E437F"/>
  <w16cid:commentId w16cid:paraId="6CC49D09" w16cid:durableId="26CC3017"/>
  <w16cid:commentId w16cid:paraId="4D6A1A05" w16cid:durableId="267FCF7E"/>
  <w16cid:commentId w16cid:paraId="375537DC" w16cid:durableId="267FD079"/>
  <w16cid:commentId w16cid:paraId="5F64FF1E" w16cid:durableId="268E43AE"/>
  <w16cid:commentId w16cid:paraId="14E3C324" w16cid:durableId="26CC3396"/>
  <w16cid:commentId w16cid:paraId="46DFBAE8" w16cid:durableId="26CC3346"/>
  <w16cid:commentId w16cid:paraId="0B5AE21E" w16cid:durableId="268D2E16"/>
  <w16cid:commentId w16cid:paraId="4B8548D0" w16cid:durableId="26CC35AF"/>
  <w16cid:commentId w16cid:paraId="75B7E246" w16cid:durableId="26CC376E"/>
  <w16cid:commentId w16cid:paraId="533728F9" w16cid:durableId="26CC387E"/>
  <w16cid:commentId w16cid:paraId="58D9205F" w16cid:durableId="26CC388C"/>
  <w16cid:commentId w16cid:paraId="5BFE23B7" w16cid:durableId="26CC3658"/>
  <w16cid:commentId w16cid:paraId="55E3D637" w16cid:durableId="26CC3676"/>
  <w16cid:commentId w16cid:paraId="66AC81A9" w16cid:durableId="26CC368C"/>
  <w16cid:commentId w16cid:paraId="028BD4B9" w16cid:durableId="26CC3FCD"/>
  <w16cid:commentId w16cid:paraId="5F31D201" w16cid:durableId="26CC4033"/>
  <w16cid:commentId w16cid:paraId="58D686C7" w16cid:durableId="26CC40E2"/>
  <w16cid:commentId w16cid:paraId="0CF6233C" w16cid:durableId="26CC4538"/>
  <w16cid:commentId w16cid:paraId="0476A261" w16cid:durableId="2680159D"/>
  <w16cid:commentId w16cid:paraId="5CA2820F" w16cid:durableId="26CC46CB"/>
  <w16cid:commentId w16cid:paraId="1D5DC94A" w16cid:durableId="26CC4826"/>
  <w16cid:commentId w16cid:paraId="0555C41E" w16cid:durableId="26CC4844"/>
  <w16cid:commentId w16cid:paraId="2AD765F2" w16cid:durableId="26CC487A"/>
  <w16cid:commentId w16cid:paraId="05147B85" w16cid:durableId="26CC490E"/>
  <w16cid:commentId w16cid:paraId="408A5F76" w16cid:durableId="26CC4923"/>
  <w16cid:commentId w16cid:paraId="1803C21A" w16cid:durableId="2680243F"/>
  <w16cid:commentId w16cid:paraId="515FB0E6" w16cid:durableId="268E37D0"/>
  <w16cid:commentId w16cid:paraId="6422E05A" w16cid:durableId="26CC4CC9"/>
  <w16cid:commentId w16cid:paraId="7A81357B" w16cid:durableId="26812B6D"/>
  <w16cid:commentId w16cid:paraId="745BD5F4" w16cid:durableId="268D33CE"/>
  <w16cid:commentId w16cid:paraId="7D75E3FE" w16cid:durableId="26CC4DEE"/>
  <w16cid:commentId w16cid:paraId="256A14B7" w16cid:durableId="26CC46AA"/>
  <w16cid:commentId w16cid:paraId="4F66E1D3" w16cid:durableId="26CC473A"/>
  <w16cid:commentId w16cid:paraId="736E3C34" w16cid:durableId="267FC901"/>
  <w16cid:commentId w16cid:paraId="09FEB0CC" w16cid:durableId="268E3B30"/>
  <w16cid:commentId w16cid:paraId="476C2B2E" w16cid:durableId="267FC7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454B7" w14:textId="77777777" w:rsidR="00FE3294" w:rsidRDefault="00FE3294" w:rsidP="001B262D">
      <w:pPr>
        <w:spacing w:line="240" w:lineRule="auto"/>
      </w:pPr>
      <w:r>
        <w:separator/>
      </w:r>
    </w:p>
  </w:endnote>
  <w:endnote w:type="continuationSeparator" w:id="0">
    <w:p w14:paraId="724C30BA" w14:textId="77777777" w:rsidR="00FE3294" w:rsidRDefault="00FE3294" w:rsidP="001B2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A67A" w14:textId="77777777" w:rsidR="00FE3294" w:rsidRDefault="00FE3294" w:rsidP="001B262D">
      <w:pPr>
        <w:spacing w:line="240" w:lineRule="auto"/>
      </w:pPr>
      <w:r>
        <w:separator/>
      </w:r>
    </w:p>
  </w:footnote>
  <w:footnote w:type="continuationSeparator" w:id="0">
    <w:p w14:paraId="706AF964" w14:textId="77777777" w:rsidR="00FE3294" w:rsidRDefault="00FE3294" w:rsidP="001B2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197E1" w14:textId="178C03E0" w:rsidR="001B262D" w:rsidRPr="001B262D" w:rsidRDefault="001B262D">
    <w:pPr>
      <w:pStyle w:val="Header"/>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C4165"/>
    <w:multiLevelType w:val="hybridMultilevel"/>
    <w:tmpl w:val="DFD2299C"/>
    <w:lvl w:ilvl="0" w:tplc="0CA460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27C28"/>
    <w:multiLevelType w:val="hybridMultilevel"/>
    <w:tmpl w:val="95BA9A08"/>
    <w:lvl w:ilvl="0" w:tplc="00030409">
      <w:start w:val="1"/>
      <w:numFmt w:val="bullet"/>
      <w:lvlText w:val="o"/>
      <w:lvlJc w:val="left"/>
      <w:pPr>
        <w:ind w:left="720" w:hanging="360"/>
      </w:pPr>
      <w:rPr>
        <w:rFonts w:ascii="Courier New" w:hAnsi="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014654354">
    <w:abstractNumId w:val="1"/>
  </w:num>
  <w:num w:numId="2" w16cid:durableId="1136407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arina Brancoi">
    <w15:presenceInfo w15:providerId="AD" w15:userId="S::caraujo@uvigo.es::9d743835-c091-4fa0-8b7c-8fb03d454565"/>
  </w15:person>
  <w15:person w15:author="David Ferreiro Garcia">
    <w15:presenceInfo w15:providerId="AD" w15:userId="S::david.ferreiro.garcia@uvigo.gal::f9cc6081-ed18-449a-9128-6005f764bb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2D"/>
    <w:rsid w:val="00002FB6"/>
    <w:rsid w:val="000066A8"/>
    <w:rsid w:val="00013F9F"/>
    <w:rsid w:val="00017A43"/>
    <w:rsid w:val="0002499F"/>
    <w:rsid w:val="000267E9"/>
    <w:rsid w:val="00027E19"/>
    <w:rsid w:val="00036D51"/>
    <w:rsid w:val="00041FC4"/>
    <w:rsid w:val="000440AF"/>
    <w:rsid w:val="00046CCC"/>
    <w:rsid w:val="000510DB"/>
    <w:rsid w:val="000665EC"/>
    <w:rsid w:val="00080395"/>
    <w:rsid w:val="00083895"/>
    <w:rsid w:val="00083ACF"/>
    <w:rsid w:val="0008450E"/>
    <w:rsid w:val="0009567D"/>
    <w:rsid w:val="00096091"/>
    <w:rsid w:val="000976E4"/>
    <w:rsid w:val="000A588E"/>
    <w:rsid w:val="000B6C0C"/>
    <w:rsid w:val="000C08D3"/>
    <w:rsid w:val="000C6A91"/>
    <w:rsid w:val="000E5906"/>
    <w:rsid w:val="000E7482"/>
    <w:rsid w:val="000F1AD2"/>
    <w:rsid w:val="000F1FBF"/>
    <w:rsid w:val="000F4DB1"/>
    <w:rsid w:val="000F6E7F"/>
    <w:rsid w:val="00103480"/>
    <w:rsid w:val="0011004B"/>
    <w:rsid w:val="00114870"/>
    <w:rsid w:val="00130BA4"/>
    <w:rsid w:val="00136A81"/>
    <w:rsid w:val="00137B81"/>
    <w:rsid w:val="00144D23"/>
    <w:rsid w:val="00144D3A"/>
    <w:rsid w:val="00144D65"/>
    <w:rsid w:val="00150614"/>
    <w:rsid w:val="00152F23"/>
    <w:rsid w:val="00164C42"/>
    <w:rsid w:val="001653D1"/>
    <w:rsid w:val="00165FEE"/>
    <w:rsid w:val="00166835"/>
    <w:rsid w:val="00171F17"/>
    <w:rsid w:val="00172504"/>
    <w:rsid w:val="00173004"/>
    <w:rsid w:val="001813D1"/>
    <w:rsid w:val="00184FAD"/>
    <w:rsid w:val="0018537C"/>
    <w:rsid w:val="0018714B"/>
    <w:rsid w:val="001A5345"/>
    <w:rsid w:val="001A6F6F"/>
    <w:rsid w:val="001A74DC"/>
    <w:rsid w:val="001B262D"/>
    <w:rsid w:val="001B28A3"/>
    <w:rsid w:val="001C17FA"/>
    <w:rsid w:val="001C27EF"/>
    <w:rsid w:val="001C45B7"/>
    <w:rsid w:val="001C467E"/>
    <w:rsid w:val="001D3D7D"/>
    <w:rsid w:val="001D4C1F"/>
    <w:rsid w:val="001D4C63"/>
    <w:rsid w:val="001D7ED5"/>
    <w:rsid w:val="001E2432"/>
    <w:rsid w:val="001E24F1"/>
    <w:rsid w:val="001E391C"/>
    <w:rsid w:val="001E7394"/>
    <w:rsid w:val="001F1138"/>
    <w:rsid w:val="002016C3"/>
    <w:rsid w:val="002058FC"/>
    <w:rsid w:val="00216A2D"/>
    <w:rsid w:val="00222D2F"/>
    <w:rsid w:val="002269B7"/>
    <w:rsid w:val="00230BBE"/>
    <w:rsid w:val="00232044"/>
    <w:rsid w:val="0023359D"/>
    <w:rsid w:val="00234A34"/>
    <w:rsid w:val="00236D20"/>
    <w:rsid w:val="00241DC5"/>
    <w:rsid w:val="00262B99"/>
    <w:rsid w:val="00262D26"/>
    <w:rsid w:val="00262EFE"/>
    <w:rsid w:val="002666D1"/>
    <w:rsid w:val="002766A0"/>
    <w:rsid w:val="0029053D"/>
    <w:rsid w:val="002925F8"/>
    <w:rsid w:val="0029361F"/>
    <w:rsid w:val="00296BD5"/>
    <w:rsid w:val="002B4C1E"/>
    <w:rsid w:val="002B6249"/>
    <w:rsid w:val="002B67A9"/>
    <w:rsid w:val="002C1DF7"/>
    <w:rsid w:val="002C24FA"/>
    <w:rsid w:val="002C6A70"/>
    <w:rsid w:val="002D0985"/>
    <w:rsid w:val="002D1D1E"/>
    <w:rsid w:val="002D3E3D"/>
    <w:rsid w:val="002D5109"/>
    <w:rsid w:val="002E23EC"/>
    <w:rsid w:val="002E359E"/>
    <w:rsid w:val="002E44B5"/>
    <w:rsid w:val="002F29E1"/>
    <w:rsid w:val="00305A61"/>
    <w:rsid w:val="00311671"/>
    <w:rsid w:val="003154AA"/>
    <w:rsid w:val="00321C6B"/>
    <w:rsid w:val="00337497"/>
    <w:rsid w:val="00343B1C"/>
    <w:rsid w:val="0035162D"/>
    <w:rsid w:val="00352398"/>
    <w:rsid w:val="00352A59"/>
    <w:rsid w:val="003534E2"/>
    <w:rsid w:val="0035620C"/>
    <w:rsid w:val="003663C5"/>
    <w:rsid w:val="00372355"/>
    <w:rsid w:val="00373688"/>
    <w:rsid w:val="00373D92"/>
    <w:rsid w:val="0037560C"/>
    <w:rsid w:val="00376610"/>
    <w:rsid w:val="00380CB1"/>
    <w:rsid w:val="00387EEA"/>
    <w:rsid w:val="00394218"/>
    <w:rsid w:val="003972C1"/>
    <w:rsid w:val="003A628E"/>
    <w:rsid w:val="003B13D4"/>
    <w:rsid w:val="003B3530"/>
    <w:rsid w:val="003B7495"/>
    <w:rsid w:val="003B77AD"/>
    <w:rsid w:val="003C1138"/>
    <w:rsid w:val="003C657A"/>
    <w:rsid w:val="003D3081"/>
    <w:rsid w:val="003D5280"/>
    <w:rsid w:val="003D5B4F"/>
    <w:rsid w:val="003F6FA1"/>
    <w:rsid w:val="003F7A62"/>
    <w:rsid w:val="00412977"/>
    <w:rsid w:val="00413BA3"/>
    <w:rsid w:val="004161CA"/>
    <w:rsid w:val="00421F1C"/>
    <w:rsid w:val="00422DB2"/>
    <w:rsid w:val="00426BF2"/>
    <w:rsid w:val="004316D5"/>
    <w:rsid w:val="00434659"/>
    <w:rsid w:val="00437676"/>
    <w:rsid w:val="00442613"/>
    <w:rsid w:val="00443B7B"/>
    <w:rsid w:val="0044493F"/>
    <w:rsid w:val="00452A26"/>
    <w:rsid w:val="00460C36"/>
    <w:rsid w:val="00461559"/>
    <w:rsid w:val="0047427D"/>
    <w:rsid w:val="00480BFF"/>
    <w:rsid w:val="0049009D"/>
    <w:rsid w:val="004A35B6"/>
    <w:rsid w:val="004A3DD5"/>
    <w:rsid w:val="004A6F93"/>
    <w:rsid w:val="004A769A"/>
    <w:rsid w:val="004B02BF"/>
    <w:rsid w:val="004B3CAB"/>
    <w:rsid w:val="004B58C5"/>
    <w:rsid w:val="004B6756"/>
    <w:rsid w:val="004C55CB"/>
    <w:rsid w:val="004C694C"/>
    <w:rsid w:val="004D361F"/>
    <w:rsid w:val="004E077F"/>
    <w:rsid w:val="004E410A"/>
    <w:rsid w:val="004F1932"/>
    <w:rsid w:val="00501B2B"/>
    <w:rsid w:val="00502AFB"/>
    <w:rsid w:val="00503099"/>
    <w:rsid w:val="00504A7A"/>
    <w:rsid w:val="00524492"/>
    <w:rsid w:val="00531066"/>
    <w:rsid w:val="0053346C"/>
    <w:rsid w:val="00540A03"/>
    <w:rsid w:val="005427F0"/>
    <w:rsid w:val="005438AE"/>
    <w:rsid w:val="005500CE"/>
    <w:rsid w:val="00554488"/>
    <w:rsid w:val="0055506C"/>
    <w:rsid w:val="005578B1"/>
    <w:rsid w:val="00571C06"/>
    <w:rsid w:val="00573F94"/>
    <w:rsid w:val="00583904"/>
    <w:rsid w:val="00586ADF"/>
    <w:rsid w:val="0059242E"/>
    <w:rsid w:val="00596A4F"/>
    <w:rsid w:val="005B1F66"/>
    <w:rsid w:val="005B5AA5"/>
    <w:rsid w:val="005E0494"/>
    <w:rsid w:val="005E5CB2"/>
    <w:rsid w:val="005E5E20"/>
    <w:rsid w:val="005F16D7"/>
    <w:rsid w:val="005F1E09"/>
    <w:rsid w:val="005F6780"/>
    <w:rsid w:val="005F6C0A"/>
    <w:rsid w:val="00612CE0"/>
    <w:rsid w:val="00615194"/>
    <w:rsid w:val="00617810"/>
    <w:rsid w:val="00617EF0"/>
    <w:rsid w:val="00622010"/>
    <w:rsid w:val="00622273"/>
    <w:rsid w:val="00626B92"/>
    <w:rsid w:val="006310F3"/>
    <w:rsid w:val="006313C9"/>
    <w:rsid w:val="00643269"/>
    <w:rsid w:val="00644AD2"/>
    <w:rsid w:val="0065336A"/>
    <w:rsid w:val="0065350A"/>
    <w:rsid w:val="00653977"/>
    <w:rsid w:val="0066158D"/>
    <w:rsid w:val="0066214A"/>
    <w:rsid w:val="00663956"/>
    <w:rsid w:val="00667B5C"/>
    <w:rsid w:val="00675664"/>
    <w:rsid w:val="00693978"/>
    <w:rsid w:val="006971F7"/>
    <w:rsid w:val="006A3B06"/>
    <w:rsid w:val="006A6DC7"/>
    <w:rsid w:val="006B0EB5"/>
    <w:rsid w:val="006B4C80"/>
    <w:rsid w:val="006B5300"/>
    <w:rsid w:val="006B5FE2"/>
    <w:rsid w:val="006B6009"/>
    <w:rsid w:val="006C07CC"/>
    <w:rsid w:val="006C34E4"/>
    <w:rsid w:val="006C4078"/>
    <w:rsid w:val="006C6F03"/>
    <w:rsid w:val="006D1175"/>
    <w:rsid w:val="006D2B23"/>
    <w:rsid w:val="006E6248"/>
    <w:rsid w:val="006E7164"/>
    <w:rsid w:val="006E7957"/>
    <w:rsid w:val="006F4CC9"/>
    <w:rsid w:val="006F539B"/>
    <w:rsid w:val="00700CDE"/>
    <w:rsid w:val="00702656"/>
    <w:rsid w:val="00706F16"/>
    <w:rsid w:val="00713840"/>
    <w:rsid w:val="00715993"/>
    <w:rsid w:val="007160DC"/>
    <w:rsid w:val="00716F51"/>
    <w:rsid w:val="0072774D"/>
    <w:rsid w:val="00737FBC"/>
    <w:rsid w:val="00741718"/>
    <w:rsid w:val="0075035D"/>
    <w:rsid w:val="00755241"/>
    <w:rsid w:val="00771BD7"/>
    <w:rsid w:val="00773CDC"/>
    <w:rsid w:val="00774932"/>
    <w:rsid w:val="007906D6"/>
    <w:rsid w:val="00792245"/>
    <w:rsid w:val="0079285E"/>
    <w:rsid w:val="007961A1"/>
    <w:rsid w:val="00796478"/>
    <w:rsid w:val="007C2FC0"/>
    <w:rsid w:val="007E2535"/>
    <w:rsid w:val="007E3269"/>
    <w:rsid w:val="007E4396"/>
    <w:rsid w:val="007E6CC6"/>
    <w:rsid w:val="007F19F5"/>
    <w:rsid w:val="00802038"/>
    <w:rsid w:val="00803424"/>
    <w:rsid w:val="00803F0E"/>
    <w:rsid w:val="00806228"/>
    <w:rsid w:val="00811265"/>
    <w:rsid w:val="008132ED"/>
    <w:rsid w:val="00814880"/>
    <w:rsid w:val="00815E0C"/>
    <w:rsid w:val="00817701"/>
    <w:rsid w:val="00817821"/>
    <w:rsid w:val="008326B4"/>
    <w:rsid w:val="00850FFE"/>
    <w:rsid w:val="00885F6C"/>
    <w:rsid w:val="008945C4"/>
    <w:rsid w:val="00896C45"/>
    <w:rsid w:val="008A19DF"/>
    <w:rsid w:val="008A6C50"/>
    <w:rsid w:val="008B75F7"/>
    <w:rsid w:val="008C1820"/>
    <w:rsid w:val="008C6124"/>
    <w:rsid w:val="008C75C2"/>
    <w:rsid w:val="008D3F7F"/>
    <w:rsid w:val="008D642D"/>
    <w:rsid w:val="008D68FD"/>
    <w:rsid w:val="008E5993"/>
    <w:rsid w:val="008E5B0D"/>
    <w:rsid w:val="008F266D"/>
    <w:rsid w:val="008F27A1"/>
    <w:rsid w:val="00904169"/>
    <w:rsid w:val="00906E89"/>
    <w:rsid w:val="009071EC"/>
    <w:rsid w:val="0090792D"/>
    <w:rsid w:val="00910A99"/>
    <w:rsid w:val="00911368"/>
    <w:rsid w:val="009210BB"/>
    <w:rsid w:val="00922D7F"/>
    <w:rsid w:val="009359AB"/>
    <w:rsid w:val="00945FC7"/>
    <w:rsid w:val="00947F08"/>
    <w:rsid w:val="009520F4"/>
    <w:rsid w:val="0095659B"/>
    <w:rsid w:val="00961473"/>
    <w:rsid w:val="00961C2B"/>
    <w:rsid w:val="0096352B"/>
    <w:rsid w:val="00966501"/>
    <w:rsid w:val="00966574"/>
    <w:rsid w:val="00966629"/>
    <w:rsid w:val="00966B5A"/>
    <w:rsid w:val="0097316E"/>
    <w:rsid w:val="0097378C"/>
    <w:rsid w:val="0099446E"/>
    <w:rsid w:val="009955C1"/>
    <w:rsid w:val="00997E4D"/>
    <w:rsid w:val="009A3B8E"/>
    <w:rsid w:val="009A57F0"/>
    <w:rsid w:val="009B0325"/>
    <w:rsid w:val="009B1A88"/>
    <w:rsid w:val="009C379C"/>
    <w:rsid w:val="009D5C27"/>
    <w:rsid w:val="009D5D12"/>
    <w:rsid w:val="009E0888"/>
    <w:rsid w:val="009E254A"/>
    <w:rsid w:val="009F2435"/>
    <w:rsid w:val="009F2974"/>
    <w:rsid w:val="009F543D"/>
    <w:rsid w:val="00A00BF5"/>
    <w:rsid w:val="00A01EC2"/>
    <w:rsid w:val="00A049A2"/>
    <w:rsid w:val="00A075DC"/>
    <w:rsid w:val="00A12450"/>
    <w:rsid w:val="00A147C9"/>
    <w:rsid w:val="00A16B9B"/>
    <w:rsid w:val="00A21E57"/>
    <w:rsid w:val="00A26F63"/>
    <w:rsid w:val="00A30F35"/>
    <w:rsid w:val="00A44376"/>
    <w:rsid w:val="00A473FF"/>
    <w:rsid w:val="00A51F1A"/>
    <w:rsid w:val="00A61172"/>
    <w:rsid w:val="00A75B95"/>
    <w:rsid w:val="00A8430D"/>
    <w:rsid w:val="00A85F95"/>
    <w:rsid w:val="00A90BE2"/>
    <w:rsid w:val="00A91DEC"/>
    <w:rsid w:val="00A91E6A"/>
    <w:rsid w:val="00A93306"/>
    <w:rsid w:val="00A943AB"/>
    <w:rsid w:val="00AA075C"/>
    <w:rsid w:val="00AA6F7A"/>
    <w:rsid w:val="00AB0D04"/>
    <w:rsid w:val="00AB6274"/>
    <w:rsid w:val="00AC2C98"/>
    <w:rsid w:val="00AC2E4E"/>
    <w:rsid w:val="00AC7F8D"/>
    <w:rsid w:val="00AD3AE2"/>
    <w:rsid w:val="00AD4DD0"/>
    <w:rsid w:val="00AD5B0A"/>
    <w:rsid w:val="00AE1B27"/>
    <w:rsid w:val="00B05BFB"/>
    <w:rsid w:val="00B31719"/>
    <w:rsid w:val="00B421FF"/>
    <w:rsid w:val="00B45D9C"/>
    <w:rsid w:val="00B522B0"/>
    <w:rsid w:val="00B56473"/>
    <w:rsid w:val="00B65F36"/>
    <w:rsid w:val="00B66CF1"/>
    <w:rsid w:val="00B842C8"/>
    <w:rsid w:val="00B93A33"/>
    <w:rsid w:val="00B95C38"/>
    <w:rsid w:val="00BA0AEA"/>
    <w:rsid w:val="00BA620F"/>
    <w:rsid w:val="00BB0E6B"/>
    <w:rsid w:val="00BB3947"/>
    <w:rsid w:val="00BB5A6F"/>
    <w:rsid w:val="00BB5F1C"/>
    <w:rsid w:val="00BB7CF6"/>
    <w:rsid w:val="00BC27F0"/>
    <w:rsid w:val="00BC3344"/>
    <w:rsid w:val="00BC5E8F"/>
    <w:rsid w:val="00BD122B"/>
    <w:rsid w:val="00BD68DA"/>
    <w:rsid w:val="00BF2A32"/>
    <w:rsid w:val="00BF2C73"/>
    <w:rsid w:val="00BF3CEA"/>
    <w:rsid w:val="00C00E91"/>
    <w:rsid w:val="00C05575"/>
    <w:rsid w:val="00C157BE"/>
    <w:rsid w:val="00C27D7E"/>
    <w:rsid w:val="00C304DE"/>
    <w:rsid w:val="00C3063F"/>
    <w:rsid w:val="00C35CA3"/>
    <w:rsid w:val="00C439DF"/>
    <w:rsid w:val="00C46F06"/>
    <w:rsid w:val="00C54040"/>
    <w:rsid w:val="00C608E8"/>
    <w:rsid w:val="00C61564"/>
    <w:rsid w:val="00C63184"/>
    <w:rsid w:val="00C64578"/>
    <w:rsid w:val="00C65433"/>
    <w:rsid w:val="00C70578"/>
    <w:rsid w:val="00C712F6"/>
    <w:rsid w:val="00C729A9"/>
    <w:rsid w:val="00C7485D"/>
    <w:rsid w:val="00C76131"/>
    <w:rsid w:val="00C81494"/>
    <w:rsid w:val="00C82C88"/>
    <w:rsid w:val="00C8360A"/>
    <w:rsid w:val="00C85B81"/>
    <w:rsid w:val="00C925DC"/>
    <w:rsid w:val="00C93E14"/>
    <w:rsid w:val="00C97DDC"/>
    <w:rsid w:val="00CA4E01"/>
    <w:rsid w:val="00CB213D"/>
    <w:rsid w:val="00CC709F"/>
    <w:rsid w:val="00CD0C19"/>
    <w:rsid w:val="00CD10F6"/>
    <w:rsid w:val="00CD1EA8"/>
    <w:rsid w:val="00CD7C9B"/>
    <w:rsid w:val="00CE1193"/>
    <w:rsid w:val="00CE2E84"/>
    <w:rsid w:val="00CE50D9"/>
    <w:rsid w:val="00CE6DC2"/>
    <w:rsid w:val="00CE756C"/>
    <w:rsid w:val="00CF0F36"/>
    <w:rsid w:val="00CF6C51"/>
    <w:rsid w:val="00CF6D30"/>
    <w:rsid w:val="00CF763D"/>
    <w:rsid w:val="00D11FD9"/>
    <w:rsid w:val="00D149A0"/>
    <w:rsid w:val="00D2280B"/>
    <w:rsid w:val="00D26211"/>
    <w:rsid w:val="00D3128F"/>
    <w:rsid w:val="00D31B49"/>
    <w:rsid w:val="00D32E6F"/>
    <w:rsid w:val="00D337C6"/>
    <w:rsid w:val="00D340CD"/>
    <w:rsid w:val="00D34BFD"/>
    <w:rsid w:val="00D40C9F"/>
    <w:rsid w:val="00D41465"/>
    <w:rsid w:val="00D6172E"/>
    <w:rsid w:val="00D6784A"/>
    <w:rsid w:val="00D70BCE"/>
    <w:rsid w:val="00D73B7A"/>
    <w:rsid w:val="00D75EDB"/>
    <w:rsid w:val="00D82A62"/>
    <w:rsid w:val="00D835B2"/>
    <w:rsid w:val="00D9302B"/>
    <w:rsid w:val="00D95263"/>
    <w:rsid w:val="00D964F4"/>
    <w:rsid w:val="00DB01B5"/>
    <w:rsid w:val="00DB0D43"/>
    <w:rsid w:val="00DB2359"/>
    <w:rsid w:val="00DC1330"/>
    <w:rsid w:val="00DD362A"/>
    <w:rsid w:val="00DD3FBB"/>
    <w:rsid w:val="00DD4115"/>
    <w:rsid w:val="00DE691A"/>
    <w:rsid w:val="00DE7278"/>
    <w:rsid w:val="00DF3520"/>
    <w:rsid w:val="00DF68F5"/>
    <w:rsid w:val="00E07619"/>
    <w:rsid w:val="00E105C4"/>
    <w:rsid w:val="00E1156A"/>
    <w:rsid w:val="00E1231E"/>
    <w:rsid w:val="00E14D4F"/>
    <w:rsid w:val="00E255A0"/>
    <w:rsid w:val="00E2669C"/>
    <w:rsid w:val="00E26C01"/>
    <w:rsid w:val="00E27C15"/>
    <w:rsid w:val="00E34401"/>
    <w:rsid w:val="00E3740B"/>
    <w:rsid w:val="00E41223"/>
    <w:rsid w:val="00E41DCA"/>
    <w:rsid w:val="00E53EAF"/>
    <w:rsid w:val="00E54A15"/>
    <w:rsid w:val="00E553F1"/>
    <w:rsid w:val="00E67535"/>
    <w:rsid w:val="00E72CC5"/>
    <w:rsid w:val="00E74278"/>
    <w:rsid w:val="00E80632"/>
    <w:rsid w:val="00E80E42"/>
    <w:rsid w:val="00E8187B"/>
    <w:rsid w:val="00E81C73"/>
    <w:rsid w:val="00E83204"/>
    <w:rsid w:val="00E9122A"/>
    <w:rsid w:val="00E9263F"/>
    <w:rsid w:val="00EA049B"/>
    <w:rsid w:val="00EA15B8"/>
    <w:rsid w:val="00EA3B06"/>
    <w:rsid w:val="00EA7399"/>
    <w:rsid w:val="00EB2DF3"/>
    <w:rsid w:val="00EB3B74"/>
    <w:rsid w:val="00EC0EEA"/>
    <w:rsid w:val="00EE133A"/>
    <w:rsid w:val="00EE1D03"/>
    <w:rsid w:val="00EF0233"/>
    <w:rsid w:val="00EF19FB"/>
    <w:rsid w:val="00F009D4"/>
    <w:rsid w:val="00F07018"/>
    <w:rsid w:val="00F07CC7"/>
    <w:rsid w:val="00F119CA"/>
    <w:rsid w:val="00F22A1C"/>
    <w:rsid w:val="00F244C6"/>
    <w:rsid w:val="00F3144D"/>
    <w:rsid w:val="00F377D4"/>
    <w:rsid w:val="00F37FFC"/>
    <w:rsid w:val="00F4111A"/>
    <w:rsid w:val="00F41EFD"/>
    <w:rsid w:val="00F46246"/>
    <w:rsid w:val="00F62957"/>
    <w:rsid w:val="00F62C0E"/>
    <w:rsid w:val="00F62CE2"/>
    <w:rsid w:val="00F65361"/>
    <w:rsid w:val="00F66F0B"/>
    <w:rsid w:val="00F70683"/>
    <w:rsid w:val="00F71950"/>
    <w:rsid w:val="00F71E7B"/>
    <w:rsid w:val="00F76193"/>
    <w:rsid w:val="00F838C0"/>
    <w:rsid w:val="00F85E3E"/>
    <w:rsid w:val="00F91680"/>
    <w:rsid w:val="00F917DF"/>
    <w:rsid w:val="00F919B6"/>
    <w:rsid w:val="00F9517C"/>
    <w:rsid w:val="00FB24AE"/>
    <w:rsid w:val="00FB6F36"/>
    <w:rsid w:val="00FC082F"/>
    <w:rsid w:val="00FC5747"/>
    <w:rsid w:val="00FD1FF6"/>
    <w:rsid w:val="00FD4721"/>
    <w:rsid w:val="00FD77DE"/>
    <w:rsid w:val="00FE3294"/>
    <w:rsid w:val="00FE597B"/>
    <w:rsid w:val="00FE67B1"/>
    <w:rsid w:val="00FF161C"/>
    <w:rsid w:val="00FF3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568B"/>
  <w15:docId w15:val="{890BF236-CCE6-4749-8384-F5605D50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62D"/>
    <w:pPr>
      <w:spacing w:line="480" w:lineRule="auto"/>
    </w:pPr>
    <w:rPr>
      <w:rFonts w:ascii="Times New Roman" w:eastAsia="Times New Roman" w:hAnsi="Times New Roman" w:cs="Times New Roman"/>
      <w:lang w:eastAsia="es-ES_tradnl"/>
    </w:rPr>
  </w:style>
  <w:style w:type="paragraph" w:styleId="Heading1">
    <w:name w:val="heading 1"/>
    <w:basedOn w:val="Normal"/>
    <w:next w:val="Normal"/>
    <w:link w:val="Heading1Char"/>
    <w:uiPriority w:val="9"/>
    <w:qFormat/>
    <w:rsid w:val="00F462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62D"/>
    <w:pPr>
      <w:keepNext/>
      <w:keepLines/>
      <w:spacing w:before="40" w:line="36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B0D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62D"/>
    <w:rPr>
      <w:rFonts w:asciiTheme="majorHAnsi" w:eastAsiaTheme="majorEastAsia" w:hAnsiTheme="majorHAnsi" w:cstheme="majorBidi"/>
      <w:color w:val="1F3763" w:themeColor="accent1" w:themeShade="7F"/>
      <w:lang w:eastAsia="es-ES_tradnl"/>
    </w:rPr>
  </w:style>
  <w:style w:type="character" w:styleId="Hyperlink">
    <w:name w:val="Hyperlink"/>
    <w:uiPriority w:val="99"/>
    <w:rsid w:val="001B262D"/>
    <w:rPr>
      <w:color w:val="0000FF"/>
      <w:u w:val="single"/>
    </w:rPr>
  </w:style>
  <w:style w:type="paragraph" w:styleId="Header">
    <w:name w:val="header"/>
    <w:basedOn w:val="Normal"/>
    <w:link w:val="HeaderChar"/>
    <w:uiPriority w:val="99"/>
    <w:unhideWhenUsed/>
    <w:rsid w:val="001B262D"/>
    <w:pPr>
      <w:tabs>
        <w:tab w:val="center" w:pos="4252"/>
        <w:tab w:val="right" w:pos="8504"/>
      </w:tabs>
      <w:spacing w:line="240" w:lineRule="auto"/>
    </w:pPr>
  </w:style>
  <w:style w:type="character" w:customStyle="1" w:styleId="HeaderChar">
    <w:name w:val="Header Char"/>
    <w:basedOn w:val="DefaultParagraphFont"/>
    <w:link w:val="Header"/>
    <w:uiPriority w:val="99"/>
    <w:rsid w:val="001B262D"/>
    <w:rPr>
      <w:rFonts w:ascii="Times New Roman" w:eastAsia="Times New Roman" w:hAnsi="Times New Roman" w:cs="Times New Roman"/>
      <w:lang w:eastAsia="es-ES_tradnl"/>
    </w:rPr>
  </w:style>
  <w:style w:type="paragraph" w:styleId="Footer">
    <w:name w:val="footer"/>
    <w:basedOn w:val="Normal"/>
    <w:link w:val="FooterChar"/>
    <w:uiPriority w:val="99"/>
    <w:unhideWhenUsed/>
    <w:rsid w:val="001B262D"/>
    <w:pPr>
      <w:tabs>
        <w:tab w:val="center" w:pos="4252"/>
        <w:tab w:val="right" w:pos="8504"/>
      </w:tabs>
      <w:spacing w:line="240" w:lineRule="auto"/>
    </w:pPr>
  </w:style>
  <w:style w:type="character" w:customStyle="1" w:styleId="FooterChar">
    <w:name w:val="Footer Char"/>
    <w:basedOn w:val="DefaultParagraphFont"/>
    <w:link w:val="Footer"/>
    <w:uiPriority w:val="99"/>
    <w:rsid w:val="001B262D"/>
    <w:rPr>
      <w:rFonts w:ascii="Times New Roman" w:eastAsia="Times New Roman" w:hAnsi="Times New Roman" w:cs="Times New Roman"/>
      <w:lang w:eastAsia="es-ES_tradnl"/>
    </w:rPr>
  </w:style>
  <w:style w:type="character" w:styleId="LineNumber">
    <w:name w:val="line number"/>
    <w:basedOn w:val="DefaultParagraphFont"/>
    <w:uiPriority w:val="99"/>
    <w:semiHidden/>
    <w:unhideWhenUsed/>
    <w:rsid w:val="001B262D"/>
  </w:style>
  <w:style w:type="character" w:customStyle="1" w:styleId="Heading1Char">
    <w:name w:val="Heading 1 Char"/>
    <w:basedOn w:val="DefaultParagraphFont"/>
    <w:link w:val="Heading1"/>
    <w:uiPriority w:val="9"/>
    <w:rsid w:val="00F46246"/>
    <w:rPr>
      <w:rFonts w:asciiTheme="majorHAnsi" w:eastAsiaTheme="majorEastAsia" w:hAnsiTheme="majorHAnsi" w:cstheme="majorBidi"/>
      <w:color w:val="2F5496" w:themeColor="accent1" w:themeShade="BF"/>
      <w:sz w:val="32"/>
      <w:szCs w:val="32"/>
      <w:lang w:eastAsia="es-ES_tradnl"/>
    </w:rPr>
  </w:style>
  <w:style w:type="paragraph" w:styleId="ListParagraph">
    <w:name w:val="List Paragraph"/>
    <w:basedOn w:val="Normal"/>
    <w:uiPriority w:val="34"/>
    <w:qFormat/>
    <w:rsid w:val="00CF6D30"/>
    <w:pPr>
      <w:ind w:left="720"/>
      <w:contextualSpacing/>
    </w:pPr>
  </w:style>
  <w:style w:type="character" w:styleId="CommentReference">
    <w:name w:val="annotation reference"/>
    <w:basedOn w:val="DefaultParagraphFont"/>
    <w:uiPriority w:val="99"/>
    <w:semiHidden/>
    <w:unhideWhenUsed/>
    <w:rsid w:val="00452A26"/>
    <w:rPr>
      <w:sz w:val="16"/>
      <w:szCs w:val="16"/>
    </w:rPr>
  </w:style>
  <w:style w:type="paragraph" w:styleId="CommentText">
    <w:name w:val="annotation text"/>
    <w:basedOn w:val="Normal"/>
    <w:link w:val="CommentTextChar"/>
    <w:uiPriority w:val="99"/>
    <w:unhideWhenUsed/>
    <w:rsid w:val="00452A26"/>
    <w:pPr>
      <w:spacing w:line="240" w:lineRule="auto"/>
    </w:pPr>
    <w:rPr>
      <w:sz w:val="20"/>
      <w:szCs w:val="20"/>
    </w:rPr>
  </w:style>
  <w:style w:type="character" w:customStyle="1" w:styleId="CommentTextChar">
    <w:name w:val="Comment Text Char"/>
    <w:basedOn w:val="DefaultParagraphFont"/>
    <w:link w:val="CommentText"/>
    <w:uiPriority w:val="99"/>
    <w:rsid w:val="00452A26"/>
    <w:rPr>
      <w:rFonts w:ascii="Times New Roman" w:eastAsia="Times New Roman" w:hAnsi="Times New Roman" w:cs="Times New Roman"/>
      <w:sz w:val="20"/>
      <w:szCs w:val="20"/>
      <w:lang w:eastAsia="es-ES_tradnl"/>
    </w:rPr>
  </w:style>
  <w:style w:type="paragraph" w:styleId="CommentSubject">
    <w:name w:val="annotation subject"/>
    <w:basedOn w:val="CommentText"/>
    <w:next w:val="CommentText"/>
    <w:link w:val="CommentSubjectChar"/>
    <w:uiPriority w:val="99"/>
    <w:semiHidden/>
    <w:unhideWhenUsed/>
    <w:rsid w:val="00452A26"/>
    <w:rPr>
      <w:b/>
      <w:bCs/>
    </w:rPr>
  </w:style>
  <w:style w:type="character" w:customStyle="1" w:styleId="CommentSubjectChar">
    <w:name w:val="Comment Subject Char"/>
    <w:basedOn w:val="CommentTextChar"/>
    <w:link w:val="CommentSubject"/>
    <w:uiPriority w:val="99"/>
    <w:semiHidden/>
    <w:rsid w:val="00452A26"/>
    <w:rPr>
      <w:rFonts w:ascii="Times New Roman" w:eastAsia="Times New Roman" w:hAnsi="Times New Roman" w:cs="Times New Roman"/>
      <w:b/>
      <w:bCs/>
      <w:sz w:val="20"/>
      <w:szCs w:val="20"/>
      <w:lang w:eastAsia="es-ES_tradnl"/>
    </w:rPr>
  </w:style>
  <w:style w:type="paragraph" w:styleId="NormalWeb">
    <w:name w:val="Normal (Web)"/>
    <w:basedOn w:val="Normal"/>
    <w:uiPriority w:val="99"/>
    <w:semiHidden/>
    <w:unhideWhenUsed/>
    <w:rsid w:val="005E0494"/>
    <w:pPr>
      <w:spacing w:before="100" w:beforeAutospacing="1" w:after="100" w:afterAutospacing="1" w:line="240" w:lineRule="auto"/>
    </w:pPr>
  </w:style>
  <w:style w:type="character" w:customStyle="1" w:styleId="Heading4Char">
    <w:name w:val="Heading 4 Char"/>
    <w:basedOn w:val="DefaultParagraphFont"/>
    <w:link w:val="Heading4"/>
    <w:uiPriority w:val="9"/>
    <w:semiHidden/>
    <w:rsid w:val="00DB0D43"/>
    <w:rPr>
      <w:rFonts w:asciiTheme="majorHAnsi" w:eastAsiaTheme="majorEastAsia" w:hAnsiTheme="majorHAnsi" w:cstheme="majorBidi"/>
      <w:i/>
      <w:iCs/>
      <w:color w:val="2F5496" w:themeColor="accent1" w:themeShade="BF"/>
      <w:lang w:eastAsia="es-ES_tradnl"/>
    </w:rPr>
  </w:style>
  <w:style w:type="character" w:customStyle="1" w:styleId="apple-converted-space">
    <w:name w:val="apple-converted-space"/>
    <w:basedOn w:val="DefaultParagraphFont"/>
    <w:rsid w:val="00C439DF"/>
  </w:style>
  <w:style w:type="character" w:styleId="FollowedHyperlink">
    <w:name w:val="FollowedHyperlink"/>
    <w:basedOn w:val="DefaultParagraphFont"/>
    <w:uiPriority w:val="99"/>
    <w:semiHidden/>
    <w:unhideWhenUsed/>
    <w:rsid w:val="00C439DF"/>
    <w:rPr>
      <w:color w:val="954F72" w:themeColor="followedHyperlink"/>
      <w:u w:val="single"/>
    </w:rPr>
  </w:style>
  <w:style w:type="paragraph" w:customStyle="1" w:styleId="Bibliografa1">
    <w:name w:val="Bibliografía1"/>
    <w:basedOn w:val="Normal"/>
    <w:link w:val="BibliographyCar"/>
    <w:rsid w:val="00BB7CF6"/>
    <w:pPr>
      <w:spacing w:after="240" w:line="240" w:lineRule="auto"/>
    </w:pPr>
    <w:rPr>
      <w:lang w:val="en-GB"/>
    </w:rPr>
  </w:style>
  <w:style w:type="character" w:customStyle="1" w:styleId="BibliographyCar">
    <w:name w:val="Bibliography Car"/>
    <w:basedOn w:val="DefaultParagraphFont"/>
    <w:link w:val="Bibliografa1"/>
    <w:rsid w:val="00BB7CF6"/>
    <w:rPr>
      <w:rFonts w:ascii="Times New Roman" w:eastAsia="Times New Roman" w:hAnsi="Times New Roman" w:cs="Times New Roman"/>
      <w:lang w:val="en-GB" w:eastAsia="es-ES_tradnl"/>
    </w:rPr>
  </w:style>
  <w:style w:type="table" w:styleId="ListTable2">
    <w:name w:val="List Table 2"/>
    <w:basedOn w:val="TableNormal"/>
    <w:uiPriority w:val="47"/>
    <w:rsid w:val="00C85B81"/>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CE1193"/>
    <w:rPr>
      <w:rFonts w:ascii="Times New Roman" w:eastAsia="Times New Roman" w:hAnsi="Times New Roman" w:cs="Times New Roman"/>
      <w:lang w:eastAsia="es-ES_tradnl"/>
    </w:rPr>
  </w:style>
  <w:style w:type="character" w:styleId="UnresolvedMention">
    <w:name w:val="Unresolved Mention"/>
    <w:basedOn w:val="DefaultParagraphFont"/>
    <w:uiPriority w:val="99"/>
    <w:semiHidden/>
    <w:unhideWhenUsed/>
    <w:rsid w:val="00FB2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234">
      <w:bodyDiv w:val="1"/>
      <w:marLeft w:val="0"/>
      <w:marRight w:val="0"/>
      <w:marTop w:val="0"/>
      <w:marBottom w:val="0"/>
      <w:divBdr>
        <w:top w:val="none" w:sz="0" w:space="0" w:color="auto"/>
        <w:left w:val="none" w:sz="0" w:space="0" w:color="auto"/>
        <w:bottom w:val="none" w:sz="0" w:space="0" w:color="auto"/>
        <w:right w:val="none" w:sz="0" w:space="0" w:color="auto"/>
      </w:divBdr>
    </w:div>
    <w:div w:id="53430725">
      <w:bodyDiv w:val="1"/>
      <w:marLeft w:val="0"/>
      <w:marRight w:val="0"/>
      <w:marTop w:val="0"/>
      <w:marBottom w:val="0"/>
      <w:divBdr>
        <w:top w:val="none" w:sz="0" w:space="0" w:color="auto"/>
        <w:left w:val="none" w:sz="0" w:space="0" w:color="auto"/>
        <w:bottom w:val="none" w:sz="0" w:space="0" w:color="auto"/>
        <w:right w:val="none" w:sz="0" w:space="0" w:color="auto"/>
      </w:divBdr>
    </w:div>
    <w:div w:id="69929284">
      <w:bodyDiv w:val="1"/>
      <w:marLeft w:val="0"/>
      <w:marRight w:val="0"/>
      <w:marTop w:val="0"/>
      <w:marBottom w:val="0"/>
      <w:divBdr>
        <w:top w:val="none" w:sz="0" w:space="0" w:color="auto"/>
        <w:left w:val="none" w:sz="0" w:space="0" w:color="auto"/>
        <w:bottom w:val="none" w:sz="0" w:space="0" w:color="auto"/>
        <w:right w:val="none" w:sz="0" w:space="0" w:color="auto"/>
      </w:divBdr>
      <w:divsChild>
        <w:div w:id="298582990">
          <w:marLeft w:val="0"/>
          <w:marRight w:val="0"/>
          <w:marTop w:val="0"/>
          <w:marBottom w:val="0"/>
          <w:divBdr>
            <w:top w:val="none" w:sz="0" w:space="0" w:color="auto"/>
            <w:left w:val="none" w:sz="0" w:space="0" w:color="auto"/>
            <w:bottom w:val="none" w:sz="0" w:space="0" w:color="auto"/>
            <w:right w:val="none" w:sz="0" w:space="0" w:color="auto"/>
          </w:divBdr>
          <w:divsChild>
            <w:div w:id="903485455">
              <w:marLeft w:val="0"/>
              <w:marRight w:val="0"/>
              <w:marTop w:val="0"/>
              <w:marBottom w:val="0"/>
              <w:divBdr>
                <w:top w:val="none" w:sz="0" w:space="0" w:color="auto"/>
                <w:left w:val="none" w:sz="0" w:space="0" w:color="auto"/>
                <w:bottom w:val="none" w:sz="0" w:space="0" w:color="auto"/>
                <w:right w:val="none" w:sz="0" w:space="0" w:color="auto"/>
              </w:divBdr>
              <w:divsChild>
                <w:div w:id="1329138356">
                  <w:marLeft w:val="0"/>
                  <w:marRight w:val="0"/>
                  <w:marTop w:val="0"/>
                  <w:marBottom w:val="0"/>
                  <w:divBdr>
                    <w:top w:val="none" w:sz="0" w:space="0" w:color="auto"/>
                    <w:left w:val="none" w:sz="0" w:space="0" w:color="auto"/>
                    <w:bottom w:val="none" w:sz="0" w:space="0" w:color="auto"/>
                    <w:right w:val="none" w:sz="0" w:space="0" w:color="auto"/>
                  </w:divBdr>
                  <w:divsChild>
                    <w:div w:id="9863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61">
      <w:bodyDiv w:val="1"/>
      <w:marLeft w:val="0"/>
      <w:marRight w:val="0"/>
      <w:marTop w:val="0"/>
      <w:marBottom w:val="0"/>
      <w:divBdr>
        <w:top w:val="none" w:sz="0" w:space="0" w:color="auto"/>
        <w:left w:val="none" w:sz="0" w:space="0" w:color="auto"/>
        <w:bottom w:val="none" w:sz="0" w:space="0" w:color="auto"/>
        <w:right w:val="none" w:sz="0" w:space="0" w:color="auto"/>
      </w:divBdr>
    </w:div>
    <w:div w:id="96024593">
      <w:bodyDiv w:val="1"/>
      <w:marLeft w:val="0"/>
      <w:marRight w:val="0"/>
      <w:marTop w:val="0"/>
      <w:marBottom w:val="0"/>
      <w:divBdr>
        <w:top w:val="none" w:sz="0" w:space="0" w:color="auto"/>
        <w:left w:val="none" w:sz="0" w:space="0" w:color="auto"/>
        <w:bottom w:val="none" w:sz="0" w:space="0" w:color="auto"/>
        <w:right w:val="none" w:sz="0" w:space="0" w:color="auto"/>
      </w:divBdr>
      <w:divsChild>
        <w:div w:id="1527602496">
          <w:marLeft w:val="0"/>
          <w:marRight w:val="0"/>
          <w:marTop w:val="0"/>
          <w:marBottom w:val="0"/>
          <w:divBdr>
            <w:top w:val="none" w:sz="0" w:space="0" w:color="auto"/>
            <w:left w:val="none" w:sz="0" w:space="0" w:color="auto"/>
            <w:bottom w:val="none" w:sz="0" w:space="0" w:color="auto"/>
            <w:right w:val="none" w:sz="0" w:space="0" w:color="auto"/>
          </w:divBdr>
          <w:divsChild>
            <w:div w:id="1438453189">
              <w:marLeft w:val="0"/>
              <w:marRight w:val="0"/>
              <w:marTop w:val="0"/>
              <w:marBottom w:val="0"/>
              <w:divBdr>
                <w:top w:val="none" w:sz="0" w:space="0" w:color="auto"/>
                <w:left w:val="none" w:sz="0" w:space="0" w:color="auto"/>
                <w:bottom w:val="none" w:sz="0" w:space="0" w:color="auto"/>
                <w:right w:val="none" w:sz="0" w:space="0" w:color="auto"/>
              </w:divBdr>
              <w:divsChild>
                <w:div w:id="874195376">
                  <w:marLeft w:val="0"/>
                  <w:marRight w:val="0"/>
                  <w:marTop w:val="0"/>
                  <w:marBottom w:val="0"/>
                  <w:divBdr>
                    <w:top w:val="none" w:sz="0" w:space="0" w:color="auto"/>
                    <w:left w:val="none" w:sz="0" w:space="0" w:color="auto"/>
                    <w:bottom w:val="none" w:sz="0" w:space="0" w:color="auto"/>
                    <w:right w:val="none" w:sz="0" w:space="0" w:color="auto"/>
                  </w:divBdr>
                  <w:divsChild>
                    <w:div w:id="260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11311">
      <w:bodyDiv w:val="1"/>
      <w:marLeft w:val="0"/>
      <w:marRight w:val="0"/>
      <w:marTop w:val="0"/>
      <w:marBottom w:val="0"/>
      <w:divBdr>
        <w:top w:val="none" w:sz="0" w:space="0" w:color="auto"/>
        <w:left w:val="none" w:sz="0" w:space="0" w:color="auto"/>
        <w:bottom w:val="none" w:sz="0" w:space="0" w:color="auto"/>
        <w:right w:val="none" w:sz="0" w:space="0" w:color="auto"/>
      </w:divBdr>
    </w:div>
    <w:div w:id="128977746">
      <w:bodyDiv w:val="1"/>
      <w:marLeft w:val="0"/>
      <w:marRight w:val="0"/>
      <w:marTop w:val="0"/>
      <w:marBottom w:val="0"/>
      <w:divBdr>
        <w:top w:val="none" w:sz="0" w:space="0" w:color="auto"/>
        <w:left w:val="none" w:sz="0" w:space="0" w:color="auto"/>
        <w:bottom w:val="none" w:sz="0" w:space="0" w:color="auto"/>
        <w:right w:val="none" w:sz="0" w:space="0" w:color="auto"/>
      </w:divBdr>
      <w:divsChild>
        <w:div w:id="1325280649">
          <w:marLeft w:val="0"/>
          <w:marRight w:val="0"/>
          <w:marTop w:val="0"/>
          <w:marBottom w:val="0"/>
          <w:divBdr>
            <w:top w:val="none" w:sz="0" w:space="0" w:color="auto"/>
            <w:left w:val="none" w:sz="0" w:space="0" w:color="auto"/>
            <w:bottom w:val="none" w:sz="0" w:space="0" w:color="auto"/>
            <w:right w:val="none" w:sz="0" w:space="0" w:color="auto"/>
          </w:divBdr>
          <w:divsChild>
            <w:div w:id="1632441788">
              <w:marLeft w:val="0"/>
              <w:marRight w:val="0"/>
              <w:marTop w:val="0"/>
              <w:marBottom w:val="0"/>
              <w:divBdr>
                <w:top w:val="none" w:sz="0" w:space="0" w:color="auto"/>
                <w:left w:val="none" w:sz="0" w:space="0" w:color="auto"/>
                <w:bottom w:val="none" w:sz="0" w:space="0" w:color="auto"/>
                <w:right w:val="none" w:sz="0" w:space="0" w:color="auto"/>
              </w:divBdr>
              <w:divsChild>
                <w:div w:id="1830828622">
                  <w:marLeft w:val="0"/>
                  <w:marRight w:val="0"/>
                  <w:marTop w:val="0"/>
                  <w:marBottom w:val="0"/>
                  <w:divBdr>
                    <w:top w:val="none" w:sz="0" w:space="0" w:color="auto"/>
                    <w:left w:val="none" w:sz="0" w:space="0" w:color="auto"/>
                    <w:bottom w:val="none" w:sz="0" w:space="0" w:color="auto"/>
                    <w:right w:val="none" w:sz="0" w:space="0" w:color="auto"/>
                  </w:divBdr>
                  <w:divsChild>
                    <w:div w:id="12072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35723">
      <w:bodyDiv w:val="1"/>
      <w:marLeft w:val="0"/>
      <w:marRight w:val="0"/>
      <w:marTop w:val="0"/>
      <w:marBottom w:val="0"/>
      <w:divBdr>
        <w:top w:val="none" w:sz="0" w:space="0" w:color="auto"/>
        <w:left w:val="none" w:sz="0" w:space="0" w:color="auto"/>
        <w:bottom w:val="none" w:sz="0" w:space="0" w:color="auto"/>
        <w:right w:val="none" w:sz="0" w:space="0" w:color="auto"/>
      </w:divBdr>
    </w:div>
    <w:div w:id="205609640">
      <w:bodyDiv w:val="1"/>
      <w:marLeft w:val="0"/>
      <w:marRight w:val="0"/>
      <w:marTop w:val="0"/>
      <w:marBottom w:val="0"/>
      <w:divBdr>
        <w:top w:val="none" w:sz="0" w:space="0" w:color="auto"/>
        <w:left w:val="none" w:sz="0" w:space="0" w:color="auto"/>
        <w:bottom w:val="none" w:sz="0" w:space="0" w:color="auto"/>
        <w:right w:val="none" w:sz="0" w:space="0" w:color="auto"/>
      </w:divBdr>
      <w:divsChild>
        <w:div w:id="2125492919">
          <w:marLeft w:val="0"/>
          <w:marRight w:val="0"/>
          <w:marTop w:val="0"/>
          <w:marBottom w:val="0"/>
          <w:divBdr>
            <w:top w:val="none" w:sz="0" w:space="0" w:color="auto"/>
            <w:left w:val="none" w:sz="0" w:space="0" w:color="auto"/>
            <w:bottom w:val="none" w:sz="0" w:space="0" w:color="auto"/>
            <w:right w:val="none" w:sz="0" w:space="0" w:color="auto"/>
          </w:divBdr>
          <w:divsChild>
            <w:div w:id="1972398968">
              <w:marLeft w:val="0"/>
              <w:marRight w:val="0"/>
              <w:marTop w:val="0"/>
              <w:marBottom w:val="0"/>
              <w:divBdr>
                <w:top w:val="none" w:sz="0" w:space="0" w:color="auto"/>
                <w:left w:val="none" w:sz="0" w:space="0" w:color="auto"/>
                <w:bottom w:val="none" w:sz="0" w:space="0" w:color="auto"/>
                <w:right w:val="none" w:sz="0" w:space="0" w:color="auto"/>
              </w:divBdr>
              <w:divsChild>
                <w:div w:id="342123286">
                  <w:marLeft w:val="0"/>
                  <w:marRight w:val="0"/>
                  <w:marTop w:val="0"/>
                  <w:marBottom w:val="0"/>
                  <w:divBdr>
                    <w:top w:val="none" w:sz="0" w:space="0" w:color="auto"/>
                    <w:left w:val="none" w:sz="0" w:space="0" w:color="auto"/>
                    <w:bottom w:val="none" w:sz="0" w:space="0" w:color="auto"/>
                    <w:right w:val="none" w:sz="0" w:space="0" w:color="auto"/>
                  </w:divBdr>
                  <w:divsChild>
                    <w:div w:id="796459780">
                      <w:marLeft w:val="0"/>
                      <w:marRight w:val="0"/>
                      <w:marTop w:val="0"/>
                      <w:marBottom w:val="0"/>
                      <w:divBdr>
                        <w:top w:val="none" w:sz="0" w:space="0" w:color="auto"/>
                        <w:left w:val="none" w:sz="0" w:space="0" w:color="auto"/>
                        <w:bottom w:val="none" w:sz="0" w:space="0" w:color="auto"/>
                        <w:right w:val="none" w:sz="0" w:space="0" w:color="auto"/>
                      </w:divBdr>
                    </w:div>
                    <w:div w:id="11124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02625">
      <w:bodyDiv w:val="1"/>
      <w:marLeft w:val="0"/>
      <w:marRight w:val="0"/>
      <w:marTop w:val="0"/>
      <w:marBottom w:val="0"/>
      <w:divBdr>
        <w:top w:val="none" w:sz="0" w:space="0" w:color="auto"/>
        <w:left w:val="none" w:sz="0" w:space="0" w:color="auto"/>
        <w:bottom w:val="none" w:sz="0" w:space="0" w:color="auto"/>
        <w:right w:val="none" w:sz="0" w:space="0" w:color="auto"/>
      </w:divBdr>
    </w:div>
    <w:div w:id="369502960">
      <w:bodyDiv w:val="1"/>
      <w:marLeft w:val="0"/>
      <w:marRight w:val="0"/>
      <w:marTop w:val="0"/>
      <w:marBottom w:val="0"/>
      <w:divBdr>
        <w:top w:val="none" w:sz="0" w:space="0" w:color="auto"/>
        <w:left w:val="none" w:sz="0" w:space="0" w:color="auto"/>
        <w:bottom w:val="none" w:sz="0" w:space="0" w:color="auto"/>
        <w:right w:val="none" w:sz="0" w:space="0" w:color="auto"/>
      </w:divBdr>
    </w:div>
    <w:div w:id="405810822">
      <w:bodyDiv w:val="1"/>
      <w:marLeft w:val="0"/>
      <w:marRight w:val="0"/>
      <w:marTop w:val="0"/>
      <w:marBottom w:val="0"/>
      <w:divBdr>
        <w:top w:val="none" w:sz="0" w:space="0" w:color="auto"/>
        <w:left w:val="none" w:sz="0" w:space="0" w:color="auto"/>
        <w:bottom w:val="none" w:sz="0" w:space="0" w:color="auto"/>
        <w:right w:val="none" w:sz="0" w:space="0" w:color="auto"/>
      </w:divBdr>
    </w:div>
    <w:div w:id="465509858">
      <w:bodyDiv w:val="1"/>
      <w:marLeft w:val="0"/>
      <w:marRight w:val="0"/>
      <w:marTop w:val="0"/>
      <w:marBottom w:val="0"/>
      <w:divBdr>
        <w:top w:val="none" w:sz="0" w:space="0" w:color="auto"/>
        <w:left w:val="none" w:sz="0" w:space="0" w:color="auto"/>
        <w:bottom w:val="none" w:sz="0" w:space="0" w:color="auto"/>
        <w:right w:val="none" w:sz="0" w:space="0" w:color="auto"/>
      </w:divBdr>
    </w:div>
    <w:div w:id="473304012">
      <w:bodyDiv w:val="1"/>
      <w:marLeft w:val="0"/>
      <w:marRight w:val="0"/>
      <w:marTop w:val="0"/>
      <w:marBottom w:val="0"/>
      <w:divBdr>
        <w:top w:val="none" w:sz="0" w:space="0" w:color="auto"/>
        <w:left w:val="none" w:sz="0" w:space="0" w:color="auto"/>
        <w:bottom w:val="none" w:sz="0" w:space="0" w:color="auto"/>
        <w:right w:val="none" w:sz="0" w:space="0" w:color="auto"/>
      </w:divBdr>
    </w:div>
    <w:div w:id="510682759">
      <w:bodyDiv w:val="1"/>
      <w:marLeft w:val="0"/>
      <w:marRight w:val="0"/>
      <w:marTop w:val="0"/>
      <w:marBottom w:val="0"/>
      <w:divBdr>
        <w:top w:val="none" w:sz="0" w:space="0" w:color="auto"/>
        <w:left w:val="none" w:sz="0" w:space="0" w:color="auto"/>
        <w:bottom w:val="none" w:sz="0" w:space="0" w:color="auto"/>
        <w:right w:val="none" w:sz="0" w:space="0" w:color="auto"/>
      </w:divBdr>
    </w:div>
    <w:div w:id="598414140">
      <w:bodyDiv w:val="1"/>
      <w:marLeft w:val="0"/>
      <w:marRight w:val="0"/>
      <w:marTop w:val="0"/>
      <w:marBottom w:val="0"/>
      <w:divBdr>
        <w:top w:val="none" w:sz="0" w:space="0" w:color="auto"/>
        <w:left w:val="none" w:sz="0" w:space="0" w:color="auto"/>
        <w:bottom w:val="none" w:sz="0" w:space="0" w:color="auto"/>
        <w:right w:val="none" w:sz="0" w:space="0" w:color="auto"/>
      </w:divBdr>
      <w:divsChild>
        <w:div w:id="574095541">
          <w:marLeft w:val="0"/>
          <w:marRight w:val="0"/>
          <w:marTop w:val="0"/>
          <w:marBottom w:val="0"/>
          <w:divBdr>
            <w:top w:val="none" w:sz="0" w:space="0" w:color="auto"/>
            <w:left w:val="none" w:sz="0" w:space="0" w:color="auto"/>
            <w:bottom w:val="none" w:sz="0" w:space="0" w:color="auto"/>
            <w:right w:val="none" w:sz="0" w:space="0" w:color="auto"/>
          </w:divBdr>
          <w:divsChild>
            <w:div w:id="1663049314">
              <w:marLeft w:val="0"/>
              <w:marRight w:val="0"/>
              <w:marTop w:val="0"/>
              <w:marBottom w:val="0"/>
              <w:divBdr>
                <w:top w:val="none" w:sz="0" w:space="0" w:color="auto"/>
                <w:left w:val="none" w:sz="0" w:space="0" w:color="auto"/>
                <w:bottom w:val="none" w:sz="0" w:space="0" w:color="auto"/>
                <w:right w:val="none" w:sz="0" w:space="0" w:color="auto"/>
              </w:divBdr>
              <w:divsChild>
                <w:div w:id="329406362">
                  <w:marLeft w:val="0"/>
                  <w:marRight w:val="0"/>
                  <w:marTop w:val="0"/>
                  <w:marBottom w:val="0"/>
                  <w:divBdr>
                    <w:top w:val="none" w:sz="0" w:space="0" w:color="auto"/>
                    <w:left w:val="none" w:sz="0" w:space="0" w:color="auto"/>
                    <w:bottom w:val="none" w:sz="0" w:space="0" w:color="auto"/>
                    <w:right w:val="none" w:sz="0" w:space="0" w:color="auto"/>
                  </w:divBdr>
                  <w:divsChild>
                    <w:div w:id="9424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7980">
      <w:bodyDiv w:val="1"/>
      <w:marLeft w:val="0"/>
      <w:marRight w:val="0"/>
      <w:marTop w:val="0"/>
      <w:marBottom w:val="0"/>
      <w:divBdr>
        <w:top w:val="none" w:sz="0" w:space="0" w:color="auto"/>
        <w:left w:val="none" w:sz="0" w:space="0" w:color="auto"/>
        <w:bottom w:val="none" w:sz="0" w:space="0" w:color="auto"/>
        <w:right w:val="none" w:sz="0" w:space="0" w:color="auto"/>
      </w:divBdr>
    </w:div>
    <w:div w:id="637415391">
      <w:bodyDiv w:val="1"/>
      <w:marLeft w:val="0"/>
      <w:marRight w:val="0"/>
      <w:marTop w:val="0"/>
      <w:marBottom w:val="0"/>
      <w:divBdr>
        <w:top w:val="none" w:sz="0" w:space="0" w:color="auto"/>
        <w:left w:val="none" w:sz="0" w:space="0" w:color="auto"/>
        <w:bottom w:val="none" w:sz="0" w:space="0" w:color="auto"/>
        <w:right w:val="none" w:sz="0" w:space="0" w:color="auto"/>
      </w:divBdr>
      <w:divsChild>
        <w:div w:id="88085630">
          <w:marLeft w:val="0"/>
          <w:marRight w:val="0"/>
          <w:marTop w:val="0"/>
          <w:marBottom w:val="0"/>
          <w:divBdr>
            <w:top w:val="none" w:sz="0" w:space="0" w:color="auto"/>
            <w:left w:val="none" w:sz="0" w:space="0" w:color="auto"/>
            <w:bottom w:val="none" w:sz="0" w:space="0" w:color="auto"/>
            <w:right w:val="none" w:sz="0" w:space="0" w:color="auto"/>
          </w:divBdr>
          <w:divsChild>
            <w:div w:id="969015513">
              <w:marLeft w:val="0"/>
              <w:marRight w:val="0"/>
              <w:marTop w:val="0"/>
              <w:marBottom w:val="0"/>
              <w:divBdr>
                <w:top w:val="none" w:sz="0" w:space="0" w:color="auto"/>
                <w:left w:val="none" w:sz="0" w:space="0" w:color="auto"/>
                <w:bottom w:val="none" w:sz="0" w:space="0" w:color="auto"/>
                <w:right w:val="none" w:sz="0" w:space="0" w:color="auto"/>
              </w:divBdr>
              <w:divsChild>
                <w:div w:id="20522125">
                  <w:marLeft w:val="0"/>
                  <w:marRight w:val="0"/>
                  <w:marTop w:val="0"/>
                  <w:marBottom w:val="0"/>
                  <w:divBdr>
                    <w:top w:val="none" w:sz="0" w:space="0" w:color="auto"/>
                    <w:left w:val="none" w:sz="0" w:space="0" w:color="auto"/>
                    <w:bottom w:val="none" w:sz="0" w:space="0" w:color="auto"/>
                    <w:right w:val="none" w:sz="0" w:space="0" w:color="auto"/>
                  </w:divBdr>
                  <w:divsChild>
                    <w:div w:id="10439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09098">
      <w:bodyDiv w:val="1"/>
      <w:marLeft w:val="0"/>
      <w:marRight w:val="0"/>
      <w:marTop w:val="0"/>
      <w:marBottom w:val="0"/>
      <w:divBdr>
        <w:top w:val="none" w:sz="0" w:space="0" w:color="auto"/>
        <w:left w:val="none" w:sz="0" w:space="0" w:color="auto"/>
        <w:bottom w:val="none" w:sz="0" w:space="0" w:color="auto"/>
        <w:right w:val="none" w:sz="0" w:space="0" w:color="auto"/>
      </w:divBdr>
      <w:divsChild>
        <w:div w:id="756175152">
          <w:marLeft w:val="0"/>
          <w:marRight w:val="0"/>
          <w:marTop w:val="0"/>
          <w:marBottom w:val="0"/>
          <w:divBdr>
            <w:top w:val="none" w:sz="0" w:space="0" w:color="auto"/>
            <w:left w:val="none" w:sz="0" w:space="0" w:color="auto"/>
            <w:bottom w:val="none" w:sz="0" w:space="0" w:color="auto"/>
            <w:right w:val="none" w:sz="0" w:space="0" w:color="auto"/>
          </w:divBdr>
          <w:divsChild>
            <w:div w:id="255141938">
              <w:marLeft w:val="0"/>
              <w:marRight w:val="0"/>
              <w:marTop w:val="0"/>
              <w:marBottom w:val="0"/>
              <w:divBdr>
                <w:top w:val="none" w:sz="0" w:space="0" w:color="auto"/>
                <w:left w:val="none" w:sz="0" w:space="0" w:color="auto"/>
                <w:bottom w:val="none" w:sz="0" w:space="0" w:color="auto"/>
                <w:right w:val="none" w:sz="0" w:space="0" w:color="auto"/>
              </w:divBdr>
              <w:divsChild>
                <w:div w:id="142478414">
                  <w:marLeft w:val="0"/>
                  <w:marRight w:val="0"/>
                  <w:marTop w:val="0"/>
                  <w:marBottom w:val="0"/>
                  <w:divBdr>
                    <w:top w:val="none" w:sz="0" w:space="0" w:color="auto"/>
                    <w:left w:val="none" w:sz="0" w:space="0" w:color="auto"/>
                    <w:bottom w:val="none" w:sz="0" w:space="0" w:color="auto"/>
                    <w:right w:val="none" w:sz="0" w:space="0" w:color="auto"/>
                  </w:divBdr>
                  <w:divsChild>
                    <w:div w:id="11000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495490">
      <w:bodyDiv w:val="1"/>
      <w:marLeft w:val="0"/>
      <w:marRight w:val="0"/>
      <w:marTop w:val="0"/>
      <w:marBottom w:val="0"/>
      <w:divBdr>
        <w:top w:val="none" w:sz="0" w:space="0" w:color="auto"/>
        <w:left w:val="none" w:sz="0" w:space="0" w:color="auto"/>
        <w:bottom w:val="none" w:sz="0" w:space="0" w:color="auto"/>
        <w:right w:val="none" w:sz="0" w:space="0" w:color="auto"/>
      </w:divBdr>
      <w:divsChild>
        <w:div w:id="798375514">
          <w:marLeft w:val="0"/>
          <w:marRight w:val="0"/>
          <w:marTop w:val="0"/>
          <w:marBottom w:val="0"/>
          <w:divBdr>
            <w:top w:val="none" w:sz="0" w:space="0" w:color="auto"/>
            <w:left w:val="none" w:sz="0" w:space="0" w:color="auto"/>
            <w:bottom w:val="none" w:sz="0" w:space="0" w:color="auto"/>
            <w:right w:val="none" w:sz="0" w:space="0" w:color="auto"/>
          </w:divBdr>
          <w:divsChild>
            <w:div w:id="1886142146">
              <w:marLeft w:val="0"/>
              <w:marRight w:val="0"/>
              <w:marTop w:val="0"/>
              <w:marBottom w:val="0"/>
              <w:divBdr>
                <w:top w:val="none" w:sz="0" w:space="0" w:color="auto"/>
                <w:left w:val="none" w:sz="0" w:space="0" w:color="auto"/>
                <w:bottom w:val="none" w:sz="0" w:space="0" w:color="auto"/>
                <w:right w:val="none" w:sz="0" w:space="0" w:color="auto"/>
              </w:divBdr>
              <w:divsChild>
                <w:div w:id="1462309098">
                  <w:marLeft w:val="0"/>
                  <w:marRight w:val="0"/>
                  <w:marTop w:val="0"/>
                  <w:marBottom w:val="0"/>
                  <w:divBdr>
                    <w:top w:val="none" w:sz="0" w:space="0" w:color="auto"/>
                    <w:left w:val="none" w:sz="0" w:space="0" w:color="auto"/>
                    <w:bottom w:val="none" w:sz="0" w:space="0" w:color="auto"/>
                    <w:right w:val="none" w:sz="0" w:space="0" w:color="auto"/>
                  </w:divBdr>
                  <w:divsChild>
                    <w:div w:id="9100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07914">
      <w:bodyDiv w:val="1"/>
      <w:marLeft w:val="0"/>
      <w:marRight w:val="0"/>
      <w:marTop w:val="0"/>
      <w:marBottom w:val="0"/>
      <w:divBdr>
        <w:top w:val="none" w:sz="0" w:space="0" w:color="auto"/>
        <w:left w:val="none" w:sz="0" w:space="0" w:color="auto"/>
        <w:bottom w:val="none" w:sz="0" w:space="0" w:color="auto"/>
        <w:right w:val="none" w:sz="0" w:space="0" w:color="auto"/>
      </w:divBdr>
    </w:div>
    <w:div w:id="855656809">
      <w:bodyDiv w:val="1"/>
      <w:marLeft w:val="0"/>
      <w:marRight w:val="0"/>
      <w:marTop w:val="0"/>
      <w:marBottom w:val="0"/>
      <w:divBdr>
        <w:top w:val="none" w:sz="0" w:space="0" w:color="auto"/>
        <w:left w:val="none" w:sz="0" w:space="0" w:color="auto"/>
        <w:bottom w:val="none" w:sz="0" w:space="0" w:color="auto"/>
        <w:right w:val="none" w:sz="0" w:space="0" w:color="auto"/>
      </w:divBdr>
      <w:divsChild>
        <w:div w:id="184368587">
          <w:marLeft w:val="0"/>
          <w:marRight w:val="0"/>
          <w:marTop w:val="0"/>
          <w:marBottom w:val="0"/>
          <w:divBdr>
            <w:top w:val="none" w:sz="0" w:space="0" w:color="auto"/>
            <w:left w:val="none" w:sz="0" w:space="0" w:color="auto"/>
            <w:bottom w:val="none" w:sz="0" w:space="0" w:color="auto"/>
            <w:right w:val="none" w:sz="0" w:space="0" w:color="auto"/>
          </w:divBdr>
          <w:divsChild>
            <w:div w:id="2081518744">
              <w:marLeft w:val="0"/>
              <w:marRight w:val="0"/>
              <w:marTop w:val="0"/>
              <w:marBottom w:val="0"/>
              <w:divBdr>
                <w:top w:val="none" w:sz="0" w:space="0" w:color="auto"/>
                <w:left w:val="none" w:sz="0" w:space="0" w:color="auto"/>
                <w:bottom w:val="none" w:sz="0" w:space="0" w:color="auto"/>
                <w:right w:val="none" w:sz="0" w:space="0" w:color="auto"/>
              </w:divBdr>
              <w:divsChild>
                <w:div w:id="1688679811">
                  <w:marLeft w:val="0"/>
                  <w:marRight w:val="0"/>
                  <w:marTop w:val="0"/>
                  <w:marBottom w:val="0"/>
                  <w:divBdr>
                    <w:top w:val="none" w:sz="0" w:space="0" w:color="auto"/>
                    <w:left w:val="none" w:sz="0" w:space="0" w:color="auto"/>
                    <w:bottom w:val="none" w:sz="0" w:space="0" w:color="auto"/>
                    <w:right w:val="none" w:sz="0" w:space="0" w:color="auto"/>
                  </w:divBdr>
                  <w:divsChild>
                    <w:div w:id="10827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769318">
      <w:bodyDiv w:val="1"/>
      <w:marLeft w:val="0"/>
      <w:marRight w:val="0"/>
      <w:marTop w:val="0"/>
      <w:marBottom w:val="0"/>
      <w:divBdr>
        <w:top w:val="none" w:sz="0" w:space="0" w:color="auto"/>
        <w:left w:val="none" w:sz="0" w:space="0" w:color="auto"/>
        <w:bottom w:val="none" w:sz="0" w:space="0" w:color="auto"/>
        <w:right w:val="none" w:sz="0" w:space="0" w:color="auto"/>
      </w:divBdr>
    </w:div>
    <w:div w:id="937101041">
      <w:bodyDiv w:val="1"/>
      <w:marLeft w:val="0"/>
      <w:marRight w:val="0"/>
      <w:marTop w:val="0"/>
      <w:marBottom w:val="0"/>
      <w:divBdr>
        <w:top w:val="none" w:sz="0" w:space="0" w:color="auto"/>
        <w:left w:val="none" w:sz="0" w:space="0" w:color="auto"/>
        <w:bottom w:val="none" w:sz="0" w:space="0" w:color="auto"/>
        <w:right w:val="none" w:sz="0" w:space="0" w:color="auto"/>
      </w:divBdr>
      <w:divsChild>
        <w:div w:id="862480379">
          <w:marLeft w:val="0"/>
          <w:marRight w:val="0"/>
          <w:marTop w:val="0"/>
          <w:marBottom w:val="0"/>
          <w:divBdr>
            <w:top w:val="none" w:sz="0" w:space="0" w:color="auto"/>
            <w:left w:val="none" w:sz="0" w:space="0" w:color="auto"/>
            <w:bottom w:val="none" w:sz="0" w:space="0" w:color="auto"/>
            <w:right w:val="none" w:sz="0" w:space="0" w:color="auto"/>
          </w:divBdr>
          <w:divsChild>
            <w:div w:id="437063802">
              <w:marLeft w:val="0"/>
              <w:marRight w:val="0"/>
              <w:marTop w:val="0"/>
              <w:marBottom w:val="0"/>
              <w:divBdr>
                <w:top w:val="none" w:sz="0" w:space="0" w:color="auto"/>
                <w:left w:val="none" w:sz="0" w:space="0" w:color="auto"/>
                <w:bottom w:val="none" w:sz="0" w:space="0" w:color="auto"/>
                <w:right w:val="none" w:sz="0" w:space="0" w:color="auto"/>
              </w:divBdr>
              <w:divsChild>
                <w:div w:id="1990817821">
                  <w:marLeft w:val="0"/>
                  <w:marRight w:val="0"/>
                  <w:marTop w:val="0"/>
                  <w:marBottom w:val="0"/>
                  <w:divBdr>
                    <w:top w:val="none" w:sz="0" w:space="0" w:color="auto"/>
                    <w:left w:val="none" w:sz="0" w:space="0" w:color="auto"/>
                    <w:bottom w:val="none" w:sz="0" w:space="0" w:color="auto"/>
                    <w:right w:val="none" w:sz="0" w:space="0" w:color="auto"/>
                  </w:divBdr>
                  <w:divsChild>
                    <w:div w:id="5806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20071">
      <w:bodyDiv w:val="1"/>
      <w:marLeft w:val="0"/>
      <w:marRight w:val="0"/>
      <w:marTop w:val="0"/>
      <w:marBottom w:val="0"/>
      <w:divBdr>
        <w:top w:val="none" w:sz="0" w:space="0" w:color="auto"/>
        <w:left w:val="none" w:sz="0" w:space="0" w:color="auto"/>
        <w:bottom w:val="none" w:sz="0" w:space="0" w:color="auto"/>
        <w:right w:val="none" w:sz="0" w:space="0" w:color="auto"/>
      </w:divBdr>
      <w:divsChild>
        <w:div w:id="2144763547">
          <w:marLeft w:val="0"/>
          <w:marRight w:val="0"/>
          <w:marTop w:val="0"/>
          <w:marBottom w:val="0"/>
          <w:divBdr>
            <w:top w:val="none" w:sz="0" w:space="0" w:color="auto"/>
            <w:left w:val="none" w:sz="0" w:space="0" w:color="auto"/>
            <w:bottom w:val="none" w:sz="0" w:space="0" w:color="auto"/>
            <w:right w:val="none" w:sz="0" w:space="0" w:color="auto"/>
          </w:divBdr>
          <w:divsChild>
            <w:div w:id="2516862">
              <w:marLeft w:val="0"/>
              <w:marRight w:val="0"/>
              <w:marTop w:val="0"/>
              <w:marBottom w:val="0"/>
              <w:divBdr>
                <w:top w:val="none" w:sz="0" w:space="0" w:color="auto"/>
                <w:left w:val="none" w:sz="0" w:space="0" w:color="auto"/>
                <w:bottom w:val="none" w:sz="0" w:space="0" w:color="auto"/>
                <w:right w:val="none" w:sz="0" w:space="0" w:color="auto"/>
              </w:divBdr>
              <w:divsChild>
                <w:div w:id="1381972899">
                  <w:marLeft w:val="0"/>
                  <w:marRight w:val="0"/>
                  <w:marTop w:val="0"/>
                  <w:marBottom w:val="0"/>
                  <w:divBdr>
                    <w:top w:val="none" w:sz="0" w:space="0" w:color="auto"/>
                    <w:left w:val="none" w:sz="0" w:space="0" w:color="auto"/>
                    <w:bottom w:val="none" w:sz="0" w:space="0" w:color="auto"/>
                    <w:right w:val="none" w:sz="0" w:space="0" w:color="auto"/>
                  </w:divBdr>
                  <w:divsChild>
                    <w:div w:id="16671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27862">
      <w:bodyDiv w:val="1"/>
      <w:marLeft w:val="0"/>
      <w:marRight w:val="0"/>
      <w:marTop w:val="0"/>
      <w:marBottom w:val="0"/>
      <w:divBdr>
        <w:top w:val="none" w:sz="0" w:space="0" w:color="auto"/>
        <w:left w:val="none" w:sz="0" w:space="0" w:color="auto"/>
        <w:bottom w:val="none" w:sz="0" w:space="0" w:color="auto"/>
        <w:right w:val="none" w:sz="0" w:space="0" w:color="auto"/>
      </w:divBdr>
      <w:divsChild>
        <w:div w:id="316349133">
          <w:marLeft w:val="0"/>
          <w:marRight w:val="0"/>
          <w:marTop w:val="0"/>
          <w:marBottom w:val="0"/>
          <w:divBdr>
            <w:top w:val="none" w:sz="0" w:space="0" w:color="auto"/>
            <w:left w:val="none" w:sz="0" w:space="0" w:color="auto"/>
            <w:bottom w:val="none" w:sz="0" w:space="0" w:color="auto"/>
            <w:right w:val="none" w:sz="0" w:space="0" w:color="auto"/>
          </w:divBdr>
          <w:divsChild>
            <w:div w:id="290717883">
              <w:marLeft w:val="0"/>
              <w:marRight w:val="0"/>
              <w:marTop w:val="0"/>
              <w:marBottom w:val="0"/>
              <w:divBdr>
                <w:top w:val="none" w:sz="0" w:space="0" w:color="auto"/>
                <w:left w:val="none" w:sz="0" w:space="0" w:color="auto"/>
                <w:bottom w:val="none" w:sz="0" w:space="0" w:color="auto"/>
                <w:right w:val="none" w:sz="0" w:space="0" w:color="auto"/>
              </w:divBdr>
              <w:divsChild>
                <w:div w:id="236592491">
                  <w:marLeft w:val="0"/>
                  <w:marRight w:val="0"/>
                  <w:marTop w:val="0"/>
                  <w:marBottom w:val="0"/>
                  <w:divBdr>
                    <w:top w:val="none" w:sz="0" w:space="0" w:color="auto"/>
                    <w:left w:val="none" w:sz="0" w:space="0" w:color="auto"/>
                    <w:bottom w:val="none" w:sz="0" w:space="0" w:color="auto"/>
                    <w:right w:val="none" w:sz="0" w:space="0" w:color="auto"/>
                  </w:divBdr>
                  <w:divsChild>
                    <w:div w:id="8329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746426">
      <w:bodyDiv w:val="1"/>
      <w:marLeft w:val="0"/>
      <w:marRight w:val="0"/>
      <w:marTop w:val="0"/>
      <w:marBottom w:val="0"/>
      <w:divBdr>
        <w:top w:val="none" w:sz="0" w:space="0" w:color="auto"/>
        <w:left w:val="none" w:sz="0" w:space="0" w:color="auto"/>
        <w:bottom w:val="none" w:sz="0" w:space="0" w:color="auto"/>
        <w:right w:val="none" w:sz="0" w:space="0" w:color="auto"/>
      </w:divBdr>
    </w:div>
    <w:div w:id="1043482996">
      <w:bodyDiv w:val="1"/>
      <w:marLeft w:val="0"/>
      <w:marRight w:val="0"/>
      <w:marTop w:val="0"/>
      <w:marBottom w:val="0"/>
      <w:divBdr>
        <w:top w:val="none" w:sz="0" w:space="0" w:color="auto"/>
        <w:left w:val="none" w:sz="0" w:space="0" w:color="auto"/>
        <w:bottom w:val="none" w:sz="0" w:space="0" w:color="auto"/>
        <w:right w:val="none" w:sz="0" w:space="0" w:color="auto"/>
      </w:divBdr>
      <w:divsChild>
        <w:div w:id="1908302556">
          <w:marLeft w:val="0"/>
          <w:marRight w:val="0"/>
          <w:marTop w:val="0"/>
          <w:marBottom w:val="0"/>
          <w:divBdr>
            <w:top w:val="none" w:sz="0" w:space="0" w:color="auto"/>
            <w:left w:val="none" w:sz="0" w:space="0" w:color="auto"/>
            <w:bottom w:val="none" w:sz="0" w:space="0" w:color="auto"/>
            <w:right w:val="none" w:sz="0" w:space="0" w:color="auto"/>
          </w:divBdr>
          <w:divsChild>
            <w:div w:id="886456027">
              <w:marLeft w:val="0"/>
              <w:marRight w:val="0"/>
              <w:marTop w:val="0"/>
              <w:marBottom w:val="0"/>
              <w:divBdr>
                <w:top w:val="none" w:sz="0" w:space="0" w:color="auto"/>
                <w:left w:val="none" w:sz="0" w:space="0" w:color="auto"/>
                <w:bottom w:val="none" w:sz="0" w:space="0" w:color="auto"/>
                <w:right w:val="none" w:sz="0" w:space="0" w:color="auto"/>
              </w:divBdr>
              <w:divsChild>
                <w:div w:id="1646162556">
                  <w:marLeft w:val="0"/>
                  <w:marRight w:val="0"/>
                  <w:marTop w:val="0"/>
                  <w:marBottom w:val="0"/>
                  <w:divBdr>
                    <w:top w:val="none" w:sz="0" w:space="0" w:color="auto"/>
                    <w:left w:val="none" w:sz="0" w:space="0" w:color="auto"/>
                    <w:bottom w:val="none" w:sz="0" w:space="0" w:color="auto"/>
                    <w:right w:val="none" w:sz="0" w:space="0" w:color="auto"/>
                  </w:divBdr>
                  <w:divsChild>
                    <w:div w:id="6834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1947929873">
          <w:marLeft w:val="0"/>
          <w:marRight w:val="0"/>
          <w:marTop w:val="0"/>
          <w:marBottom w:val="0"/>
          <w:divBdr>
            <w:top w:val="none" w:sz="0" w:space="0" w:color="auto"/>
            <w:left w:val="none" w:sz="0" w:space="0" w:color="auto"/>
            <w:bottom w:val="none" w:sz="0" w:space="0" w:color="auto"/>
            <w:right w:val="none" w:sz="0" w:space="0" w:color="auto"/>
          </w:divBdr>
          <w:divsChild>
            <w:div w:id="2081441873">
              <w:marLeft w:val="0"/>
              <w:marRight w:val="0"/>
              <w:marTop w:val="0"/>
              <w:marBottom w:val="0"/>
              <w:divBdr>
                <w:top w:val="none" w:sz="0" w:space="0" w:color="auto"/>
                <w:left w:val="none" w:sz="0" w:space="0" w:color="auto"/>
                <w:bottom w:val="none" w:sz="0" w:space="0" w:color="auto"/>
                <w:right w:val="none" w:sz="0" w:space="0" w:color="auto"/>
              </w:divBdr>
              <w:divsChild>
                <w:div w:id="1049913938">
                  <w:marLeft w:val="0"/>
                  <w:marRight w:val="0"/>
                  <w:marTop w:val="0"/>
                  <w:marBottom w:val="0"/>
                  <w:divBdr>
                    <w:top w:val="none" w:sz="0" w:space="0" w:color="auto"/>
                    <w:left w:val="none" w:sz="0" w:space="0" w:color="auto"/>
                    <w:bottom w:val="none" w:sz="0" w:space="0" w:color="auto"/>
                    <w:right w:val="none" w:sz="0" w:space="0" w:color="auto"/>
                  </w:divBdr>
                  <w:divsChild>
                    <w:div w:id="10990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03610">
      <w:bodyDiv w:val="1"/>
      <w:marLeft w:val="0"/>
      <w:marRight w:val="0"/>
      <w:marTop w:val="0"/>
      <w:marBottom w:val="0"/>
      <w:divBdr>
        <w:top w:val="none" w:sz="0" w:space="0" w:color="auto"/>
        <w:left w:val="none" w:sz="0" w:space="0" w:color="auto"/>
        <w:bottom w:val="none" w:sz="0" w:space="0" w:color="auto"/>
        <w:right w:val="none" w:sz="0" w:space="0" w:color="auto"/>
      </w:divBdr>
    </w:div>
    <w:div w:id="1087267061">
      <w:bodyDiv w:val="1"/>
      <w:marLeft w:val="0"/>
      <w:marRight w:val="0"/>
      <w:marTop w:val="0"/>
      <w:marBottom w:val="0"/>
      <w:divBdr>
        <w:top w:val="none" w:sz="0" w:space="0" w:color="auto"/>
        <w:left w:val="none" w:sz="0" w:space="0" w:color="auto"/>
        <w:bottom w:val="none" w:sz="0" w:space="0" w:color="auto"/>
        <w:right w:val="none" w:sz="0" w:space="0" w:color="auto"/>
      </w:divBdr>
      <w:divsChild>
        <w:div w:id="771244815">
          <w:marLeft w:val="0"/>
          <w:marRight w:val="0"/>
          <w:marTop w:val="0"/>
          <w:marBottom w:val="0"/>
          <w:divBdr>
            <w:top w:val="none" w:sz="0" w:space="0" w:color="auto"/>
            <w:left w:val="none" w:sz="0" w:space="0" w:color="auto"/>
            <w:bottom w:val="none" w:sz="0" w:space="0" w:color="auto"/>
            <w:right w:val="none" w:sz="0" w:space="0" w:color="auto"/>
          </w:divBdr>
          <w:divsChild>
            <w:div w:id="1683506228">
              <w:marLeft w:val="0"/>
              <w:marRight w:val="0"/>
              <w:marTop w:val="0"/>
              <w:marBottom w:val="0"/>
              <w:divBdr>
                <w:top w:val="none" w:sz="0" w:space="0" w:color="auto"/>
                <w:left w:val="none" w:sz="0" w:space="0" w:color="auto"/>
                <w:bottom w:val="none" w:sz="0" w:space="0" w:color="auto"/>
                <w:right w:val="none" w:sz="0" w:space="0" w:color="auto"/>
              </w:divBdr>
              <w:divsChild>
                <w:div w:id="1733305286">
                  <w:marLeft w:val="0"/>
                  <w:marRight w:val="0"/>
                  <w:marTop w:val="0"/>
                  <w:marBottom w:val="0"/>
                  <w:divBdr>
                    <w:top w:val="none" w:sz="0" w:space="0" w:color="auto"/>
                    <w:left w:val="none" w:sz="0" w:space="0" w:color="auto"/>
                    <w:bottom w:val="none" w:sz="0" w:space="0" w:color="auto"/>
                    <w:right w:val="none" w:sz="0" w:space="0" w:color="auto"/>
                  </w:divBdr>
                  <w:divsChild>
                    <w:div w:id="13073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80229">
      <w:bodyDiv w:val="1"/>
      <w:marLeft w:val="0"/>
      <w:marRight w:val="0"/>
      <w:marTop w:val="0"/>
      <w:marBottom w:val="0"/>
      <w:divBdr>
        <w:top w:val="none" w:sz="0" w:space="0" w:color="auto"/>
        <w:left w:val="none" w:sz="0" w:space="0" w:color="auto"/>
        <w:bottom w:val="none" w:sz="0" w:space="0" w:color="auto"/>
        <w:right w:val="none" w:sz="0" w:space="0" w:color="auto"/>
      </w:divBdr>
      <w:divsChild>
        <w:div w:id="1952055428">
          <w:marLeft w:val="0"/>
          <w:marRight w:val="0"/>
          <w:marTop w:val="0"/>
          <w:marBottom w:val="0"/>
          <w:divBdr>
            <w:top w:val="none" w:sz="0" w:space="0" w:color="auto"/>
            <w:left w:val="none" w:sz="0" w:space="0" w:color="auto"/>
            <w:bottom w:val="none" w:sz="0" w:space="0" w:color="auto"/>
            <w:right w:val="none" w:sz="0" w:space="0" w:color="auto"/>
          </w:divBdr>
          <w:divsChild>
            <w:div w:id="576131350">
              <w:marLeft w:val="0"/>
              <w:marRight w:val="0"/>
              <w:marTop w:val="0"/>
              <w:marBottom w:val="0"/>
              <w:divBdr>
                <w:top w:val="none" w:sz="0" w:space="0" w:color="auto"/>
                <w:left w:val="none" w:sz="0" w:space="0" w:color="auto"/>
                <w:bottom w:val="none" w:sz="0" w:space="0" w:color="auto"/>
                <w:right w:val="none" w:sz="0" w:space="0" w:color="auto"/>
              </w:divBdr>
              <w:divsChild>
                <w:div w:id="1634557683">
                  <w:marLeft w:val="0"/>
                  <w:marRight w:val="0"/>
                  <w:marTop w:val="0"/>
                  <w:marBottom w:val="0"/>
                  <w:divBdr>
                    <w:top w:val="none" w:sz="0" w:space="0" w:color="auto"/>
                    <w:left w:val="none" w:sz="0" w:space="0" w:color="auto"/>
                    <w:bottom w:val="none" w:sz="0" w:space="0" w:color="auto"/>
                    <w:right w:val="none" w:sz="0" w:space="0" w:color="auto"/>
                  </w:divBdr>
                  <w:divsChild>
                    <w:div w:id="55693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75779">
      <w:bodyDiv w:val="1"/>
      <w:marLeft w:val="0"/>
      <w:marRight w:val="0"/>
      <w:marTop w:val="0"/>
      <w:marBottom w:val="0"/>
      <w:divBdr>
        <w:top w:val="none" w:sz="0" w:space="0" w:color="auto"/>
        <w:left w:val="none" w:sz="0" w:space="0" w:color="auto"/>
        <w:bottom w:val="none" w:sz="0" w:space="0" w:color="auto"/>
        <w:right w:val="none" w:sz="0" w:space="0" w:color="auto"/>
      </w:divBdr>
    </w:div>
    <w:div w:id="1197964423">
      <w:bodyDiv w:val="1"/>
      <w:marLeft w:val="0"/>
      <w:marRight w:val="0"/>
      <w:marTop w:val="0"/>
      <w:marBottom w:val="0"/>
      <w:divBdr>
        <w:top w:val="none" w:sz="0" w:space="0" w:color="auto"/>
        <w:left w:val="none" w:sz="0" w:space="0" w:color="auto"/>
        <w:bottom w:val="none" w:sz="0" w:space="0" w:color="auto"/>
        <w:right w:val="none" w:sz="0" w:space="0" w:color="auto"/>
      </w:divBdr>
    </w:div>
    <w:div w:id="1309165504">
      <w:bodyDiv w:val="1"/>
      <w:marLeft w:val="0"/>
      <w:marRight w:val="0"/>
      <w:marTop w:val="0"/>
      <w:marBottom w:val="0"/>
      <w:divBdr>
        <w:top w:val="none" w:sz="0" w:space="0" w:color="auto"/>
        <w:left w:val="none" w:sz="0" w:space="0" w:color="auto"/>
        <w:bottom w:val="none" w:sz="0" w:space="0" w:color="auto"/>
        <w:right w:val="none" w:sz="0" w:space="0" w:color="auto"/>
      </w:divBdr>
      <w:divsChild>
        <w:div w:id="1666013032">
          <w:marLeft w:val="0"/>
          <w:marRight w:val="0"/>
          <w:marTop w:val="0"/>
          <w:marBottom w:val="0"/>
          <w:divBdr>
            <w:top w:val="none" w:sz="0" w:space="0" w:color="auto"/>
            <w:left w:val="none" w:sz="0" w:space="0" w:color="auto"/>
            <w:bottom w:val="none" w:sz="0" w:space="0" w:color="auto"/>
            <w:right w:val="none" w:sz="0" w:space="0" w:color="auto"/>
          </w:divBdr>
          <w:divsChild>
            <w:div w:id="2017492022">
              <w:marLeft w:val="0"/>
              <w:marRight w:val="0"/>
              <w:marTop w:val="0"/>
              <w:marBottom w:val="0"/>
              <w:divBdr>
                <w:top w:val="none" w:sz="0" w:space="0" w:color="auto"/>
                <w:left w:val="none" w:sz="0" w:space="0" w:color="auto"/>
                <w:bottom w:val="none" w:sz="0" w:space="0" w:color="auto"/>
                <w:right w:val="none" w:sz="0" w:space="0" w:color="auto"/>
              </w:divBdr>
              <w:divsChild>
                <w:div w:id="1990397786">
                  <w:marLeft w:val="0"/>
                  <w:marRight w:val="0"/>
                  <w:marTop w:val="0"/>
                  <w:marBottom w:val="0"/>
                  <w:divBdr>
                    <w:top w:val="none" w:sz="0" w:space="0" w:color="auto"/>
                    <w:left w:val="none" w:sz="0" w:space="0" w:color="auto"/>
                    <w:bottom w:val="none" w:sz="0" w:space="0" w:color="auto"/>
                    <w:right w:val="none" w:sz="0" w:space="0" w:color="auto"/>
                  </w:divBdr>
                  <w:divsChild>
                    <w:div w:id="20986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798070">
      <w:bodyDiv w:val="1"/>
      <w:marLeft w:val="0"/>
      <w:marRight w:val="0"/>
      <w:marTop w:val="0"/>
      <w:marBottom w:val="0"/>
      <w:divBdr>
        <w:top w:val="none" w:sz="0" w:space="0" w:color="auto"/>
        <w:left w:val="none" w:sz="0" w:space="0" w:color="auto"/>
        <w:bottom w:val="none" w:sz="0" w:space="0" w:color="auto"/>
        <w:right w:val="none" w:sz="0" w:space="0" w:color="auto"/>
      </w:divBdr>
    </w:div>
    <w:div w:id="1385055928">
      <w:bodyDiv w:val="1"/>
      <w:marLeft w:val="0"/>
      <w:marRight w:val="0"/>
      <w:marTop w:val="0"/>
      <w:marBottom w:val="0"/>
      <w:divBdr>
        <w:top w:val="none" w:sz="0" w:space="0" w:color="auto"/>
        <w:left w:val="none" w:sz="0" w:space="0" w:color="auto"/>
        <w:bottom w:val="none" w:sz="0" w:space="0" w:color="auto"/>
        <w:right w:val="none" w:sz="0" w:space="0" w:color="auto"/>
      </w:divBdr>
    </w:div>
    <w:div w:id="1394425699">
      <w:bodyDiv w:val="1"/>
      <w:marLeft w:val="0"/>
      <w:marRight w:val="0"/>
      <w:marTop w:val="0"/>
      <w:marBottom w:val="0"/>
      <w:divBdr>
        <w:top w:val="none" w:sz="0" w:space="0" w:color="auto"/>
        <w:left w:val="none" w:sz="0" w:space="0" w:color="auto"/>
        <w:bottom w:val="none" w:sz="0" w:space="0" w:color="auto"/>
        <w:right w:val="none" w:sz="0" w:space="0" w:color="auto"/>
      </w:divBdr>
    </w:div>
    <w:div w:id="1421218379">
      <w:bodyDiv w:val="1"/>
      <w:marLeft w:val="0"/>
      <w:marRight w:val="0"/>
      <w:marTop w:val="0"/>
      <w:marBottom w:val="0"/>
      <w:divBdr>
        <w:top w:val="none" w:sz="0" w:space="0" w:color="auto"/>
        <w:left w:val="none" w:sz="0" w:space="0" w:color="auto"/>
        <w:bottom w:val="none" w:sz="0" w:space="0" w:color="auto"/>
        <w:right w:val="none" w:sz="0" w:space="0" w:color="auto"/>
      </w:divBdr>
    </w:div>
    <w:div w:id="1457217865">
      <w:bodyDiv w:val="1"/>
      <w:marLeft w:val="0"/>
      <w:marRight w:val="0"/>
      <w:marTop w:val="0"/>
      <w:marBottom w:val="0"/>
      <w:divBdr>
        <w:top w:val="none" w:sz="0" w:space="0" w:color="auto"/>
        <w:left w:val="none" w:sz="0" w:space="0" w:color="auto"/>
        <w:bottom w:val="none" w:sz="0" w:space="0" w:color="auto"/>
        <w:right w:val="none" w:sz="0" w:space="0" w:color="auto"/>
      </w:divBdr>
    </w:div>
    <w:div w:id="1457872924">
      <w:bodyDiv w:val="1"/>
      <w:marLeft w:val="0"/>
      <w:marRight w:val="0"/>
      <w:marTop w:val="0"/>
      <w:marBottom w:val="0"/>
      <w:divBdr>
        <w:top w:val="none" w:sz="0" w:space="0" w:color="auto"/>
        <w:left w:val="none" w:sz="0" w:space="0" w:color="auto"/>
        <w:bottom w:val="none" w:sz="0" w:space="0" w:color="auto"/>
        <w:right w:val="none" w:sz="0" w:space="0" w:color="auto"/>
      </w:divBdr>
    </w:div>
    <w:div w:id="1512186539">
      <w:bodyDiv w:val="1"/>
      <w:marLeft w:val="0"/>
      <w:marRight w:val="0"/>
      <w:marTop w:val="0"/>
      <w:marBottom w:val="0"/>
      <w:divBdr>
        <w:top w:val="none" w:sz="0" w:space="0" w:color="auto"/>
        <w:left w:val="none" w:sz="0" w:space="0" w:color="auto"/>
        <w:bottom w:val="none" w:sz="0" w:space="0" w:color="auto"/>
        <w:right w:val="none" w:sz="0" w:space="0" w:color="auto"/>
      </w:divBdr>
      <w:divsChild>
        <w:div w:id="1767193666">
          <w:marLeft w:val="0"/>
          <w:marRight w:val="0"/>
          <w:marTop w:val="0"/>
          <w:marBottom w:val="0"/>
          <w:divBdr>
            <w:top w:val="none" w:sz="0" w:space="0" w:color="auto"/>
            <w:left w:val="none" w:sz="0" w:space="0" w:color="auto"/>
            <w:bottom w:val="none" w:sz="0" w:space="0" w:color="auto"/>
            <w:right w:val="none" w:sz="0" w:space="0" w:color="auto"/>
          </w:divBdr>
          <w:divsChild>
            <w:div w:id="1975676481">
              <w:marLeft w:val="0"/>
              <w:marRight w:val="0"/>
              <w:marTop w:val="0"/>
              <w:marBottom w:val="0"/>
              <w:divBdr>
                <w:top w:val="none" w:sz="0" w:space="0" w:color="auto"/>
                <w:left w:val="none" w:sz="0" w:space="0" w:color="auto"/>
                <w:bottom w:val="none" w:sz="0" w:space="0" w:color="auto"/>
                <w:right w:val="none" w:sz="0" w:space="0" w:color="auto"/>
              </w:divBdr>
              <w:divsChild>
                <w:div w:id="1770854144">
                  <w:marLeft w:val="0"/>
                  <w:marRight w:val="0"/>
                  <w:marTop w:val="0"/>
                  <w:marBottom w:val="0"/>
                  <w:divBdr>
                    <w:top w:val="none" w:sz="0" w:space="0" w:color="auto"/>
                    <w:left w:val="none" w:sz="0" w:space="0" w:color="auto"/>
                    <w:bottom w:val="none" w:sz="0" w:space="0" w:color="auto"/>
                    <w:right w:val="none" w:sz="0" w:space="0" w:color="auto"/>
                  </w:divBdr>
                  <w:divsChild>
                    <w:div w:id="1369069213">
                      <w:marLeft w:val="0"/>
                      <w:marRight w:val="0"/>
                      <w:marTop w:val="0"/>
                      <w:marBottom w:val="0"/>
                      <w:divBdr>
                        <w:top w:val="none" w:sz="0" w:space="0" w:color="auto"/>
                        <w:left w:val="none" w:sz="0" w:space="0" w:color="auto"/>
                        <w:bottom w:val="none" w:sz="0" w:space="0" w:color="auto"/>
                        <w:right w:val="none" w:sz="0" w:space="0" w:color="auto"/>
                      </w:divBdr>
                    </w:div>
                    <w:div w:id="18391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0524">
      <w:bodyDiv w:val="1"/>
      <w:marLeft w:val="0"/>
      <w:marRight w:val="0"/>
      <w:marTop w:val="0"/>
      <w:marBottom w:val="0"/>
      <w:divBdr>
        <w:top w:val="none" w:sz="0" w:space="0" w:color="auto"/>
        <w:left w:val="none" w:sz="0" w:space="0" w:color="auto"/>
        <w:bottom w:val="none" w:sz="0" w:space="0" w:color="auto"/>
        <w:right w:val="none" w:sz="0" w:space="0" w:color="auto"/>
      </w:divBdr>
    </w:div>
    <w:div w:id="1581986620">
      <w:bodyDiv w:val="1"/>
      <w:marLeft w:val="0"/>
      <w:marRight w:val="0"/>
      <w:marTop w:val="0"/>
      <w:marBottom w:val="0"/>
      <w:divBdr>
        <w:top w:val="none" w:sz="0" w:space="0" w:color="auto"/>
        <w:left w:val="none" w:sz="0" w:space="0" w:color="auto"/>
        <w:bottom w:val="none" w:sz="0" w:space="0" w:color="auto"/>
        <w:right w:val="none" w:sz="0" w:space="0" w:color="auto"/>
      </w:divBdr>
      <w:divsChild>
        <w:div w:id="320232006">
          <w:marLeft w:val="0"/>
          <w:marRight w:val="0"/>
          <w:marTop w:val="0"/>
          <w:marBottom w:val="0"/>
          <w:divBdr>
            <w:top w:val="none" w:sz="0" w:space="0" w:color="auto"/>
            <w:left w:val="none" w:sz="0" w:space="0" w:color="auto"/>
            <w:bottom w:val="none" w:sz="0" w:space="0" w:color="auto"/>
            <w:right w:val="none" w:sz="0" w:space="0" w:color="auto"/>
          </w:divBdr>
          <w:divsChild>
            <w:div w:id="577983004">
              <w:marLeft w:val="0"/>
              <w:marRight w:val="0"/>
              <w:marTop w:val="0"/>
              <w:marBottom w:val="0"/>
              <w:divBdr>
                <w:top w:val="none" w:sz="0" w:space="0" w:color="auto"/>
                <w:left w:val="none" w:sz="0" w:space="0" w:color="auto"/>
                <w:bottom w:val="none" w:sz="0" w:space="0" w:color="auto"/>
                <w:right w:val="none" w:sz="0" w:space="0" w:color="auto"/>
              </w:divBdr>
              <w:divsChild>
                <w:div w:id="582184164">
                  <w:marLeft w:val="0"/>
                  <w:marRight w:val="0"/>
                  <w:marTop w:val="0"/>
                  <w:marBottom w:val="0"/>
                  <w:divBdr>
                    <w:top w:val="none" w:sz="0" w:space="0" w:color="auto"/>
                    <w:left w:val="none" w:sz="0" w:space="0" w:color="auto"/>
                    <w:bottom w:val="none" w:sz="0" w:space="0" w:color="auto"/>
                    <w:right w:val="none" w:sz="0" w:space="0" w:color="auto"/>
                  </w:divBdr>
                  <w:divsChild>
                    <w:div w:id="375853971">
                      <w:marLeft w:val="0"/>
                      <w:marRight w:val="0"/>
                      <w:marTop w:val="0"/>
                      <w:marBottom w:val="0"/>
                      <w:divBdr>
                        <w:top w:val="none" w:sz="0" w:space="0" w:color="auto"/>
                        <w:left w:val="none" w:sz="0" w:space="0" w:color="auto"/>
                        <w:bottom w:val="none" w:sz="0" w:space="0" w:color="auto"/>
                        <w:right w:val="none" w:sz="0" w:space="0" w:color="auto"/>
                      </w:divBdr>
                    </w:div>
                    <w:div w:id="1691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9168">
      <w:bodyDiv w:val="1"/>
      <w:marLeft w:val="0"/>
      <w:marRight w:val="0"/>
      <w:marTop w:val="0"/>
      <w:marBottom w:val="0"/>
      <w:divBdr>
        <w:top w:val="none" w:sz="0" w:space="0" w:color="auto"/>
        <w:left w:val="none" w:sz="0" w:space="0" w:color="auto"/>
        <w:bottom w:val="none" w:sz="0" w:space="0" w:color="auto"/>
        <w:right w:val="none" w:sz="0" w:space="0" w:color="auto"/>
      </w:divBdr>
      <w:divsChild>
        <w:div w:id="43212382">
          <w:marLeft w:val="0"/>
          <w:marRight w:val="0"/>
          <w:marTop w:val="0"/>
          <w:marBottom w:val="0"/>
          <w:divBdr>
            <w:top w:val="none" w:sz="0" w:space="0" w:color="auto"/>
            <w:left w:val="none" w:sz="0" w:space="0" w:color="auto"/>
            <w:bottom w:val="none" w:sz="0" w:space="0" w:color="auto"/>
            <w:right w:val="none" w:sz="0" w:space="0" w:color="auto"/>
          </w:divBdr>
          <w:divsChild>
            <w:div w:id="870728996">
              <w:marLeft w:val="0"/>
              <w:marRight w:val="0"/>
              <w:marTop w:val="0"/>
              <w:marBottom w:val="0"/>
              <w:divBdr>
                <w:top w:val="none" w:sz="0" w:space="0" w:color="auto"/>
                <w:left w:val="none" w:sz="0" w:space="0" w:color="auto"/>
                <w:bottom w:val="none" w:sz="0" w:space="0" w:color="auto"/>
                <w:right w:val="none" w:sz="0" w:space="0" w:color="auto"/>
              </w:divBdr>
              <w:divsChild>
                <w:div w:id="1769231974">
                  <w:marLeft w:val="0"/>
                  <w:marRight w:val="0"/>
                  <w:marTop w:val="0"/>
                  <w:marBottom w:val="0"/>
                  <w:divBdr>
                    <w:top w:val="none" w:sz="0" w:space="0" w:color="auto"/>
                    <w:left w:val="none" w:sz="0" w:space="0" w:color="auto"/>
                    <w:bottom w:val="none" w:sz="0" w:space="0" w:color="auto"/>
                    <w:right w:val="none" w:sz="0" w:space="0" w:color="auto"/>
                  </w:divBdr>
                  <w:divsChild>
                    <w:div w:id="11172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7450">
      <w:bodyDiv w:val="1"/>
      <w:marLeft w:val="0"/>
      <w:marRight w:val="0"/>
      <w:marTop w:val="0"/>
      <w:marBottom w:val="0"/>
      <w:divBdr>
        <w:top w:val="none" w:sz="0" w:space="0" w:color="auto"/>
        <w:left w:val="none" w:sz="0" w:space="0" w:color="auto"/>
        <w:bottom w:val="none" w:sz="0" w:space="0" w:color="auto"/>
        <w:right w:val="none" w:sz="0" w:space="0" w:color="auto"/>
      </w:divBdr>
      <w:divsChild>
        <w:div w:id="571430377">
          <w:marLeft w:val="0"/>
          <w:marRight w:val="0"/>
          <w:marTop w:val="0"/>
          <w:marBottom w:val="0"/>
          <w:divBdr>
            <w:top w:val="none" w:sz="0" w:space="0" w:color="auto"/>
            <w:left w:val="none" w:sz="0" w:space="0" w:color="auto"/>
            <w:bottom w:val="none" w:sz="0" w:space="0" w:color="auto"/>
            <w:right w:val="none" w:sz="0" w:space="0" w:color="auto"/>
          </w:divBdr>
          <w:divsChild>
            <w:div w:id="849293246">
              <w:marLeft w:val="0"/>
              <w:marRight w:val="0"/>
              <w:marTop w:val="0"/>
              <w:marBottom w:val="0"/>
              <w:divBdr>
                <w:top w:val="none" w:sz="0" w:space="0" w:color="auto"/>
                <w:left w:val="none" w:sz="0" w:space="0" w:color="auto"/>
                <w:bottom w:val="none" w:sz="0" w:space="0" w:color="auto"/>
                <w:right w:val="none" w:sz="0" w:space="0" w:color="auto"/>
              </w:divBdr>
              <w:divsChild>
                <w:div w:id="1987859106">
                  <w:marLeft w:val="0"/>
                  <w:marRight w:val="0"/>
                  <w:marTop w:val="0"/>
                  <w:marBottom w:val="0"/>
                  <w:divBdr>
                    <w:top w:val="none" w:sz="0" w:space="0" w:color="auto"/>
                    <w:left w:val="none" w:sz="0" w:space="0" w:color="auto"/>
                    <w:bottom w:val="none" w:sz="0" w:space="0" w:color="auto"/>
                    <w:right w:val="none" w:sz="0" w:space="0" w:color="auto"/>
                  </w:divBdr>
                  <w:divsChild>
                    <w:div w:id="14786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931798">
      <w:bodyDiv w:val="1"/>
      <w:marLeft w:val="0"/>
      <w:marRight w:val="0"/>
      <w:marTop w:val="0"/>
      <w:marBottom w:val="0"/>
      <w:divBdr>
        <w:top w:val="none" w:sz="0" w:space="0" w:color="auto"/>
        <w:left w:val="none" w:sz="0" w:space="0" w:color="auto"/>
        <w:bottom w:val="none" w:sz="0" w:space="0" w:color="auto"/>
        <w:right w:val="none" w:sz="0" w:space="0" w:color="auto"/>
      </w:divBdr>
      <w:divsChild>
        <w:div w:id="52781726">
          <w:marLeft w:val="0"/>
          <w:marRight w:val="0"/>
          <w:marTop w:val="0"/>
          <w:marBottom w:val="0"/>
          <w:divBdr>
            <w:top w:val="none" w:sz="0" w:space="0" w:color="auto"/>
            <w:left w:val="none" w:sz="0" w:space="0" w:color="auto"/>
            <w:bottom w:val="none" w:sz="0" w:space="0" w:color="auto"/>
            <w:right w:val="none" w:sz="0" w:space="0" w:color="auto"/>
          </w:divBdr>
          <w:divsChild>
            <w:div w:id="395787578">
              <w:marLeft w:val="0"/>
              <w:marRight w:val="0"/>
              <w:marTop w:val="0"/>
              <w:marBottom w:val="0"/>
              <w:divBdr>
                <w:top w:val="none" w:sz="0" w:space="0" w:color="auto"/>
                <w:left w:val="none" w:sz="0" w:space="0" w:color="auto"/>
                <w:bottom w:val="none" w:sz="0" w:space="0" w:color="auto"/>
                <w:right w:val="none" w:sz="0" w:space="0" w:color="auto"/>
              </w:divBdr>
              <w:divsChild>
                <w:div w:id="770007518">
                  <w:marLeft w:val="0"/>
                  <w:marRight w:val="0"/>
                  <w:marTop w:val="0"/>
                  <w:marBottom w:val="0"/>
                  <w:divBdr>
                    <w:top w:val="none" w:sz="0" w:space="0" w:color="auto"/>
                    <w:left w:val="none" w:sz="0" w:space="0" w:color="auto"/>
                    <w:bottom w:val="none" w:sz="0" w:space="0" w:color="auto"/>
                    <w:right w:val="none" w:sz="0" w:space="0" w:color="auto"/>
                  </w:divBdr>
                  <w:divsChild>
                    <w:div w:id="1668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732770">
      <w:bodyDiv w:val="1"/>
      <w:marLeft w:val="0"/>
      <w:marRight w:val="0"/>
      <w:marTop w:val="0"/>
      <w:marBottom w:val="0"/>
      <w:divBdr>
        <w:top w:val="none" w:sz="0" w:space="0" w:color="auto"/>
        <w:left w:val="none" w:sz="0" w:space="0" w:color="auto"/>
        <w:bottom w:val="none" w:sz="0" w:space="0" w:color="auto"/>
        <w:right w:val="none" w:sz="0" w:space="0" w:color="auto"/>
      </w:divBdr>
      <w:divsChild>
        <w:div w:id="1776824877">
          <w:marLeft w:val="0"/>
          <w:marRight w:val="0"/>
          <w:marTop w:val="0"/>
          <w:marBottom w:val="0"/>
          <w:divBdr>
            <w:top w:val="none" w:sz="0" w:space="0" w:color="auto"/>
            <w:left w:val="none" w:sz="0" w:space="0" w:color="auto"/>
            <w:bottom w:val="none" w:sz="0" w:space="0" w:color="auto"/>
            <w:right w:val="none" w:sz="0" w:space="0" w:color="auto"/>
          </w:divBdr>
          <w:divsChild>
            <w:div w:id="1498350585">
              <w:marLeft w:val="0"/>
              <w:marRight w:val="0"/>
              <w:marTop w:val="0"/>
              <w:marBottom w:val="0"/>
              <w:divBdr>
                <w:top w:val="none" w:sz="0" w:space="0" w:color="auto"/>
                <w:left w:val="none" w:sz="0" w:space="0" w:color="auto"/>
                <w:bottom w:val="none" w:sz="0" w:space="0" w:color="auto"/>
                <w:right w:val="none" w:sz="0" w:space="0" w:color="auto"/>
              </w:divBdr>
              <w:divsChild>
                <w:div w:id="1382100163">
                  <w:marLeft w:val="0"/>
                  <w:marRight w:val="0"/>
                  <w:marTop w:val="0"/>
                  <w:marBottom w:val="0"/>
                  <w:divBdr>
                    <w:top w:val="none" w:sz="0" w:space="0" w:color="auto"/>
                    <w:left w:val="none" w:sz="0" w:space="0" w:color="auto"/>
                    <w:bottom w:val="none" w:sz="0" w:space="0" w:color="auto"/>
                    <w:right w:val="none" w:sz="0" w:space="0" w:color="auto"/>
                  </w:divBdr>
                  <w:divsChild>
                    <w:div w:id="4427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90819">
      <w:bodyDiv w:val="1"/>
      <w:marLeft w:val="0"/>
      <w:marRight w:val="0"/>
      <w:marTop w:val="0"/>
      <w:marBottom w:val="0"/>
      <w:divBdr>
        <w:top w:val="none" w:sz="0" w:space="0" w:color="auto"/>
        <w:left w:val="none" w:sz="0" w:space="0" w:color="auto"/>
        <w:bottom w:val="none" w:sz="0" w:space="0" w:color="auto"/>
        <w:right w:val="none" w:sz="0" w:space="0" w:color="auto"/>
      </w:divBdr>
    </w:div>
    <w:div w:id="1917203668">
      <w:bodyDiv w:val="1"/>
      <w:marLeft w:val="0"/>
      <w:marRight w:val="0"/>
      <w:marTop w:val="0"/>
      <w:marBottom w:val="0"/>
      <w:divBdr>
        <w:top w:val="none" w:sz="0" w:space="0" w:color="auto"/>
        <w:left w:val="none" w:sz="0" w:space="0" w:color="auto"/>
        <w:bottom w:val="none" w:sz="0" w:space="0" w:color="auto"/>
        <w:right w:val="none" w:sz="0" w:space="0" w:color="auto"/>
      </w:divBdr>
      <w:divsChild>
        <w:div w:id="1459107847">
          <w:marLeft w:val="0"/>
          <w:marRight w:val="0"/>
          <w:marTop w:val="0"/>
          <w:marBottom w:val="0"/>
          <w:divBdr>
            <w:top w:val="none" w:sz="0" w:space="0" w:color="auto"/>
            <w:left w:val="none" w:sz="0" w:space="0" w:color="auto"/>
            <w:bottom w:val="none" w:sz="0" w:space="0" w:color="auto"/>
            <w:right w:val="none" w:sz="0" w:space="0" w:color="auto"/>
          </w:divBdr>
          <w:divsChild>
            <w:div w:id="793061051">
              <w:marLeft w:val="0"/>
              <w:marRight w:val="0"/>
              <w:marTop w:val="0"/>
              <w:marBottom w:val="0"/>
              <w:divBdr>
                <w:top w:val="none" w:sz="0" w:space="0" w:color="auto"/>
                <w:left w:val="none" w:sz="0" w:space="0" w:color="auto"/>
                <w:bottom w:val="none" w:sz="0" w:space="0" w:color="auto"/>
                <w:right w:val="none" w:sz="0" w:space="0" w:color="auto"/>
              </w:divBdr>
              <w:divsChild>
                <w:div w:id="19978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4915">
      <w:bodyDiv w:val="1"/>
      <w:marLeft w:val="0"/>
      <w:marRight w:val="0"/>
      <w:marTop w:val="0"/>
      <w:marBottom w:val="0"/>
      <w:divBdr>
        <w:top w:val="none" w:sz="0" w:space="0" w:color="auto"/>
        <w:left w:val="none" w:sz="0" w:space="0" w:color="auto"/>
        <w:bottom w:val="none" w:sz="0" w:space="0" w:color="auto"/>
        <w:right w:val="none" w:sz="0" w:space="0" w:color="auto"/>
      </w:divBdr>
    </w:div>
    <w:div w:id="1949268538">
      <w:bodyDiv w:val="1"/>
      <w:marLeft w:val="0"/>
      <w:marRight w:val="0"/>
      <w:marTop w:val="0"/>
      <w:marBottom w:val="0"/>
      <w:divBdr>
        <w:top w:val="none" w:sz="0" w:space="0" w:color="auto"/>
        <w:left w:val="none" w:sz="0" w:space="0" w:color="auto"/>
        <w:bottom w:val="none" w:sz="0" w:space="0" w:color="auto"/>
        <w:right w:val="none" w:sz="0" w:space="0" w:color="auto"/>
      </w:divBdr>
    </w:div>
    <w:div w:id="2001545291">
      <w:bodyDiv w:val="1"/>
      <w:marLeft w:val="0"/>
      <w:marRight w:val="0"/>
      <w:marTop w:val="0"/>
      <w:marBottom w:val="0"/>
      <w:divBdr>
        <w:top w:val="none" w:sz="0" w:space="0" w:color="auto"/>
        <w:left w:val="none" w:sz="0" w:space="0" w:color="auto"/>
        <w:bottom w:val="none" w:sz="0" w:space="0" w:color="auto"/>
        <w:right w:val="none" w:sz="0" w:space="0" w:color="auto"/>
      </w:divBdr>
      <w:divsChild>
        <w:div w:id="149568256">
          <w:marLeft w:val="0"/>
          <w:marRight w:val="0"/>
          <w:marTop w:val="0"/>
          <w:marBottom w:val="0"/>
          <w:divBdr>
            <w:top w:val="none" w:sz="0" w:space="0" w:color="auto"/>
            <w:left w:val="none" w:sz="0" w:space="0" w:color="auto"/>
            <w:bottom w:val="none" w:sz="0" w:space="0" w:color="auto"/>
            <w:right w:val="none" w:sz="0" w:space="0" w:color="auto"/>
          </w:divBdr>
          <w:divsChild>
            <w:div w:id="2105952895">
              <w:marLeft w:val="0"/>
              <w:marRight w:val="0"/>
              <w:marTop w:val="0"/>
              <w:marBottom w:val="0"/>
              <w:divBdr>
                <w:top w:val="none" w:sz="0" w:space="0" w:color="auto"/>
                <w:left w:val="none" w:sz="0" w:space="0" w:color="auto"/>
                <w:bottom w:val="none" w:sz="0" w:space="0" w:color="auto"/>
                <w:right w:val="none" w:sz="0" w:space="0" w:color="auto"/>
              </w:divBdr>
              <w:divsChild>
                <w:div w:id="1768185706">
                  <w:marLeft w:val="0"/>
                  <w:marRight w:val="0"/>
                  <w:marTop w:val="0"/>
                  <w:marBottom w:val="0"/>
                  <w:divBdr>
                    <w:top w:val="none" w:sz="0" w:space="0" w:color="auto"/>
                    <w:left w:val="none" w:sz="0" w:space="0" w:color="auto"/>
                    <w:bottom w:val="none" w:sz="0" w:space="0" w:color="auto"/>
                    <w:right w:val="none" w:sz="0" w:space="0" w:color="auto"/>
                  </w:divBdr>
                  <w:divsChild>
                    <w:div w:id="10109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98308">
      <w:bodyDiv w:val="1"/>
      <w:marLeft w:val="0"/>
      <w:marRight w:val="0"/>
      <w:marTop w:val="0"/>
      <w:marBottom w:val="0"/>
      <w:divBdr>
        <w:top w:val="none" w:sz="0" w:space="0" w:color="auto"/>
        <w:left w:val="none" w:sz="0" w:space="0" w:color="auto"/>
        <w:bottom w:val="none" w:sz="0" w:space="0" w:color="auto"/>
        <w:right w:val="none" w:sz="0" w:space="0" w:color="auto"/>
      </w:divBdr>
      <w:divsChild>
        <w:div w:id="975186016">
          <w:marLeft w:val="0"/>
          <w:marRight w:val="0"/>
          <w:marTop w:val="0"/>
          <w:marBottom w:val="0"/>
          <w:divBdr>
            <w:top w:val="none" w:sz="0" w:space="0" w:color="auto"/>
            <w:left w:val="none" w:sz="0" w:space="0" w:color="auto"/>
            <w:bottom w:val="none" w:sz="0" w:space="0" w:color="auto"/>
            <w:right w:val="none" w:sz="0" w:space="0" w:color="auto"/>
          </w:divBdr>
          <w:divsChild>
            <w:div w:id="1125008193">
              <w:marLeft w:val="0"/>
              <w:marRight w:val="0"/>
              <w:marTop w:val="0"/>
              <w:marBottom w:val="0"/>
              <w:divBdr>
                <w:top w:val="none" w:sz="0" w:space="0" w:color="auto"/>
                <w:left w:val="none" w:sz="0" w:space="0" w:color="auto"/>
                <w:bottom w:val="none" w:sz="0" w:space="0" w:color="auto"/>
                <w:right w:val="none" w:sz="0" w:space="0" w:color="auto"/>
              </w:divBdr>
              <w:divsChild>
                <w:div w:id="1036273460">
                  <w:marLeft w:val="0"/>
                  <w:marRight w:val="0"/>
                  <w:marTop w:val="0"/>
                  <w:marBottom w:val="0"/>
                  <w:divBdr>
                    <w:top w:val="none" w:sz="0" w:space="0" w:color="auto"/>
                    <w:left w:val="none" w:sz="0" w:space="0" w:color="auto"/>
                    <w:bottom w:val="none" w:sz="0" w:space="0" w:color="auto"/>
                    <w:right w:val="none" w:sz="0" w:space="0" w:color="auto"/>
                  </w:divBdr>
                  <w:divsChild>
                    <w:div w:id="7959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4779">
      <w:bodyDiv w:val="1"/>
      <w:marLeft w:val="0"/>
      <w:marRight w:val="0"/>
      <w:marTop w:val="0"/>
      <w:marBottom w:val="0"/>
      <w:divBdr>
        <w:top w:val="none" w:sz="0" w:space="0" w:color="auto"/>
        <w:left w:val="none" w:sz="0" w:space="0" w:color="auto"/>
        <w:bottom w:val="none" w:sz="0" w:space="0" w:color="auto"/>
        <w:right w:val="none" w:sz="0" w:space="0" w:color="auto"/>
      </w:divBdr>
    </w:div>
    <w:div w:id="2061008161">
      <w:bodyDiv w:val="1"/>
      <w:marLeft w:val="0"/>
      <w:marRight w:val="0"/>
      <w:marTop w:val="0"/>
      <w:marBottom w:val="0"/>
      <w:divBdr>
        <w:top w:val="none" w:sz="0" w:space="0" w:color="auto"/>
        <w:left w:val="none" w:sz="0" w:space="0" w:color="auto"/>
        <w:bottom w:val="none" w:sz="0" w:space="0" w:color="auto"/>
        <w:right w:val="none" w:sz="0" w:space="0" w:color="auto"/>
      </w:divBdr>
      <w:divsChild>
        <w:div w:id="1145586432">
          <w:marLeft w:val="0"/>
          <w:marRight w:val="0"/>
          <w:marTop w:val="0"/>
          <w:marBottom w:val="0"/>
          <w:divBdr>
            <w:top w:val="none" w:sz="0" w:space="0" w:color="auto"/>
            <w:left w:val="none" w:sz="0" w:space="0" w:color="auto"/>
            <w:bottom w:val="none" w:sz="0" w:space="0" w:color="auto"/>
            <w:right w:val="none" w:sz="0" w:space="0" w:color="auto"/>
          </w:divBdr>
          <w:divsChild>
            <w:div w:id="1272974896">
              <w:marLeft w:val="0"/>
              <w:marRight w:val="0"/>
              <w:marTop w:val="0"/>
              <w:marBottom w:val="0"/>
              <w:divBdr>
                <w:top w:val="none" w:sz="0" w:space="0" w:color="auto"/>
                <w:left w:val="none" w:sz="0" w:space="0" w:color="auto"/>
                <w:bottom w:val="none" w:sz="0" w:space="0" w:color="auto"/>
                <w:right w:val="none" w:sz="0" w:space="0" w:color="auto"/>
              </w:divBdr>
              <w:divsChild>
                <w:div w:id="1327248550">
                  <w:marLeft w:val="0"/>
                  <w:marRight w:val="0"/>
                  <w:marTop w:val="0"/>
                  <w:marBottom w:val="0"/>
                  <w:divBdr>
                    <w:top w:val="none" w:sz="0" w:space="0" w:color="auto"/>
                    <w:left w:val="none" w:sz="0" w:space="0" w:color="auto"/>
                    <w:bottom w:val="none" w:sz="0" w:space="0" w:color="auto"/>
                    <w:right w:val="none" w:sz="0" w:space="0" w:color="auto"/>
                  </w:divBdr>
                  <w:divsChild>
                    <w:div w:id="5273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78959">
      <w:bodyDiv w:val="1"/>
      <w:marLeft w:val="0"/>
      <w:marRight w:val="0"/>
      <w:marTop w:val="0"/>
      <w:marBottom w:val="0"/>
      <w:divBdr>
        <w:top w:val="none" w:sz="0" w:space="0" w:color="auto"/>
        <w:left w:val="none" w:sz="0" w:space="0" w:color="auto"/>
        <w:bottom w:val="none" w:sz="0" w:space="0" w:color="auto"/>
        <w:right w:val="none" w:sz="0" w:space="0" w:color="auto"/>
      </w:divBdr>
      <w:divsChild>
        <w:div w:id="2068259198">
          <w:marLeft w:val="0"/>
          <w:marRight w:val="0"/>
          <w:marTop w:val="0"/>
          <w:marBottom w:val="0"/>
          <w:divBdr>
            <w:top w:val="none" w:sz="0" w:space="0" w:color="auto"/>
            <w:left w:val="none" w:sz="0" w:space="0" w:color="auto"/>
            <w:bottom w:val="none" w:sz="0" w:space="0" w:color="auto"/>
            <w:right w:val="none" w:sz="0" w:space="0" w:color="auto"/>
          </w:divBdr>
          <w:divsChild>
            <w:div w:id="1278633440">
              <w:marLeft w:val="0"/>
              <w:marRight w:val="0"/>
              <w:marTop w:val="0"/>
              <w:marBottom w:val="0"/>
              <w:divBdr>
                <w:top w:val="none" w:sz="0" w:space="0" w:color="auto"/>
                <w:left w:val="none" w:sz="0" w:space="0" w:color="auto"/>
                <w:bottom w:val="none" w:sz="0" w:space="0" w:color="auto"/>
                <w:right w:val="none" w:sz="0" w:space="0" w:color="auto"/>
              </w:divBdr>
              <w:divsChild>
                <w:div w:id="1472791090">
                  <w:marLeft w:val="0"/>
                  <w:marRight w:val="0"/>
                  <w:marTop w:val="0"/>
                  <w:marBottom w:val="0"/>
                  <w:divBdr>
                    <w:top w:val="none" w:sz="0" w:space="0" w:color="auto"/>
                    <w:left w:val="none" w:sz="0" w:space="0" w:color="auto"/>
                    <w:bottom w:val="none" w:sz="0" w:space="0" w:color="auto"/>
                    <w:right w:val="none" w:sz="0" w:space="0" w:color="auto"/>
                  </w:divBdr>
                  <w:divsChild>
                    <w:div w:id="8909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72F4-36F3-4244-94E6-922122F35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30</Pages>
  <Words>36455</Words>
  <Characters>207800</Characters>
  <Application>Microsoft Office Word</Application>
  <DocSecurity>0</DocSecurity>
  <Lines>1731</Lines>
  <Paragraphs>487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Ferreiro Garcia</dc:creator>
  <cp:keywords/>
  <dc:description/>
  <cp:lastModifiedBy>Catarina Brancoi</cp:lastModifiedBy>
  <cp:revision>57</cp:revision>
  <dcterms:created xsi:type="dcterms:W3CDTF">2022-02-17T16:19:00Z</dcterms:created>
  <dcterms:modified xsi:type="dcterms:W3CDTF">2022-09-14T11:56:00Z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id="XJsFwzVt"/&gt;&lt;style id="http://www.zotero.org/styles/genome-biology-and-evolution"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ies>
</file>