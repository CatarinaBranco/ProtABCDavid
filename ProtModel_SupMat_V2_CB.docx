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F8D6" w14:textId="77777777" w:rsidR="00A81D19" w:rsidRPr="00A81D19" w:rsidRDefault="00A81D19" w:rsidP="00A81D19">
      <w:pPr>
        <w:rPr>
          <w:rFonts w:cs="Times New Roman"/>
          <w:b/>
          <w:bCs/>
          <w:sz w:val="28"/>
          <w:szCs w:val="28"/>
          <w:lang w:val="en-GB"/>
        </w:rPr>
      </w:pPr>
      <w:r w:rsidRPr="00A81D19">
        <w:rPr>
          <w:rFonts w:cs="Times New Roman"/>
          <w:b/>
          <w:bCs/>
          <w:sz w:val="28"/>
          <w:szCs w:val="28"/>
          <w:lang w:val="en-GB"/>
        </w:rPr>
        <w:t>Supplementary Data</w:t>
      </w:r>
    </w:p>
    <w:p w14:paraId="4E971EEE" w14:textId="77777777" w:rsidR="00A81D19" w:rsidRPr="00A81D19" w:rsidRDefault="00A81D19" w:rsidP="00A81D19">
      <w:pPr>
        <w:rPr>
          <w:rFonts w:cs="Times New Roman"/>
          <w:lang w:val="en-GB"/>
        </w:rPr>
      </w:pPr>
    </w:p>
    <w:p w14:paraId="168A6D9A" w14:textId="77777777" w:rsidR="00A81D19" w:rsidRPr="00A81D19" w:rsidRDefault="00A81D19" w:rsidP="00A81D19">
      <w:pPr>
        <w:rPr>
          <w:rFonts w:cs="Times New Roman"/>
          <w:lang w:val="en-GB"/>
        </w:rPr>
      </w:pPr>
    </w:p>
    <w:p w14:paraId="579B57F4" w14:textId="77777777" w:rsidR="00A81D19" w:rsidRPr="00A81D19" w:rsidRDefault="00A81D19" w:rsidP="00A81D19">
      <w:pPr>
        <w:rPr>
          <w:rFonts w:cs="Times New Roman"/>
          <w:lang w:val="en-GB"/>
        </w:rPr>
      </w:pPr>
    </w:p>
    <w:p w14:paraId="7D8A0F84" w14:textId="77777777" w:rsidR="00A81D19" w:rsidRPr="00A81D19" w:rsidRDefault="00A81D19" w:rsidP="00A81D19">
      <w:pPr>
        <w:rPr>
          <w:rFonts w:cs="Times New Roman"/>
          <w:lang w:val="en-GB"/>
        </w:rPr>
      </w:pPr>
    </w:p>
    <w:p w14:paraId="1B046532" w14:textId="7308C6EC" w:rsidR="00CC709F" w:rsidRPr="00A81D19" w:rsidRDefault="00A81D19" w:rsidP="00A81D19">
      <w:pPr>
        <w:jc w:val="center"/>
        <w:rPr>
          <w:rFonts w:cs="Times New Roman"/>
          <w:b/>
          <w:bCs/>
          <w:sz w:val="32"/>
          <w:szCs w:val="32"/>
          <w:lang w:val="en-GB"/>
        </w:rPr>
      </w:pPr>
      <w:r w:rsidRPr="00A81D19">
        <w:rPr>
          <w:rFonts w:cs="Times New Roman"/>
          <w:b/>
          <w:bCs/>
          <w:sz w:val="32"/>
          <w:szCs w:val="32"/>
          <w:lang w:val="en-GB"/>
        </w:rPr>
        <w:t>ProtModel: estimation of the best-fitting substitution model by approximate Bayesian computation</w:t>
      </w:r>
    </w:p>
    <w:p w14:paraId="32C43F5A" w14:textId="2DBF1DAA" w:rsidR="00A81D19" w:rsidRDefault="00A81D19" w:rsidP="00A81D19">
      <w:pPr>
        <w:jc w:val="center"/>
        <w:rPr>
          <w:rFonts w:cs="Times New Roman"/>
          <w:b/>
          <w:bCs/>
          <w:lang w:val="en-GB"/>
        </w:rPr>
      </w:pPr>
    </w:p>
    <w:sdt>
      <w:sdtPr>
        <w:rPr>
          <w:rFonts w:eastAsiaTheme="minorHAnsi" w:cstheme="minorBidi"/>
          <w:bCs w:val="0"/>
          <w:sz w:val="24"/>
          <w:szCs w:val="24"/>
          <w:lang w:eastAsia="en-US"/>
        </w:rPr>
        <w:id w:val="-48170404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commentRangeStart w:id="0" w:displacedByCustomXml="prev"/>
        <w:p w14:paraId="3D71B794" w14:textId="5B3A2D4B" w:rsidR="00A81D19" w:rsidRPr="00B20282" w:rsidRDefault="00AB49D4">
          <w:pPr>
            <w:pStyle w:val="TOCHeading"/>
            <w:rPr>
              <w:b/>
              <w:bCs w:val="0"/>
            </w:rPr>
          </w:pPr>
          <w:proofErr w:type="spellStart"/>
          <w:r w:rsidRPr="00B20282">
            <w:rPr>
              <w:b/>
              <w:bCs w:val="0"/>
            </w:rPr>
            <w:t>Index</w:t>
          </w:r>
          <w:commentRangeEnd w:id="0"/>
          <w:proofErr w:type="spellEnd"/>
          <w:r w:rsidR="00276F5B">
            <w:rPr>
              <w:rStyle w:val="CommentReference"/>
              <w:rFonts w:eastAsiaTheme="minorHAnsi" w:cstheme="minorBidi"/>
              <w:bCs w:val="0"/>
              <w:lang w:eastAsia="en-US"/>
            </w:rPr>
            <w:commentReference w:id="0"/>
          </w:r>
        </w:p>
        <w:p w14:paraId="0F76B7E4" w14:textId="3100270B" w:rsidR="00B20282" w:rsidRDefault="00A81D1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auto"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8596990" w:history="1">
            <w:r w:rsidR="00B20282" w:rsidRPr="00100C63">
              <w:rPr>
                <w:rStyle w:val="Hyperlink"/>
                <w:noProof/>
                <w:lang w:val="en-US"/>
              </w:rPr>
              <w:t>Supplementary tables</w:t>
            </w:r>
            <w:r w:rsidR="00B20282">
              <w:rPr>
                <w:noProof/>
                <w:webHidden/>
              </w:rPr>
              <w:tab/>
            </w:r>
            <w:r w:rsidR="00B20282">
              <w:rPr>
                <w:noProof/>
                <w:webHidden/>
              </w:rPr>
              <w:fldChar w:fldCharType="begin"/>
            </w:r>
            <w:r w:rsidR="00B20282">
              <w:rPr>
                <w:noProof/>
                <w:webHidden/>
              </w:rPr>
              <w:instrText xml:space="preserve"> PAGEREF _Toc108596990 \h </w:instrText>
            </w:r>
            <w:r w:rsidR="00B20282">
              <w:rPr>
                <w:noProof/>
                <w:webHidden/>
              </w:rPr>
            </w:r>
            <w:r w:rsidR="00B20282">
              <w:rPr>
                <w:noProof/>
                <w:webHidden/>
              </w:rPr>
              <w:fldChar w:fldCharType="separate"/>
            </w:r>
            <w:r w:rsidR="00B20282">
              <w:rPr>
                <w:noProof/>
                <w:webHidden/>
              </w:rPr>
              <w:t>2</w:t>
            </w:r>
            <w:r w:rsidR="00B20282">
              <w:rPr>
                <w:noProof/>
                <w:webHidden/>
              </w:rPr>
              <w:fldChar w:fldCharType="end"/>
            </w:r>
          </w:hyperlink>
        </w:p>
        <w:p w14:paraId="58795C4D" w14:textId="5231C434" w:rsidR="00B20282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auto"/>
              <w:lang w:eastAsia="es-ES_tradnl"/>
            </w:rPr>
          </w:pPr>
          <w:hyperlink w:anchor="_Toc108596991" w:history="1">
            <w:r w:rsidR="00B20282" w:rsidRPr="00100C63">
              <w:rPr>
                <w:rStyle w:val="Hyperlink"/>
                <w:noProof/>
                <w:lang w:val="en-US"/>
              </w:rPr>
              <w:t>Supplementary images</w:t>
            </w:r>
            <w:r w:rsidR="00B20282">
              <w:rPr>
                <w:noProof/>
                <w:webHidden/>
              </w:rPr>
              <w:tab/>
            </w:r>
            <w:r w:rsidR="00B20282">
              <w:rPr>
                <w:noProof/>
                <w:webHidden/>
              </w:rPr>
              <w:fldChar w:fldCharType="begin"/>
            </w:r>
            <w:r w:rsidR="00B20282">
              <w:rPr>
                <w:noProof/>
                <w:webHidden/>
              </w:rPr>
              <w:instrText xml:space="preserve"> PAGEREF _Toc108596991 \h </w:instrText>
            </w:r>
            <w:r w:rsidR="00B20282">
              <w:rPr>
                <w:noProof/>
                <w:webHidden/>
              </w:rPr>
            </w:r>
            <w:r w:rsidR="00B20282">
              <w:rPr>
                <w:noProof/>
                <w:webHidden/>
              </w:rPr>
              <w:fldChar w:fldCharType="separate"/>
            </w:r>
            <w:r w:rsidR="00B20282">
              <w:rPr>
                <w:noProof/>
                <w:webHidden/>
              </w:rPr>
              <w:t>5</w:t>
            </w:r>
            <w:r w:rsidR="00B20282">
              <w:rPr>
                <w:noProof/>
                <w:webHidden/>
              </w:rPr>
              <w:fldChar w:fldCharType="end"/>
            </w:r>
          </w:hyperlink>
        </w:p>
        <w:p w14:paraId="4E9C70EC" w14:textId="42D6D1D6" w:rsidR="00A81D19" w:rsidRDefault="00A81D19">
          <w:r>
            <w:rPr>
              <w:b/>
              <w:bCs/>
              <w:noProof/>
            </w:rPr>
            <w:fldChar w:fldCharType="end"/>
          </w:r>
        </w:p>
      </w:sdtContent>
    </w:sdt>
    <w:p w14:paraId="35FB860C" w14:textId="0D524AC3" w:rsidR="00A81D19" w:rsidRDefault="00A81D19" w:rsidP="00A81D19">
      <w:pPr>
        <w:jc w:val="center"/>
        <w:rPr>
          <w:rFonts w:cs="Times New Roman"/>
        </w:rPr>
      </w:pPr>
    </w:p>
    <w:p w14:paraId="290ACA7F" w14:textId="1E0731B2" w:rsidR="00A81D19" w:rsidRDefault="00A81D19">
      <w:pPr>
        <w:rPr>
          <w:rFonts w:cs="Times New Roman"/>
        </w:rPr>
      </w:pPr>
      <w:r>
        <w:rPr>
          <w:rFonts w:cs="Times New Roman"/>
        </w:rPr>
        <w:br w:type="page"/>
      </w:r>
    </w:p>
    <w:p w14:paraId="4BBA9F15" w14:textId="4F1C6417" w:rsidR="006951BF" w:rsidRPr="00AD2221" w:rsidRDefault="00A81D19" w:rsidP="00B20282">
      <w:pPr>
        <w:pStyle w:val="Heading1"/>
        <w:rPr>
          <w:lang w:val="en-US"/>
        </w:rPr>
      </w:pPr>
      <w:bookmarkStart w:id="1" w:name="OLE_LINK1"/>
      <w:bookmarkStart w:id="2" w:name="_Toc108596990"/>
      <w:r w:rsidRPr="00A81D19">
        <w:rPr>
          <w:lang w:val="en-US"/>
        </w:rPr>
        <w:lastRenderedPageBreak/>
        <w:t>Supplementary</w:t>
      </w:r>
      <w:r w:rsidRPr="00AD2221">
        <w:rPr>
          <w:lang w:val="en-US"/>
        </w:rPr>
        <w:t xml:space="preserve"> tables</w:t>
      </w:r>
      <w:bookmarkEnd w:id="1"/>
      <w:bookmarkEnd w:id="2"/>
    </w:p>
    <w:p w14:paraId="68DCDF2E" w14:textId="09BC4B9A" w:rsidR="00CE3E7D" w:rsidRDefault="00A81D19" w:rsidP="007D682D">
      <w:pPr>
        <w:jc w:val="both"/>
        <w:rPr>
          <w:lang w:val="en-US"/>
        </w:rPr>
        <w:pPrChange w:id="3" w:author="Catarina Brancoi" w:date="2022-09-14T13:59:00Z">
          <w:pPr/>
        </w:pPrChange>
      </w:pPr>
      <w:r w:rsidRPr="00A81D19">
        <w:rPr>
          <w:b/>
          <w:bCs/>
          <w:lang w:val="en-US"/>
        </w:rPr>
        <w:t xml:space="preserve">Table S1. </w:t>
      </w:r>
      <w:r w:rsidRPr="00CE3E7D">
        <w:rPr>
          <w:b/>
          <w:bCs/>
          <w:lang w:val="en-US"/>
        </w:rPr>
        <w:t xml:space="preserve">Parameters implemented in </w:t>
      </w:r>
      <w:r w:rsidRPr="00CE3E7D">
        <w:rPr>
          <w:b/>
          <w:bCs/>
          <w:i/>
          <w:iCs/>
          <w:lang w:val="en-US"/>
        </w:rPr>
        <w:t>ProtModel</w:t>
      </w:r>
      <w:r w:rsidRPr="00CE3E7D">
        <w:rPr>
          <w:b/>
          <w:bCs/>
          <w:lang w:val="en-US"/>
        </w:rPr>
        <w:t xml:space="preserve">. </w:t>
      </w:r>
      <w:r w:rsidR="00B20282">
        <w:rPr>
          <w:lang w:val="en-US"/>
        </w:rPr>
        <w:t>The table includes the name, the type</w:t>
      </w:r>
      <w:ins w:id="4" w:author="Catarina Brancoi" w:date="2022-09-14T13:46:00Z">
        <w:r w:rsidR="009F131D">
          <w:rPr>
            <w:lang w:val="en-US"/>
          </w:rPr>
          <w:t xml:space="preserve">, </w:t>
        </w:r>
      </w:ins>
      <w:del w:id="5" w:author="Catarina Brancoi" w:date="2022-09-14T13:46:00Z">
        <w:r w:rsidR="00B20282" w:rsidDel="009F131D">
          <w:rPr>
            <w:lang w:val="en-US"/>
          </w:rPr>
          <w:delText xml:space="preserve"> and </w:delText>
        </w:r>
      </w:del>
      <w:r w:rsidR="00B20282">
        <w:rPr>
          <w:lang w:val="en-US"/>
        </w:rPr>
        <w:t>if the parameter is needed to run an analysis</w:t>
      </w:r>
      <w:ins w:id="6" w:author="Catarina Brancoi" w:date="2022-09-14T13:46:00Z">
        <w:r w:rsidR="009F131D">
          <w:rPr>
            <w:lang w:val="en-US"/>
          </w:rPr>
          <w:t>, and some specific</w:t>
        </w:r>
      </w:ins>
      <w:r w:rsidR="00B20282">
        <w:rPr>
          <w:lang w:val="en-US"/>
        </w:rPr>
        <w:t xml:space="preserve"> </w:t>
      </w:r>
      <w:del w:id="7" w:author="Catarina Brancoi" w:date="2022-09-14T13:46:00Z">
        <w:r w:rsidR="00B20282" w:rsidDel="009F131D">
          <w:rPr>
            <w:lang w:val="en-US"/>
          </w:rPr>
          <w:delText xml:space="preserve">as well as some other </w:delText>
        </w:r>
      </w:del>
      <w:r w:rsidR="00B20282">
        <w:rPr>
          <w:lang w:val="en-US"/>
        </w:rPr>
        <w:t>comments. See documentation for more information.</w:t>
      </w:r>
    </w:p>
    <w:p w14:paraId="6102B783" w14:textId="77777777" w:rsidR="00B20282" w:rsidRPr="00B20282" w:rsidRDefault="00B20282" w:rsidP="00A81D19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1417"/>
        <w:gridCol w:w="3401"/>
      </w:tblGrid>
      <w:tr w:rsidR="00CE3E7D" w14:paraId="66FBC88F" w14:textId="77777777" w:rsidTr="000B2241">
        <w:trPr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60D242" w14:textId="732084FE" w:rsidR="00CE3E7D" w:rsidRPr="000B2241" w:rsidRDefault="00CE3E7D" w:rsidP="000B2241">
            <w:pPr>
              <w:spacing w:line="240" w:lineRule="auto"/>
              <w:rPr>
                <w:b/>
                <w:bCs/>
                <w:i/>
                <w:iCs/>
                <w:lang w:val="en-US"/>
              </w:rPr>
            </w:pPr>
            <w:r w:rsidRPr="000B2241">
              <w:rPr>
                <w:b/>
                <w:bCs/>
                <w:i/>
                <w:iCs/>
                <w:lang w:val="en-US"/>
              </w:rPr>
              <w:t>Parameter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6EE979" w14:textId="53FB97DF" w:rsidR="00CE3E7D" w:rsidRPr="000B2241" w:rsidRDefault="0021457E" w:rsidP="000B2241">
            <w:pPr>
              <w:spacing w:line="240" w:lineRule="auto"/>
              <w:rPr>
                <w:b/>
                <w:bCs/>
                <w:i/>
                <w:iCs/>
                <w:lang w:val="en-US"/>
              </w:rPr>
            </w:pPr>
            <w:r w:rsidRPr="000B2241">
              <w:rPr>
                <w:b/>
                <w:bCs/>
                <w:i/>
                <w:iCs/>
                <w:lang w:val="en-US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F82FA" w14:textId="3A87A999" w:rsidR="00CE3E7D" w:rsidRPr="000B2241" w:rsidRDefault="0021457E" w:rsidP="000B2241">
            <w:pPr>
              <w:spacing w:line="240" w:lineRule="auto"/>
              <w:rPr>
                <w:b/>
                <w:bCs/>
                <w:i/>
                <w:iCs/>
                <w:lang w:val="en-US"/>
              </w:rPr>
            </w:pPr>
            <w:r w:rsidRPr="000B2241">
              <w:rPr>
                <w:b/>
                <w:bCs/>
                <w:i/>
                <w:iCs/>
                <w:lang w:val="en-US"/>
              </w:rPr>
              <w:t>Mandatory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507740" w14:textId="4E22BFD5" w:rsidR="00CE3E7D" w:rsidRPr="000B2241" w:rsidRDefault="0021457E" w:rsidP="000B2241">
            <w:pPr>
              <w:spacing w:line="240" w:lineRule="auto"/>
              <w:rPr>
                <w:b/>
                <w:bCs/>
                <w:i/>
                <w:iCs/>
                <w:lang w:val="en-US"/>
              </w:rPr>
            </w:pPr>
            <w:r w:rsidRPr="000B2241">
              <w:rPr>
                <w:b/>
                <w:bCs/>
                <w:i/>
                <w:iCs/>
                <w:lang w:val="en-US"/>
              </w:rPr>
              <w:t>Comments</w:t>
            </w:r>
          </w:p>
        </w:tc>
      </w:tr>
      <w:tr w:rsidR="000B2241" w:rsidRPr="009F131D" w14:paraId="1EEB4795" w14:textId="77777777" w:rsidTr="000B2241">
        <w:trPr>
          <w:jc w:val="center"/>
        </w:trPr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427146B7" w14:textId="50FBDB0B" w:rsidR="0021457E" w:rsidRPr="0021457E" w:rsidRDefault="008172E9" w:rsidP="000B224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Multiple protein sequence alignment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0EB2BC91" w14:textId="0BBDD2B4" w:rsidR="0021457E" w:rsidRPr="0021457E" w:rsidRDefault="0021457E" w:rsidP="000B2241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General </w:t>
            </w:r>
            <w:proofErr w:type="spellStart"/>
            <w:r>
              <w:rPr>
                <w:rFonts w:ascii="TimesNewRomanPSMT" w:hAnsi="TimesNewRomanPSMT"/>
              </w:rPr>
              <w:t>settings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9F8B13B" w14:textId="15FE9453" w:rsidR="0021457E" w:rsidRPr="0021457E" w:rsidRDefault="0021457E" w:rsidP="000B224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54B42B3B" w14:textId="67428612" w:rsidR="0021457E" w:rsidRPr="0021457E" w:rsidRDefault="007F5EA7" w:rsidP="000B2241">
            <w:pPr>
              <w:spacing w:line="240" w:lineRule="auto"/>
              <w:rPr>
                <w:lang w:val="en-US"/>
              </w:rPr>
            </w:pPr>
            <w:r>
              <w:rPr>
                <w:lang w:val="en-GB"/>
              </w:rPr>
              <w:t>Filename (i.e.</w:t>
            </w:r>
            <w:r w:rsidR="00061039">
              <w:rPr>
                <w:lang w:val="en-GB"/>
              </w:rPr>
              <w:t>,</w:t>
            </w:r>
            <w:r>
              <w:rPr>
                <w:lang w:val="en-GB"/>
              </w:rPr>
              <w:t xml:space="preserve"> no pathway) in </w:t>
            </w:r>
            <w:proofErr w:type="spellStart"/>
            <w:r w:rsidR="009E1244" w:rsidRPr="009E1244">
              <w:rPr>
                <w:i/>
                <w:iCs/>
                <w:lang w:val="en-GB"/>
              </w:rPr>
              <w:t>phylip</w:t>
            </w:r>
            <w:proofErr w:type="spellEnd"/>
            <w:r w:rsidR="00223B24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format</w:t>
            </w:r>
          </w:p>
        </w:tc>
      </w:tr>
      <w:tr w:rsidR="007F5EA7" w:rsidRPr="009F131D" w14:paraId="1EB4EB25" w14:textId="77777777" w:rsidTr="000B224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7009738" w14:textId="34384C61" w:rsidR="007F5EA7" w:rsidRDefault="007F5EA7" w:rsidP="007F5E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Number of simulations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7CB6229F" w14:textId="4982EE3F" w:rsidR="007F5EA7" w:rsidRDefault="007F5EA7" w:rsidP="007F5EA7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General </w:t>
            </w:r>
            <w:proofErr w:type="spellStart"/>
            <w:r>
              <w:rPr>
                <w:rFonts w:ascii="TimesNewRomanPSMT" w:hAnsi="TimesNewRomanPSMT"/>
              </w:rPr>
              <w:t>settings</w:t>
            </w:r>
            <w:proofErr w:type="spellEnd"/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725B2173" w14:textId="36475FA8" w:rsidR="007F5EA7" w:rsidRDefault="007F5EA7" w:rsidP="007F5E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vAlign w:val="center"/>
          </w:tcPr>
          <w:p w14:paraId="2D1F2400" w14:textId="7A9590B7" w:rsidR="007F5EA7" w:rsidRPr="000B2241" w:rsidRDefault="007F5EA7" w:rsidP="007F5EA7">
            <w:pPr>
              <w:pStyle w:val="NormalWeb"/>
              <w:rPr>
                <w:lang w:val="en-US"/>
              </w:rPr>
            </w:pPr>
            <w:r w:rsidRPr="0021457E">
              <w:rPr>
                <w:lang w:val="en-US"/>
              </w:rPr>
              <w:t xml:space="preserve">Total number of simulations (number of samples </w:t>
            </w:r>
            <w:r w:rsidR="00223B24">
              <w:rPr>
                <w:lang w:val="en-US"/>
              </w:rPr>
              <w:t>simulated</w:t>
            </w:r>
            <w:r w:rsidR="00223B24" w:rsidRPr="0021457E">
              <w:rPr>
                <w:lang w:val="en-US"/>
              </w:rPr>
              <w:t xml:space="preserve"> </w:t>
            </w:r>
            <w:r w:rsidR="00223B24">
              <w:rPr>
                <w:lang w:val="en-US"/>
              </w:rPr>
              <w:t>under</w:t>
            </w:r>
            <w:r w:rsidR="00223B24" w:rsidRPr="0021457E">
              <w:rPr>
                <w:lang w:val="en-US"/>
              </w:rPr>
              <w:t xml:space="preserve"> </w:t>
            </w:r>
            <w:r w:rsidRPr="0021457E">
              <w:rPr>
                <w:lang w:val="en-US"/>
              </w:rPr>
              <w:t>the prior distributions)</w:t>
            </w:r>
          </w:p>
        </w:tc>
      </w:tr>
      <w:tr w:rsidR="007F5EA7" w:rsidRPr="009F131D" w14:paraId="11C5C812" w14:textId="77777777" w:rsidTr="000B224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E4C5BA3" w14:textId="68ECBA35" w:rsidR="007F5EA7" w:rsidRDefault="007F5EA7" w:rsidP="007F5E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Indels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2645B4D" w14:textId="79C452C8" w:rsidR="007F5EA7" w:rsidRDefault="007F5EA7" w:rsidP="007F5EA7">
            <w:pPr>
              <w:pStyle w:val="NormalWeb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General </w:t>
            </w:r>
            <w:proofErr w:type="spellStart"/>
            <w:r>
              <w:rPr>
                <w:rFonts w:ascii="TimesNewRomanPSMT" w:hAnsi="TimesNewRomanPSMT"/>
              </w:rPr>
              <w:t>settings</w:t>
            </w:r>
            <w:proofErr w:type="spellEnd"/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F0F5FB5" w14:textId="11C180D8" w:rsidR="007F5EA7" w:rsidRDefault="007F5EA7" w:rsidP="007F5E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BD76836" w14:textId="7A861FEC" w:rsidR="007F5EA7" w:rsidRPr="000B2241" w:rsidRDefault="007F5EA7" w:rsidP="007F5EA7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456A02">
              <w:rPr>
                <w:rFonts w:ascii="TimesNewRomanPSMT" w:hAnsi="TimesNewRomanPSMT"/>
                <w:lang w:val="en-US"/>
              </w:rPr>
              <w:t>Consideration of indels</w:t>
            </w:r>
            <w:r>
              <w:rPr>
                <w:rFonts w:ascii="TimesNewRomanPSMT" w:hAnsi="TimesNewRomanPSMT"/>
                <w:lang w:val="en-US"/>
              </w:rPr>
              <w:t xml:space="preserve"> (gaps)</w:t>
            </w:r>
            <w:r w:rsidRPr="00456A02">
              <w:rPr>
                <w:rFonts w:ascii="TimesNewRomanPSMT" w:hAnsi="TimesNewRomanPSMT"/>
                <w:lang w:val="en-US"/>
              </w:rPr>
              <w:t>.</w:t>
            </w:r>
            <w:r>
              <w:rPr>
                <w:rFonts w:ascii="TimesNewRomanPSMT" w:hAnsi="TimesNewRomanPSMT"/>
                <w:lang w:val="en-US"/>
              </w:rPr>
              <w:t xml:space="preserve"> It can be</w:t>
            </w:r>
            <w:r w:rsidRPr="00456A02">
              <w:rPr>
                <w:rFonts w:ascii="TimesNewRomanPSMT" w:hAnsi="TimesNewRomanPSMT"/>
                <w:lang w:val="en-US"/>
              </w:rPr>
              <w:t xml:space="preserve"> "Ignored" (indels are ignored),</w:t>
            </w:r>
            <w:r>
              <w:rPr>
                <w:rFonts w:ascii="TimesNewRomanPSMT" w:hAnsi="TimesNewRomanPSMT"/>
                <w:lang w:val="en-US"/>
              </w:rPr>
              <w:t xml:space="preserve"> or</w:t>
            </w:r>
            <w:r w:rsidRPr="00456A02">
              <w:rPr>
                <w:rFonts w:ascii="TimesNewRomanPSMT" w:hAnsi="TimesNewRomanPSMT"/>
                <w:lang w:val="en-US"/>
              </w:rPr>
              <w:t xml:space="preserve"> "</w:t>
            </w:r>
            <w:proofErr w:type="spellStart"/>
            <w:r w:rsidRPr="00456A02">
              <w:rPr>
                <w:rFonts w:ascii="TimesNewRomanPSMT" w:hAnsi="TimesNewRomanPSMT"/>
                <w:lang w:val="en-US"/>
              </w:rPr>
              <w:t>NewState</w:t>
            </w:r>
            <w:proofErr w:type="spellEnd"/>
            <w:r w:rsidRPr="00456A02">
              <w:rPr>
                <w:rFonts w:ascii="TimesNewRomanPSMT" w:hAnsi="TimesNewRomanPSMT"/>
                <w:lang w:val="en-US"/>
              </w:rPr>
              <w:t>" (indels are considered as a new state)</w:t>
            </w:r>
          </w:p>
        </w:tc>
      </w:tr>
      <w:tr w:rsidR="007F5EA7" w:rsidRPr="009F131D" w14:paraId="1E44AA66" w14:textId="77777777" w:rsidTr="00456A02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7D6EB77" w14:textId="03E71BBF" w:rsidR="007F5EA7" w:rsidRDefault="007F5EA7" w:rsidP="007F5E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Number of processors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6B1422E6" w14:textId="70F93EDC" w:rsidR="007F5EA7" w:rsidRPr="00456A02" w:rsidRDefault="007F5EA7" w:rsidP="007F5EA7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</w:rPr>
              <w:t xml:space="preserve">General </w:t>
            </w:r>
            <w:proofErr w:type="spellStart"/>
            <w:r>
              <w:rPr>
                <w:rFonts w:ascii="TimesNewRomanPSMT" w:hAnsi="TimesNewRomanPSMT"/>
              </w:rPr>
              <w:t>settings</w:t>
            </w:r>
            <w:proofErr w:type="spellEnd"/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14:paraId="7E8BB641" w14:textId="41E7B32B" w:rsidR="007F5EA7" w:rsidRDefault="007F5EA7" w:rsidP="007F5E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vAlign w:val="center"/>
          </w:tcPr>
          <w:p w14:paraId="50DBE09C" w14:textId="2946EB30" w:rsidR="007F5EA7" w:rsidRPr="000B2241" w:rsidRDefault="007F5EA7" w:rsidP="007F5EA7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0B2241">
              <w:rPr>
                <w:rFonts w:ascii="TimesNewRomanPSMT" w:hAnsi="TimesNewRomanPSMT"/>
                <w:lang w:val="en-US"/>
              </w:rPr>
              <w:t>Number of processors to run the simulations (it allows running the simulations on parallel)</w:t>
            </w:r>
          </w:p>
        </w:tc>
      </w:tr>
      <w:tr w:rsidR="007F5EA7" w:rsidRPr="009F131D" w14:paraId="1FBF9D20" w14:textId="77777777" w:rsidTr="00456A02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8E2FAE3" w14:textId="57A269FA" w:rsidR="007F5EA7" w:rsidRDefault="007F5EA7" w:rsidP="007F5E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Save simulations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6BF98A1" w14:textId="0CC87F1B" w:rsidR="007F5EA7" w:rsidRPr="00456A02" w:rsidRDefault="007F5EA7" w:rsidP="007F5EA7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</w:rPr>
              <w:t xml:space="preserve">General </w:t>
            </w:r>
            <w:proofErr w:type="spellStart"/>
            <w:r>
              <w:rPr>
                <w:rFonts w:ascii="TimesNewRomanPSMT" w:hAnsi="TimesNewRomanPSMT"/>
              </w:rPr>
              <w:t>settings</w:t>
            </w:r>
            <w:proofErr w:type="spellEnd"/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F4F1ADF" w14:textId="02C0D5C6" w:rsidR="007F5EA7" w:rsidRDefault="007F5EA7" w:rsidP="007F5EA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8C6DAAB" w14:textId="3AD5D1CA" w:rsidR="007F5EA7" w:rsidRPr="000B2241" w:rsidRDefault="007F5EA7" w:rsidP="007F5EA7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456A02">
              <w:rPr>
                <w:rFonts w:ascii="TimesNewRomanPSMT" w:hAnsi="TimesNewRomanPSMT"/>
                <w:lang w:val="en-US"/>
              </w:rPr>
              <w:t xml:space="preserve">Save simulated </w:t>
            </w:r>
            <w:r>
              <w:rPr>
                <w:rFonts w:ascii="TimesNewRomanPSMT" w:hAnsi="TimesNewRomanPSMT"/>
                <w:lang w:val="en-US"/>
              </w:rPr>
              <w:t>alignments in a compressed folder</w:t>
            </w:r>
          </w:p>
        </w:tc>
      </w:tr>
      <w:tr w:rsidR="00E82F51" w:rsidRPr="009F131D" w14:paraId="6D7AA89F" w14:textId="77777777" w:rsidTr="00A2473B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6D0791" w14:textId="4497CBC1" w:rsidR="00E82F51" w:rsidRDefault="00E82F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Show running information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C801D7" w14:textId="32630B5C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</w:rPr>
              <w:t xml:space="preserve">General </w:t>
            </w:r>
            <w:proofErr w:type="spellStart"/>
            <w:r>
              <w:rPr>
                <w:rFonts w:ascii="TimesNewRomanPSMT" w:hAnsi="TimesNewRomanPSMT"/>
              </w:rPr>
              <w:t>settings</w:t>
            </w:r>
            <w:proofErr w:type="spellEnd"/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FB8FD6" w14:textId="1CB79261" w:rsidR="00E82F51" w:rsidRDefault="00E82F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C9F2F6" w14:textId="34BF222B" w:rsidR="00E82F51" w:rsidRPr="000B2241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Reduce the amount of information displayed in the terminal</w:t>
            </w:r>
          </w:p>
        </w:tc>
      </w:tr>
      <w:tr w:rsidR="00E82F51" w:rsidRPr="009F131D" w14:paraId="62E135BC" w14:textId="77777777" w:rsidTr="00456A02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C331045" w14:textId="4B04EEAD" w:rsidR="00E82F51" w:rsidRDefault="00E82F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Haploid/</w:t>
            </w:r>
            <w:r w:rsidR="003F4286">
              <w:rPr>
                <w:lang w:val="en-US"/>
              </w:rPr>
              <w:t>d</w:t>
            </w:r>
            <w:r>
              <w:rPr>
                <w:lang w:val="en-US"/>
              </w:rPr>
              <w:t>iploid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E0414B0" w14:textId="37CE04B4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Demographic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D9A73CF" w14:textId="4D138F27" w:rsidR="00E82F51" w:rsidRDefault="00E82F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959BE2A" w14:textId="11B45249" w:rsidR="00E82F51" w:rsidRPr="000B2241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Data from haploid </w:t>
            </w:r>
            <w:ins w:id="8" w:author="Catarina Brancoi" w:date="2022-09-14T13:52:00Z">
              <w:r w:rsidR="00DA251E">
                <w:rPr>
                  <w:rFonts w:ascii="TimesNewRomanPSMT" w:hAnsi="TimesNewRomanPSMT"/>
                  <w:lang w:val="en-US"/>
                </w:rPr>
                <w:t xml:space="preserve">(1) </w:t>
              </w:r>
            </w:ins>
            <w:r>
              <w:rPr>
                <w:rFonts w:ascii="TimesNewRomanPSMT" w:hAnsi="TimesNewRomanPSMT"/>
                <w:lang w:val="en-US"/>
              </w:rPr>
              <w:t xml:space="preserve">or diploid </w:t>
            </w:r>
            <w:ins w:id="9" w:author="Catarina Brancoi" w:date="2022-09-14T13:52:00Z">
              <w:r w:rsidR="00DA251E">
                <w:rPr>
                  <w:rFonts w:ascii="TimesNewRomanPSMT" w:hAnsi="TimesNewRomanPSMT"/>
                  <w:lang w:val="en-US"/>
                </w:rPr>
                <w:t xml:space="preserve">(2) </w:t>
              </w:r>
            </w:ins>
            <w:r>
              <w:rPr>
                <w:rFonts w:ascii="TimesNewRomanPSMT" w:hAnsi="TimesNewRomanPSMT"/>
                <w:lang w:val="en-US"/>
              </w:rPr>
              <w:t>organism</w:t>
            </w:r>
          </w:p>
        </w:tc>
      </w:tr>
      <w:tr w:rsidR="00E82F51" w14:paraId="1561FE18" w14:textId="77777777" w:rsidTr="00456A02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2D207F" w14:textId="53B0BA13" w:rsidR="00E82F51" w:rsidRPr="00E82F51" w:rsidRDefault="00E82F51" w:rsidP="00E82F51">
            <w:pPr>
              <w:spacing w:line="240" w:lineRule="auto"/>
              <w:rPr>
                <w:bCs/>
                <w:lang w:val="en-US"/>
              </w:rPr>
            </w:pPr>
            <w:r>
              <w:rPr>
                <w:bCs/>
                <w:lang w:val="en-GB"/>
              </w:rPr>
              <w:t>P</w:t>
            </w:r>
            <w:r w:rsidRPr="00E82F51">
              <w:rPr>
                <w:bCs/>
                <w:lang w:val="en-GB"/>
              </w:rPr>
              <w:t>opulation size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44A2B9" w14:textId="3A575552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Demographic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234CFA" w14:textId="43710381" w:rsidR="00E82F51" w:rsidRDefault="00E82F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4CEE63" w14:textId="39EF1FDD" w:rsidR="00E82F51" w:rsidRPr="000B2241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Effective population size</w:t>
            </w:r>
          </w:p>
        </w:tc>
      </w:tr>
      <w:tr w:rsidR="00E82F51" w:rsidRPr="009F131D" w14:paraId="47903945" w14:textId="77777777" w:rsidTr="00A2473B">
        <w:trPr>
          <w:jc w:val="center"/>
        </w:trPr>
        <w:tc>
          <w:tcPr>
            <w:tcW w:w="18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B5DA60C" w14:textId="5253E0E6" w:rsidR="00E82F51" w:rsidRDefault="00E82F51" w:rsidP="00E82F51">
            <w:pPr>
              <w:spacing w:line="240" w:lineRule="auto"/>
              <w:rPr>
                <w:lang w:val="en-US"/>
              </w:rPr>
            </w:pPr>
            <w:r w:rsidRPr="00E82F51">
              <w:rPr>
                <w:lang w:val="en-US"/>
              </w:rPr>
              <w:t>Dated</w:t>
            </w:r>
            <w:r>
              <w:rPr>
                <w:lang w:val="en-US"/>
              </w:rPr>
              <w:t xml:space="preserve"> t</w:t>
            </w:r>
            <w:r w:rsidRPr="00E82F51">
              <w:rPr>
                <w:lang w:val="en-US"/>
              </w:rPr>
              <w:t>ips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2B81792" w14:textId="60439E40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Demographic settings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B6CDD3B" w14:textId="7933D6E4" w:rsidR="00E82F51" w:rsidRDefault="00E82F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700C2F" w14:textId="501A6C08" w:rsidR="00E82F51" w:rsidRPr="000B2241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lang w:val="en-GB"/>
              </w:rPr>
              <w:t>T</w:t>
            </w:r>
            <w:r w:rsidRPr="00F83840">
              <w:rPr>
                <w:lang w:val="en-GB"/>
              </w:rPr>
              <w:t>ime at wh</w:t>
            </w:r>
            <w:r w:rsidRPr="00BF3AD3">
              <w:rPr>
                <w:lang w:val="en-GB"/>
              </w:rPr>
              <w:t>ich</w:t>
            </w:r>
            <w:r w:rsidRPr="005049F3">
              <w:rPr>
                <w:lang w:val="en-GB"/>
              </w:rPr>
              <w:t xml:space="preserve"> the tip nodes of the </w:t>
            </w:r>
            <w:r w:rsidRPr="003D532E">
              <w:rPr>
                <w:lang w:val="en-GB"/>
              </w:rPr>
              <w:t xml:space="preserve">tree </w:t>
            </w:r>
            <w:r w:rsidRPr="00FE2806">
              <w:rPr>
                <w:lang w:val="en-GB"/>
              </w:rPr>
              <w:t xml:space="preserve">were sampled </w:t>
            </w:r>
            <w:r>
              <w:rPr>
                <w:lang w:val="en-GB"/>
              </w:rPr>
              <w:t>(years)</w:t>
            </w:r>
          </w:p>
        </w:tc>
      </w:tr>
      <w:tr w:rsidR="00E82F51" w:rsidRPr="009F131D" w14:paraId="4153B57A" w14:textId="77777777" w:rsidTr="00456A02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1EFE0" w14:textId="03CD87C3" w:rsidR="00E82F51" w:rsidRDefault="00E82F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Generation time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8C15C1" w14:textId="209821C8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Demographic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2B5B7E" w14:textId="221B4A7B" w:rsidR="00E82F51" w:rsidRDefault="00E82F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61BB19" w14:textId="748C6921" w:rsidR="00E82F51" w:rsidRPr="000B2241" w:rsidRDefault="003F4286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Time for each generation. It can be fixed or sampled from a uniform distribution</w:t>
            </w:r>
          </w:p>
        </w:tc>
      </w:tr>
      <w:tr w:rsidR="00E82F51" w:rsidRPr="009F131D" w14:paraId="3DFE847A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649BEE3" w14:textId="1F9E0F96" w:rsidR="00E82F51" w:rsidRDefault="003F4286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Growth rate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62CD9D0" w14:textId="37A7F00B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Demographic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1ACE81D" w14:textId="659D52B6" w:rsidR="00E82F51" w:rsidRDefault="003F4286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1517B93" w14:textId="372C520A" w:rsidR="00E82F51" w:rsidRPr="000B2241" w:rsidRDefault="003F4286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eastAsiaTheme="minorHAnsi"/>
                <w:lang w:val="en-US" w:eastAsia="en-US"/>
              </w:rPr>
              <w:t>It can be exponential or periods can be defined</w:t>
            </w:r>
          </w:p>
        </w:tc>
      </w:tr>
      <w:tr w:rsidR="00E82F51" w:rsidRPr="009F131D" w14:paraId="5F373406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5EA12C" w14:textId="60AB5370" w:rsidR="00E82F51" w:rsidRDefault="00EE61BE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Migration model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59F712" w14:textId="0525435D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Demographic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681819" w14:textId="2C3D4063" w:rsidR="00E82F51" w:rsidRDefault="00EE61BE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715783" w14:textId="1405D7EA" w:rsidR="00E82F51" w:rsidRPr="000B2241" w:rsidRDefault="00EE61BE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EE61BE">
              <w:rPr>
                <w:rFonts w:ascii="TimesNewRomanPSMT" w:hAnsi="TimesNewRomanPSMT"/>
                <w:lang w:val="en-US"/>
              </w:rPr>
              <w:t>Migration model and population structure</w:t>
            </w:r>
          </w:p>
        </w:tc>
      </w:tr>
      <w:tr w:rsidR="00E82F51" w:rsidRPr="009F131D" w14:paraId="3AEE41C9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EFBFC26" w14:textId="08A796D8" w:rsidR="00E82F51" w:rsidRDefault="00EE61BE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Migration rate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404FD0B" w14:textId="660A1290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Demographic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E6C7485" w14:textId="4A4A07EF" w:rsidR="00E82F51" w:rsidRDefault="00EE61BE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1BF1751" w14:textId="14C7325A" w:rsidR="00E82F51" w:rsidRPr="000B2241" w:rsidRDefault="00EE61BE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It can be </w:t>
            </w:r>
            <w:r w:rsidRPr="00EE61BE">
              <w:rPr>
                <w:rFonts w:ascii="TimesNewRomanPSMT" w:hAnsi="TimesNewRomanPSMT"/>
                <w:lang w:val="en-US"/>
              </w:rPr>
              <w:t xml:space="preserve">constant or variable </w:t>
            </w:r>
            <w:r>
              <w:rPr>
                <w:rFonts w:ascii="TimesNewRomanPSMT" w:hAnsi="TimesNewRomanPSMT"/>
                <w:lang w:val="en-US"/>
              </w:rPr>
              <w:t xml:space="preserve">during </w:t>
            </w:r>
            <w:r w:rsidRPr="00EE61BE">
              <w:rPr>
                <w:rFonts w:ascii="TimesNewRomanPSMT" w:hAnsi="TimesNewRomanPSMT"/>
                <w:lang w:val="en-US"/>
              </w:rPr>
              <w:t>time according to temporal periods</w:t>
            </w:r>
          </w:p>
        </w:tc>
      </w:tr>
      <w:tr w:rsidR="00E82F51" w:rsidRPr="009F131D" w14:paraId="2056D834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2A9FCD" w14:textId="697EE23A" w:rsidR="00E82F51" w:rsidRDefault="00EE61BE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Convergence demes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416427" w14:textId="2862BC94" w:rsidR="00E82F51" w:rsidRPr="00456A02" w:rsidRDefault="00E82F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Demographic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ABD635" w14:textId="485F1D9F" w:rsidR="00E82F51" w:rsidRDefault="00EE61BE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455EE9" w14:textId="5854F560" w:rsidR="00E82F51" w:rsidRPr="000B2241" w:rsidRDefault="00EE61BE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EE61BE">
              <w:rPr>
                <w:rFonts w:ascii="TimesNewRomanPSMT" w:hAnsi="TimesNewRomanPSMT"/>
                <w:lang w:val="en-US"/>
              </w:rPr>
              <w:t>Events of convergence of demes</w:t>
            </w:r>
          </w:p>
        </w:tc>
      </w:tr>
      <w:tr w:rsidR="00E82F51" w:rsidRPr="009F131D" w14:paraId="7CD654A0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EB10846" w14:textId="19F10A11" w:rsidR="00E82F51" w:rsidRDefault="005C1751" w:rsidP="00E82F51">
            <w:pPr>
              <w:spacing w:line="240" w:lineRule="auto"/>
              <w:rPr>
                <w:lang w:val="en-US"/>
              </w:rPr>
            </w:pPr>
            <w:r w:rsidRPr="005C1751">
              <w:rPr>
                <w:lang w:val="en-US"/>
              </w:rPr>
              <w:t>Amino acid substitution rate per site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89746EA" w14:textId="0A4B5129" w:rsidR="00E82F51" w:rsidRPr="00456A02" w:rsidRDefault="005C17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Genetic </w:t>
            </w:r>
            <w:r w:rsidR="00E82F51">
              <w:rPr>
                <w:rFonts w:ascii="TimesNewRomanPSMT" w:hAnsi="TimesNewRomanPSMT"/>
                <w:lang w:val="en-US"/>
              </w:rPr>
              <w:t>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E883E8C" w14:textId="7D83F15E" w:rsidR="00E82F51" w:rsidRDefault="005C17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BD45BE5" w14:textId="4E9E06CE" w:rsidR="00E82F51" w:rsidRPr="000B2241" w:rsidRDefault="005C17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It can be fixed or sampled along a distribution</w:t>
            </w:r>
          </w:p>
        </w:tc>
      </w:tr>
      <w:tr w:rsidR="00E82F51" w:rsidRPr="009F131D" w14:paraId="24D8A67A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7988AB" w14:textId="5D6BCF7D" w:rsidR="00E82F51" w:rsidRPr="005C1751" w:rsidRDefault="005C1751" w:rsidP="00E82F51">
            <w:pPr>
              <w:spacing w:line="240" w:lineRule="auto"/>
              <w:rPr>
                <w:bCs/>
                <w:lang w:val="en-US"/>
              </w:rPr>
            </w:pPr>
            <w:r>
              <w:rPr>
                <w:bCs/>
                <w:lang w:val="en-GB"/>
              </w:rPr>
              <w:lastRenderedPageBreak/>
              <w:t>E</w:t>
            </w:r>
            <w:r w:rsidRPr="005C1751">
              <w:rPr>
                <w:bCs/>
                <w:lang w:val="en-GB"/>
              </w:rPr>
              <w:t xml:space="preserve">mpirical </w:t>
            </w:r>
            <w:r>
              <w:rPr>
                <w:bCs/>
                <w:lang w:val="en-GB"/>
              </w:rPr>
              <w:t xml:space="preserve">substitution model of </w:t>
            </w:r>
            <w:r w:rsidRPr="005C1751">
              <w:rPr>
                <w:bCs/>
                <w:lang w:val="en-GB"/>
              </w:rPr>
              <w:t xml:space="preserve">amino acid </w:t>
            </w:r>
            <w:r>
              <w:rPr>
                <w:bCs/>
                <w:lang w:val="en-GB"/>
              </w:rPr>
              <w:t>evolution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7CDC6A" w14:textId="2A1A81DA" w:rsidR="00E82F51" w:rsidRPr="00456A02" w:rsidRDefault="005C17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Genetic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20B59B" w14:textId="17614BB7" w:rsidR="00E82F51" w:rsidRDefault="005C17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E3F91D" w14:textId="6F1D5307" w:rsidR="00E82F51" w:rsidRPr="000B2241" w:rsidRDefault="005C17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lang w:val="en-GB"/>
              </w:rPr>
              <w:t xml:space="preserve">The user </w:t>
            </w:r>
            <w:proofErr w:type="gramStart"/>
            <w:r>
              <w:rPr>
                <w:lang w:val="en-GB"/>
              </w:rPr>
              <w:t>has to</w:t>
            </w:r>
            <w:proofErr w:type="gramEnd"/>
            <w:r>
              <w:rPr>
                <w:lang w:val="en-GB"/>
              </w:rPr>
              <w:t xml:space="preserve"> </w:t>
            </w:r>
            <w:r w:rsidRPr="003B4F4C">
              <w:rPr>
                <w:lang w:val="en-GB"/>
              </w:rPr>
              <w:t>specify the</w:t>
            </w:r>
            <w:r>
              <w:rPr>
                <w:lang w:val="en-GB"/>
              </w:rPr>
              <w:t xml:space="preserve"> desire</w:t>
            </w:r>
            <w:ins w:id="10" w:author="Catarina Brancoi" w:date="2022-09-14T13:54:00Z">
              <w:r w:rsidR="00DA251E">
                <w:rPr>
                  <w:lang w:val="en-GB"/>
                </w:rPr>
                <w:t>d</w:t>
              </w:r>
            </w:ins>
            <w:r w:rsidRPr="003B4F4C">
              <w:rPr>
                <w:lang w:val="en-GB"/>
              </w:rPr>
              <w:t xml:space="preserve"> empirical substitution model</w:t>
            </w:r>
            <w:r>
              <w:rPr>
                <w:lang w:val="en-GB"/>
              </w:rPr>
              <w:t>s</w:t>
            </w:r>
            <w:r w:rsidRPr="003B4F4C">
              <w:rPr>
                <w:lang w:val="en-GB"/>
              </w:rPr>
              <w:t xml:space="preserve"> </w:t>
            </w:r>
          </w:p>
        </w:tc>
      </w:tr>
      <w:tr w:rsidR="00E82F51" w:rsidRPr="009F131D" w14:paraId="6CBBD015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0B25681" w14:textId="4F0096B7" w:rsidR="00E82F51" w:rsidRDefault="005C1751" w:rsidP="00E82F51">
            <w:pPr>
              <w:spacing w:line="240" w:lineRule="auto"/>
              <w:rPr>
                <w:lang w:val="en-US"/>
              </w:rPr>
            </w:pPr>
            <w:r>
              <w:rPr>
                <w:bCs/>
                <w:lang w:val="en-GB"/>
              </w:rPr>
              <w:t xml:space="preserve">SCS model of </w:t>
            </w:r>
            <w:r w:rsidRPr="005C1751">
              <w:rPr>
                <w:bCs/>
                <w:lang w:val="en-GB"/>
              </w:rPr>
              <w:t xml:space="preserve">amino acid </w:t>
            </w:r>
            <w:r>
              <w:rPr>
                <w:bCs/>
                <w:lang w:val="en-GB"/>
              </w:rPr>
              <w:t>evolution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4AD3AB9" w14:textId="69773DED" w:rsidR="00E82F51" w:rsidRPr="00456A02" w:rsidRDefault="005C17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Genetic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4B2BD54" w14:textId="08702E1E" w:rsidR="00E82F51" w:rsidRDefault="005C1751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815F098" w14:textId="317F8B5A" w:rsidR="00E82F51" w:rsidRPr="000B2241" w:rsidRDefault="005C17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lang w:val="en-GB"/>
              </w:rPr>
              <w:t xml:space="preserve">The user </w:t>
            </w:r>
            <w:proofErr w:type="gramStart"/>
            <w:r>
              <w:rPr>
                <w:lang w:val="en-GB"/>
              </w:rPr>
              <w:t>has to</w:t>
            </w:r>
            <w:proofErr w:type="gramEnd"/>
            <w:r>
              <w:rPr>
                <w:lang w:val="en-GB"/>
              </w:rPr>
              <w:t xml:space="preserve"> </w:t>
            </w:r>
            <w:r w:rsidRPr="003B4F4C">
              <w:rPr>
                <w:lang w:val="en-GB"/>
              </w:rPr>
              <w:t>specify the</w:t>
            </w:r>
            <w:r>
              <w:rPr>
                <w:lang w:val="en-GB"/>
              </w:rPr>
              <w:t xml:space="preserve"> desire</w:t>
            </w:r>
            <w:ins w:id="11" w:author="Catarina Brancoi" w:date="2022-09-14T13:54:00Z">
              <w:r w:rsidR="00DA251E">
                <w:rPr>
                  <w:lang w:val="en-GB"/>
                </w:rPr>
                <w:t>d</w:t>
              </w:r>
            </w:ins>
            <w:r w:rsidRPr="003B4F4C">
              <w:rPr>
                <w:lang w:val="en-GB"/>
              </w:rPr>
              <w:t xml:space="preserve"> </w:t>
            </w:r>
            <w:r>
              <w:rPr>
                <w:lang w:val="en-GB"/>
              </w:rPr>
              <w:t>SCS</w:t>
            </w:r>
            <w:r w:rsidRPr="003B4F4C">
              <w:rPr>
                <w:lang w:val="en-GB"/>
              </w:rPr>
              <w:t xml:space="preserve"> model</w:t>
            </w:r>
            <w:r>
              <w:rPr>
                <w:lang w:val="en-GB"/>
              </w:rPr>
              <w:t>s</w:t>
            </w:r>
          </w:p>
        </w:tc>
      </w:tr>
      <w:tr w:rsidR="00E82F51" w:rsidRPr="009F131D" w14:paraId="557F08C6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F7E523" w14:textId="1EEACA11" w:rsidR="00E82F51" w:rsidRPr="00E40412" w:rsidRDefault="00E40412" w:rsidP="00E82F51">
            <w:pPr>
              <w:spacing w:line="240" w:lineRule="auto"/>
              <w:rPr>
                <w:bCs/>
                <w:lang w:val="en-US"/>
              </w:rPr>
            </w:pPr>
            <w:r w:rsidRPr="00E40412">
              <w:rPr>
                <w:bCs/>
                <w:lang w:val="en-GB"/>
              </w:rPr>
              <w:t>Amino acid frequencies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1E546C" w14:textId="66F47CC8" w:rsidR="00E82F51" w:rsidRPr="00456A02" w:rsidRDefault="005C17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Genetic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996B81" w14:textId="7B243839" w:rsidR="00E82F51" w:rsidRDefault="00E40412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BE1D83" w14:textId="55D4C430" w:rsidR="00E82F51" w:rsidRPr="000B2241" w:rsidRDefault="00E40412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Distribution of </w:t>
            </w:r>
            <w:r w:rsidRPr="005F69EC">
              <w:rPr>
                <w:lang w:val="en-GB"/>
              </w:rPr>
              <w:t xml:space="preserve">frequencies for each </w:t>
            </w:r>
            <w:r>
              <w:rPr>
                <w:lang w:val="en-GB"/>
              </w:rPr>
              <w:t>amino acid</w:t>
            </w:r>
            <w:r w:rsidRPr="005F69EC">
              <w:rPr>
                <w:lang w:val="en-GB"/>
              </w:rPr>
              <w:t xml:space="preserve"> </w:t>
            </w:r>
            <w:r>
              <w:rPr>
                <w:lang w:val="en-GB"/>
              </w:rPr>
              <w:t>site along sequences</w:t>
            </w:r>
          </w:p>
        </w:tc>
      </w:tr>
      <w:tr w:rsidR="00E82F51" w:rsidRPr="009F131D" w14:paraId="2322FF6B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5807A23" w14:textId="2D5E5861" w:rsidR="00E82F51" w:rsidRPr="00E40412" w:rsidRDefault="00E40412" w:rsidP="00E82F51">
            <w:pPr>
              <w:spacing w:line="240" w:lineRule="auto"/>
              <w:rPr>
                <w:bCs/>
                <w:lang w:val="en-US"/>
              </w:rPr>
            </w:pPr>
            <w:r w:rsidRPr="00E40412">
              <w:rPr>
                <w:bCs/>
                <w:lang w:val="en-GB"/>
              </w:rPr>
              <w:t>Rate of heterogeneity across sites (+G)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CDA3AE7" w14:textId="33AB22A3" w:rsidR="00E82F51" w:rsidRPr="00456A02" w:rsidRDefault="005C1751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Genetic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B126D82" w14:textId="6F3668AC" w:rsidR="00E82F51" w:rsidRDefault="00E40412" w:rsidP="00E82F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CFFF9E8" w14:textId="0C5ADABC" w:rsidR="00E82F51" w:rsidRPr="000B2241" w:rsidRDefault="00E40412" w:rsidP="00E82F51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Distribution of </w:t>
            </w:r>
            <w:r>
              <w:rPr>
                <w:lang w:val="en-GB"/>
              </w:rPr>
              <w:t>heterogeneity along sequences</w:t>
            </w:r>
          </w:p>
        </w:tc>
      </w:tr>
      <w:tr w:rsidR="00E40412" w:rsidRPr="009F131D" w14:paraId="23E2B050" w14:textId="77777777" w:rsidTr="00E82F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AD5FF3" w14:textId="304FBA02" w:rsidR="00E40412" w:rsidRPr="00E40412" w:rsidRDefault="00E40412" w:rsidP="00E40412">
            <w:pPr>
              <w:spacing w:line="240" w:lineRule="auto"/>
              <w:rPr>
                <w:bCs/>
                <w:lang w:val="en-US"/>
              </w:rPr>
            </w:pPr>
            <w:r w:rsidRPr="00E40412">
              <w:rPr>
                <w:bCs/>
                <w:lang w:val="en-GB"/>
              </w:rPr>
              <w:t>Proportion of invariable sites (+I)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46A9F8" w14:textId="149D2F10" w:rsidR="00E40412" w:rsidRPr="00456A02" w:rsidRDefault="00E40412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Genetic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F36DE1" w14:textId="6D233341" w:rsidR="00E40412" w:rsidRDefault="00E40412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B21F5" w14:textId="58236C92" w:rsidR="00E40412" w:rsidRPr="000B2241" w:rsidRDefault="00E40412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Distribution of </w:t>
            </w:r>
            <w:r>
              <w:rPr>
                <w:lang w:val="en-GB"/>
              </w:rPr>
              <w:t>invariable sited along sequences</w:t>
            </w:r>
          </w:p>
        </w:tc>
      </w:tr>
      <w:tr w:rsidR="00E40412" w:rsidRPr="009F131D" w14:paraId="3A1B78D9" w14:textId="77777777" w:rsidTr="005C17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34E4600" w14:textId="73A03FF1" w:rsidR="00E40412" w:rsidRDefault="00E40412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CE05EC4" w14:textId="2EFC228E" w:rsidR="00E40412" w:rsidRPr="00456A02" w:rsidRDefault="00E40412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Genetic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6A06D34" w14:textId="770D8F19" w:rsidR="00E40412" w:rsidRDefault="00E40412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38A423A" w14:textId="3FF22D05" w:rsidR="00E40412" w:rsidRPr="000B2241" w:rsidRDefault="00E40412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592EAE">
              <w:rPr>
                <w:lang w:val="en-GB"/>
              </w:rPr>
              <w:t xml:space="preserve">PDB protein structure used </w:t>
            </w:r>
            <w:del w:id="12" w:author="Catarina Brancoi" w:date="2022-09-14T13:55:00Z">
              <w:r w:rsidRPr="00592EAE" w:rsidDel="00DA251E">
                <w:rPr>
                  <w:lang w:val="en-GB"/>
                </w:rPr>
                <w:delText xml:space="preserve">to </w:delText>
              </w:r>
            </w:del>
            <w:ins w:id="13" w:author="Catarina Brancoi" w:date="2022-09-14T13:55:00Z">
              <w:r w:rsidR="00DA251E">
                <w:rPr>
                  <w:lang w:val="en-GB"/>
                </w:rPr>
                <w:t>in</w:t>
              </w:r>
              <w:r w:rsidR="00DA251E" w:rsidRPr="00592EAE">
                <w:rPr>
                  <w:lang w:val="en-GB"/>
                </w:rPr>
                <w:t xml:space="preserve"> </w:t>
              </w:r>
            </w:ins>
            <w:r w:rsidRPr="00592EAE">
              <w:rPr>
                <w:lang w:val="en-GB"/>
              </w:rPr>
              <w:t>structural substitution models</w:t>
            </w:r>
            <w:r>
              <w:rPr>
                <w:lang w:val="en-GB"/>
              </w:rPr>
              <w:t xml:space="preserve"> and to calculate proteins free energy</w:t>
            </w:r>
          </w:p>
        </w:tc>
      </w:tr>
      <w:tr w:rsidR="00E40412" w:rsidRPr="009F131D" w14:paraId="49AB919E" w14:textId="77777777" w:rsidTr="00E40412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6BC169" w14:textId="103D225A" w:rsidR="00E40412" w:rsidRDefault="00E40412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Chain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E7B59B" w14:textId="52E96ACE" w:rsidR="00E40412" w:rsidRPr="00456A02" w:rsidRDefault="00E40412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Genetic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2EDAB1" w14:textId="5FB354AD" w:rsidR="00E40412" w:rsidRDefault="00E40412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889AE8" w14:textId="6F6F083A" w:rsidR="00E40412" w:rsidRPr="000B2241" w:rsidRDefault="00E40412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592EAE">
              <w:rPr>
                <w:lang w:val="en-GB"/>
              </w:rPr>
              <w:t xml:space="preserve">PDB protein </w:t>
            </w:r>
            <w:r>
              <w:rPr>
                <w:lang w:val="en-GB"/>
              </w:rPr>
              <w:t>chain</w:t>
            </w:r>
            <w:r w:rsidRPr="00592EAE">
              <w:rPr>
                <w:lang w:val="en-GB"/>
              </w:rPr>
              <w:t xml:space="preserve"> used to structural substitution models</w:t>
            </w:r>
            <w:r>
              <w:rPr>
                <w:lang w:val="en-GB"/>
              </w:rPr>
              <w:t xml:space="preserve"> and to calculate proteins free energy</w:t>
            </w:r>
          </w:p>
        </w:tc>
      </w:tr>
      <w:tr w:rsidR="00E40412" w:rsidRPr="009F131D" w14:paraId="40A62F27" w14:textId="77777777" w:rsidTr="005C17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DD20D6E" w14:textId="0B30FE8A" w:rsidR="00E40412" w:rsidRDefault="00E40412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GMRCA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E59F7B9" w14:textId="51960C05" w:rsidR="00E40412" w:rsidRPr="00456A02" w:rsidRDefault="00E40412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Genetic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C8147FB" w14:textId="52133E1B" w:rsidR="00E40412" w:rsidRDefault="00E40412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6B31E82" w14:textId="326C96C7" w:rsidR="00E40412" w:rsidRPr="000B2241" w:rsidRDefault="00B170DC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Sequence of the root of the alignment coalescent history </w:t>
            </w:r>
          </w:p>
        </w:tc>
      </w:tr>
      <w:tr w:rsidR="00E40412" w:rsidRPr="009F131D" w14:paraId="613D5456" w14:textId="77777777" w:rsidTr="00E40412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39C8AD" w14:textId="123C7BEF" w:rsidR="00E40412" w:rsidRDefault="00B170DC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Multiple pages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D45F2D" w14:textId="554F4E7B" w:rsidR="00E40412" w:rsidRPr="00456A02" w:rsidRDefault="00B170DC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Graphical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542DD9" w14:textId="2AACD749" w:rsidR="00E40412" w:rsidRDefault="00B170DC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6F91E8" w14:textId="0884BF4A" w:rsidR="00E40412" w:rsidRPr="000B2241" w:rsidRDefault="00B170DC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F466AF">
              <w:rPr>
                <w:lang w:val="en-GB"/>
              </w:rPr>
              <w:t>PDF documents with multiple plot</w:t>
            </w:r>
            <w:r>
              <w:rPr>
                <w:lang w:val="en-GB"/>
              </w:rPr>
              <w:t>s</w:t>
            </w:r>
            <w:r w:rsidRPr="00F466AF">
              <w:rPr>
                <w:lang w:val="en-GB"/>
              </w:rPr>
              <w:t xml:space="preserve"> per page</w:t>
            </w:r>
          </w:p>
        </w:tc>
      </w:tr>
      <w:tr w:rsidR="00E40412" w:rsidRPr="009F131D" w14:paraId="1D796A33" w14:textId="77777777" w:rsidTr="005C1751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8D94608" w14:textId="6294C6D6" w:rsidR="00E40412" w:rsidRDefault="00B170DC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ABC iterations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2604BC5" w14:textId="3C19D0BA" w:rsidR="00E40412" w:rsidRPr="00456A02" w:rsidRDefault="00B170DC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ABC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3477426" w14:textId="6CA28156" w:rsidR="00E40412" w:rsidRDefault="00B170DC" w:rsidP="00E404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73F9665" w14:textId="3F394BCE" w:rsidR="00E40412" w:rsidRPr="000B2241" w:rsidRDefault="00B170DC" w:rsidP="00E40412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DD4365">
              <w:rPr>
                <w:lang w:val="en-GB"/>
              </w:rPr>
              <w:t xml:space="preserve">Number of simulations </w:t>
            </w:r>
            <w:r w:rsidRPr="00FF3C82">
              <w:rPr>
                <w:lang w:val="en-GB"/>
              </w:rPr>
              <w:t xml:space="preserve">to </w:t>
            </w:r>
            <w:del w:id="14" w:author="Catarina Brancoi" w:date="2022-09-14T13:56:00Z">
              <w:r w:rsidR="009E1244" w:rsidDel="00DA251E">
                <w:rPr>
                  <w:lang w:val="en-GB"/>
                </w:rPr>
                <w:delText>confusion matrix</w:delText>
              </w:r>
            </w:del>
            <w:ins w:id="15" w:author="Catarina Brancoi" w:date="2022-09-14T13:56:00Z">
              <w:r w:rsidR="00DA251E">
                <w:rPr>
                  <w:lang w:val="en-GB"/>
                </w:rPr>
                <w:t>perform the</w:t>
              </w:r>
            </w:ins>
            <w:r w:rsidR="009E1244">
              <w:rPr>
                <w:lang w:val="en-GB"/>
              </w:rPr>
              <w:t xml:space="preserve"> cross-validation</w:t>
            </w:r>
          </w:p>
        </w:tc>
      </w:tr>
      <w:tr w:rsidR="00B170DC" w:rsidRPr="009F131D" w14:paraId="06294B50" w14:textId="77777777" w:rsidTr="00E40412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EBE145" w14:textId="564AB061" w:rsidR="00B170DC" w:rsidRDefault="00B170DC" w:rsidP="00B170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ABC tolerance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2DFD7D" w14:textId="65286C29" w:rsidR="00B170DC" w:rsidRPr="00456A02" w:rsidRDefault="00B170DC" w:rsidP="00B170DC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ABC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62940D" w14:textId="5ACA47FF" w:rsidR="00B170DC" w:rsidRDefault="00B170DC" w:rsidP="00B170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D6A94A" w14:textId="16978CF8" w:rsidR="00B170DC" w:rsidRPr="000B2241" w:rsidRDefault="007D682D" w:rsidP="00B170DC">
            <w:pPr>
              <w:pStyle w:val="NormalWeb"/>
              <w:rPr>
                <w:rFonts w:ascii="TimesNewRomanPSMT" w:hAnsi="TimesNewRomanPSMT"/>
                <w:lang w:val="en-US"/>
              </w:rPr>
            </w:pPr>
            <w:ins w:id="16" w:author="Catarina Brancoi" w:date="2022-09-14T13:57:00Z">
              <w:r>
                <w:rPr>
                  <w:lang w:val="en-US"/>
                </w:rPr>
                <w:t>P</w:t>
              </w:r>
            </w:ins>
            <w:del w:id="17" w:author="Catarina Brancoi" w:date="2022-09-14T13:57:00Z">
              <w:r w:rsidR="00B170DC" w:rsidDel="007D682D">
                <w:rPr>
                  <w:lang w:val="en-GB"/>
                </w:rPr>
                <w:delText>P</w:delText>
              </w:r>
            </w:del>
            <w:proofErr w:type="spellStart"/>
            <w:r w:rsidR="00B170DC">
              <w:rPr>
                <w:lang w:val="en-GB"/>
              </w:rPr>
              <w:t>roportion</w:t>
            </w:r>
            <w:proofErr w:type="spellEnd"/>
            <w:r w:rsidR="00B170DC" w:rsidRPr="00DD4365">
              <w:rPr>
                <w:lang w:val="en-GB"/>
              </w:rPr>
              <w:t xml:space="preserve"> of simulations </w:t>
            </w:r>
            <w:del w:id="18" w:author="Catarina Brancoi" w:date="2022-09-14T13:56:00Z">
              <w:r w:rsidR="00B170DC" w:rsidRPr="00DD4365" w:rsidDel="00DA251E">
                <w:rPr>
                  <w:lang w:val="en-GB"/>
                </w:rPr>
                <w:delText xml:space="preserve">closest </w:delText>
              </w:r>
            </w:del>
            <w:ins w:id="19" w:author="Catarina Brancoi" w:date="2022-09-14T13:56:00Z">
              <w:r w:rsidR="00DA251E" w:rsidRPr="00DD4365">
                <w:rPr>
                  <w:lang w:val="en-GB"/>
                </w:rPr>
                <w:t>close</w:t>
              </w:r>
            </w:ins>
            <w:ins w:id="20" w:author="Catarina Brancoi" w:date="2022-09-14T13:57:00Z">
              <w:r w:rsidR="00DA251E">
                <w:rPr>
                  <w:lang w:val="en-GB"/>
                </w:rPr>
                <w:t>r</w:t>
              </w:r>
            </w:ins>
            <w:ins w:id="21" w:author="Catarina Brancoi" w:date="2022-09-14T13:56:00Z">
              <w:r w:rsidR="00DA251E" w:rsidRPr="00DD4365">
                <w:rPr>
                  <w:lang w:val="en-GB"/>
                </w:rPr>
                <w:t xml:space="preserve"> </w:t>
              </w:r>
            </w:ins>
            <w:r w:rsidR="00B170DC" w:rsidRPr="00DD4365">
              <w:rPr>
                <w:lang w:val="en-GB"/>
              </w:rPr>
              <w:t xml:space="preserve">to </w:t>
            </w:r>
            <w:ins w:id="22" w:author="Catarina Brancoi" w:date="2022-09-14T13:57:00Z">
              <w:r w:rsidR="00DA251E">
                <w:rPr>
                  <w:lang w:val="en-GB"/>
                </w:rPr>
                <w:t xml:space="preserve">the </w:t>
              </w:r>
            </w:ins>
            <w:del w:id="23" w:author="Catarina Brancoi" w:date="2022-09-14T13:56:00Z">
              <w:r w:rsidR="00B170DC" w:rsidRPr="00DD4365" w:rsidDel="00DA251E">
                <w:rPr>
                  <w:lang w:val="en-GB"/>
                </w:rPr>
                <w:delText xml:space="preserve">real </w:delText>
              </w:r>
            </w:del>
            <w:ins w:id="24" w:author="Catarina Brancoi" w:date="2022-09-14T13:56:00Z">
              <w:r w:rsidR="00DA251E">
                <w:rPr>
                  <w:lang w:val="en-GB"/>
                </w:rPr>
                <w:t>observed</w:t>
              </w:r>
              <w:r w:rsidR="00DA251E" w:rsidRPr="00DD4365">
                <w:rPr>
                  <w:lang w:val="en-GB"/>
                </w:rPr>
                <w:t xml:space="preserve"> </w:t>
              </w:r>
            </w:ins>
            <w:r w:rsidR="00B170DC" w:rsidRPr="00DD4365">
              <w:rPr>
                <w:lang w:val="en-GB"/>
              </w:rPr>
              <w:t xml:space="preserve">data </w:t>
            </w:r>
            <w:del w:id="25" w:author="Catarina Brancoi" w:date="2022-09-14T13:58:00Z">
              <w:r w:rsidR="00B170DC" w:rsidRPr="00DD4365" w:rsidDel="007D682D">
                <w:rPr>
                  <w:lang w:val="en-GB"/>
                </w:rPr>
                <w:delText xml:space="preserve">to </w:delText>
              </w:r>
            </w:del>
            <w:r w:rsidR="00B170DC" w:rsidRPr="00DD4365">
              <w:rPr>
                <w:lang w:val="en-GB"/>
              </w:rPr>
              <w:t>retain</w:t>
            </w:r>
            <w:ins w:id="26" w:author="Catarina Brancoi" w:date="2022-09-14T13:58:00Z">
              <w:r>
                <w:rPr>
                  <w:lang w:val="en-GB"/>
                </w:rPr>
                <w:t>ed</w:t>
              </w:r>
            </w:ins>
            <w:r w:rsidR="00B170DC" w:rsidRPr="00DD4365">
              <w:rPr>
                <w:lang w:val="en-GB"/>
              </w:rPr>
              <w:t xml:space="preserve"> in the ABC procedure</w:t>
            </w:r>
          </w:p>
        </w:tc>
      </w:tr>
      <w:tr w:rsidR="00B170DC" w:rsidRPr="009F131D" w14:paraId="01371553" w14:textId="77777777" w:rsidTr="00B170DC">
        <w:trPr>
          <w:jc w:val="center"/>
        </w:trPr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B165FD6" w14:textId="3BB6F3A1" w:rsidR="00B170DC" w:rsidRDefault="00B170DC" w:rsidP="00B170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ABC method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4674E5C" w14:textId="2432A77E" w:rsidR="00B170DC" w:rsidRPr="00456A02" w:rsidRDefault="00B170DC" w:rsidP="00B170DC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ABC settings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A361369" w14:textId="46505FF2" w:rsidR="00B170DC" w:rsidRDefault="00B170DC" w:rsidP="00B170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79383E0" w14:textId="479D2F9F" w:rsidR="00B170DC" w:rsidRPr="000B2241" w:rsidRDefault="00B170DC" w:rsidP="00B170DC">
            <w:pPr>
              <w:pStyle w:val="NormalWeb"/>
              <w:rPr>
                <w:rFonts w:ascii="TimesNewRomanPSMT" w:hAnsi="TimesNewRomanPSMT"/>
                <w:lang w:val="en-US"/>
              </w:rPr>
            </w:pPr>
            <w:r w:rsidRPr="00DD4365">
              <w:rPr>
                <w:lang w:val="en-GB"/>
              </w:rPr>
              <w:t xml:space="preserve">ABC </w:t>
            </w:r>
            <w:r>
              <w:rPr>
                <w:lang w:val="en-GB"/>
              </w:rPr>
              <w:t>algorithm to use for the ABC estimation</w:t>
            </w:r>
          </w:p>
        </w:tc>
      </w:tr>
      <w:tr w:rsidR="00B170DC" w:rsidRPr="009F131D" w14:paraId="678C042D" w14:textId="77777777" w:rsidTr="00B170DC">
        <w:trPr>
          <w:jc w:val="center"/>
        </w:trPr>
        <w:tc>
          <w:tcPr>
            <w:tcW w:w="184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57E8D02" w14:textId="5C234D28" w:rsidR="00B170DC" w:rsidRDefault="00B170DC" w:rsidP="00B170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 statistics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2F44305" w14:textId="714EFDAD" w:rsidR="00B170DC" w:rsidRPr="00456A02" w:rsidRDefault="00B170DC" w:rsidP="00B170DC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ABC settings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FBBE09F" w14:textId="7E66CFE7" w:rsidR="00B170DC" w:rsidRDefault="00B170DC" w:rsidP="00B170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5A50A61" w14:textId="1D549EC8" w:rsidR="00B170DC" w:rsidRPr="000B2241" w:rsidRDefault="00B170DC" w:rsidP="00B170DC">
            <w:pPr>
              <w:pStyle w:val="NormalWeb"/>
              <w:rPr>
                <w:rFonts w:ascii="TimesNewRomanPSMT" w:hAnsi="TimesNewRomanPSMT"/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>
              <w:rPr>
                <w:lang w:val="en-GB"/>
              </w:rPr>
              <w:t>ummary</w:t>
            </w:r>
            <w:proofErr w:type="spellEnd"/>
            <w:r>
              <w:rPr>
                <w:lang w:val="en-GB"/>
              </w:rPr>
              <w:t xml:space="preserve"> statistics to use for the ABC estimation by specifying their numeric identifiers</w:t>
            </w:r>
            <w:ins w:id="27" w:author="Catarina Brancoi" w:date="2022-09-14T13:58:00Z">
              <w:r w:rsidR="007D682D">
                <w:rPr>
                  <w:lang w:val="en-GB"/>
                </w:rPr>
                <w:t xml:space="preserve"> (see Table S2)</w:t>
              </w:r>
            </w:ins>
          </w:p>
        </w:tc>
      </w:tr>
    </w:tbl>
    <w:p w14:paraId="27B2AE4E" w14:textId="27853C1A" w:rsidR="00CE3E7D" w:rsidRDefault="00CE3E7D" w:rsidP="00A81D19">
      <w:pPr>
        <w:rPr>
          <w:b/>
          <w:bCs/>
          <w:lang w:val="en-US"/>
        </w:rPr>
      </w:pPr>
    </w:p>
    <w:p w14:paraId="44D0BF14" w14:textId="173F3F41" w:rsidR="00A50BED" w:rsidRDefault="00A50BED" w:rsidP="00A50BE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6163C8C" w14:textId="068CA5EF" w:rsidR="00CE3E7D" w:rsidRDefault="00CE3E7D" w:rsidP="007D682D">
      <w:pPr>
        <w:jc w:val="both"/>
        <w:rPr>
          <w:lang w:val="en-US"/>
        </w:rPr>
        <w:pPrChange w:id="28" w:author="Catarina Brancoi" w:date="2022-09-14T13:59:00Z">
          <w:pPr/>
        </w:pPrChange>
      </w:pPr>
      <w:r w:rsidRPr="00CE3E7D">
        <w:rPr>
          <w:b/>
          <w:bCs/>
          <w:lang w:val="en-US"/>
        </w:rPr>
        <w:lastRenderedPageBreak/>
        <w:t xml:space="preserve">Table S2. Summary statistics implemented in </w:t>
      </w:r>
      <w:r w:rsidRPr="00CE3E7D">
        <w:rPr>
          <w:b/>
          <w:bCs/>
          <w:i/>
          <w:iCs/>
          <w:lang w:val="en-US"/>
        </w:rPr>
        <w:t>ProtModel</w:t>
      </w:r>
      <w:r w:rsidRPr="00CE3E7D">
        <w:rPr>
          <w:b/>
          <w:bCs/>
          <w:lang w:val="en-US"/>
        </w:rPr>
        <w:t xml:space="preserve">. </w:t>
      </w:r>
      <w:r w:rsidR="00A50BED">
        <w:rPr>
          <w:lang w:val="en-US"/>
        </w:rPr>
        <w:t xml:space="preserve">For every summary statistic the table includes </w:t>
      </w:r>
      <w:del w:id="29" w:author="Catarina Brancoi" w:date="2022-09-14T13:59:00Z">
        <w:r w:rsidR="00A50BED" w:rsidDel="007D682D">
          <w:rPr>
            <w:lang w:val="en-US"/>
          </w:rPr>
          <w:delText xml:space="preserve">a little description and </w:delText>
        </w:r>
      </w:del>
      <w:r w:rsidR="00A50BED">
        <w:rPr>
          <w:lang w:val="en-US"/>
        </w:rPr>
        <w:t>the corresponding ID</w:t>
      </w:r>
      <w:ins w:id="30" w:author="Catarina Brancoi" w:date="2022-09-14T13:59:00Z">
        <w:r w:rsidR="007D682D">
          <w:rPr>
            <w:lang w:val="en-US"/>
          </w:rPr>
          <w:t xml:space="preserve"> and a</w:t>
        </w:r>
        <w:r w:rsidR="007D682D">
          <w:rPr>
            <w:lang w:val="en-US"/>
          </w:rPr>
          <w:t xml:space="preserve"> </w:t>
        </w:r>
        <w:r w:rsidR="007D682D">
          <w:rPr>
            <w:lang w:val="en-US"/>
          </w:rPr>
          <w:t>brief</w:t>
        </w:r>
        <w:r w:rsidR="007D682D">
          <w:rPr>
            <w:lang w:val="en-US"/>
          </w:rPr>
          <w:t xml:space="preserve"> description</w:t>
        </w:r>
      </w:ins>
      <w:r w:rsidR="00A50BED">
        <w:rPr>
          <w:lang w:val="en-US"/>
        </w:rPr>
        <w:t>. See documentation for more information.</w:t>
      </w:r>
    </w:p>
    <w:p w14:paraId="5771D1F6" w14:textId="77777777" w:rsidR="00A50BED" w:rsidRPr="00B20282" w:rsidRDefault="00A50BED" w:rsidP="00CE3E7D">
      <w:pPr>
        <w:rPr>
          <w:lang w:val="en-US"/>
        </w:rPr>
      </w:pPr>
    </w:p>
    <w:tbl>
      <w:tblPr>
        <w:tblStyle w:val="ListTable2"/>
        <w:tblW w:w="8504" w:type="dxa"/>
        <w:jc w:val="center"/>
        <w:tblLook w:val="04A0" w:firstRow="1" w:lastRow="0" w:firstColumn="1" w:lastColumn="0" w:noHBand="0" w:noVBand="1"/>
      </w:tblPr>
      <w:tblGrid>
        <w:gridCol w:w="850"/>
        <w:gridCol w:w="2723"/>
        <w:gridCol w:w="4931"/>
      </w:tblGrid>
      <w:tr w:rsidR="009E1244" w14:paraId="640928BB" w14:textId="77777777" w:rsidTr="009E1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666666" w:themeColor="text1" w:themeTint="99"/>
            </w:tcBorders>
            <w:vAlign w:val="center"/>
          </w:tcPr>
          <w:p w14:paraId="02EBCE99" w14:textId="26E9A70F" w:rsidR="009E1244" w:rsidRPr="004147DC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ID</w:t>
            </w:r>
          </w:p>
        </w:tc>
        <w:tc>
          <w:tcPr>
            <w:tcW w:w="2717" w:type="dxa"/>
            <w:tcBorders>
              <w:bottom w:val="single" w:sz="4" w:space="0" w:color="666666" w:themeColor="text1" w:themeTint="99"/>
            </w:tcBorders>
            <w:vAlign w:val="center"/>
          </w:tcPr>
          <w:p w14:paraId="39ADFC13" w14:textId="21D799D9" w:rsidR="009E1244" w:rsidRPr="004147DC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 w:rsidRPr="004147DC">
              <w:rPr>
                <w:i/>
                <w:iCs/>
                <w:lang w:val="en-GB"/>
              </w:rPr>
              <w:t>Name</w:t>
            </w:r>
          </w:p>
        </w:tc>
        <w:tc>
          <w:tcPr>
            <w:tcW w:w="4936" w:type="dxa"/>
            <w:tcBorders>
              <w:bottom w:val="single" w:sz="4" w:space="0" w:color="666666" w:themeColor="text1" w:themeTint="99"/>
            </w:tcBorders>
            <w:vAlign w:val="center"/>
          </w:tcPr>
          <w:p w14:paraId="62AC2C75" w14:textId="77777777" w:rsidR="009E1244" w:rsidRPr="004147DC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Description</w:t>
            </w:r>
          </w:p>
        </w:tc>
      </w:tr>
      <w:tr w:rsidR="009E1244" w:rsidRPr="009F131D" w14:paraId="30FF5F8C" w14:textId="77777777" w:rsidTr="009E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5AB45EA" w14:textId="6CBAA4D1" w:rsidR="009E1244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4E6C73D6" w14:textId="1A08D3B9" w:rsidR="009E1244" w:rsidRPr="004147DC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proofErr w:type="spellStart"/>
            <w:r>
              <w:rPr>
                <w:lang w:val="en-GB"/>
              </w:rPr>
              <w:t>DGREM_Mean</w:t>
            </w:r>
            <w:proofErr w:type="spellEnd"/>
          </w:p>
        </w:tc>
        <w:tc>
          <w:tcPr>
            <w:tcW w:w="4936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31A4CAC9" w14:textId="77777777" w:rsidR="009E1244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Mean of alignment folding stability</w:t>
            </w:r>
          </w:p>
        </w:tc>
      </w:tr>
      <w:tr w:rsidR="009E1244" w:rsidRPr="009F131D" w14:paraId="2498FAB0" w14:textId="77777777" w:rsidTr="009E12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B36C8EC" w14:textId="4F51D2DF" w:rsidR="009E1244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0015201" w14:textId="5AF78DB8" w:rsidR="009E1244" w:rsidRPr="004147DC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proofErr w:type="spellStart"/>
            <w:r>
              <w:rPr>
                <w:lang w:val="en-GB"/>
              </w:rPr>
              <w:t>DGREM_sd</w:t>
            </w:r>
            <w:proofErr w:type="spellEnd"/>
          </w:p>
        </w:tc>
        <w:tc>
          <w:tcPr>
            <w:tcW w:w="493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DB3C987" w14:textId="77777777" w:rsidR="009E1244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Standard deviation of alignment folding stability</w:t>
            </w:r>
          </w:p>
        </w:tc>
      </w:tr>
      <w:tr w:rsidR="009E1244" w14:paraId="0FF54603" w14:textId="77777777" w:rsidTr="009E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CE8EBA6" w14:textId="1113930D" w:rsidR="009E1244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BD5FCCB" w14:textId="5CA54D1D" w:rsidR="009E1244" w:rsidRPr="004147DC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proofErr w:type="spellStart"/>
            <w:r>
              <w:rPr>
                <w:lang w:val="en-GB"/>
              </w:rPr>
              <w:t>SegSites</w:t>
            </w:r>
            <w:proofErr w:type="spellEnd"/>
          </w:p>
        </w:tc>
        <w:tc>
          <w:tcPr>
            <w:tcW w:w="4936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B4FBCD4" w14:textId="77777777" w:rsidR="009E1244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Number of segregation sites</w:t>
            </w:r>
          </w:p>
        </w:tc>
      </w:tr>
      <w:tr w:rsidR="009E1244" w:rsidRPr="009F131D" w14:paraId="55034C7A" w14:textId="77777777" w:rsidTr="009E12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0BF3B39" w14:textId="36FD0BA0" w:rsidR="009E1244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F8B9B3C" w14:textId="3AD2D7BE" w:rsidR="009E1244" w:rsidRPr="004147DC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proofErr w:type="spellStart"/>
            <w:r>
              <w:rPr>
                <w:lang w:val="en-GB"/>
              </w:rPr>
              <w:t>Grantham_mean_Position</w:t>
            </w:r>
            <w:proofErr w:type="spellEnd"/>
          </w:p>
        </w:tc>
        <w:tc>
          <w:tcPr>
            <w:tcW w:w="493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9CF24D7" w14:textId="77777777" w:rsidR="009E1244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Mean of the Grantham distance between aa replacements per protein site</w:t>
            </w:r>
          </w:p>
        </w:tc>
      </w:tr>
      <w:tr w:rsidR="009E1244" w:rsidRPr="009F131D" w14:paraId="0D321A68" w14:textId="77777777" w:rsidTr="009E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850F515" w14:textId="24B3D1EB" w:rsidR="009E1244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A99CFEA" w14:textId="5C047012" w:rsidR="009E1244" w:rsidRPr="004147DC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proofErr w:type="spellStart"/>
            <w:r>
              <w:rPr>
                <w:lang w:val="en-GB"/>
              </w:rPr>
              <w:t>Grantham_sd_Position</w:t>
            </w:r>
            <w:proofErr w:type="spellEnd"/>
          </w:p>
        </w:tc>
        <w:tc>
          <w:tcPr>
            <w:tcW w:w="4936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9CA3DEA" w14:textId="77777777" w:rsidR="009E1244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Standard deviation of the Grantham distance between aa replacements per protein site</w:t>
            </w:r>
          </w:p>
        </w:tc>
      </w:tr>
      <w:tr w:rsidR="009E1244" w:rsidRPr="009F131D" w14:paraId="4C459ED2" w14:textId="77777777" w:rsidTr="009E12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8D1FAE7" w14:textId="2188E137" w:rsidR="009E1244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62BB962" w14:textId="541CCDC3" w:rsidR="009E1244" w:rsidRPr="004147DC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proofErr w:type="spellStart"/>
            <w:r>
              <w:rPr>
                <w:lang w:val="en-GB"/>
              </w:rPr>
              <w:t>Grantham_sk_Position</w:t>
            </w:r>
            <w:proofErr w:type="spellEnd"/>
          </w:p>
        </w:tc>
        <w:tc>
          <w:tcPr>
            <w:tcW w:w="493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73C7E1" w14:textId="27D49C46" w:rsidR="009E1244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Skeaness</w:t>
            </w:r>
            <w:proofErr w:type="spellEnd"/>
            <w:r>
              <w:rPr>
                <w:lang w:val="en-GB"/>
              </w:rPr>
              <w:t xml:space="preserve"> of the Grantham distance between aa replacements per protein site</w:t>
            </w:r>
          </w:p>
        </w:tc>
      </w:tr>
      <w:tr w:rsidR="009E1244" w:rsidRPr="009F131D" w14:paraId="0739012E" w14:textId="77777777" w:rsidTr="009E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DFA7ABD" w14:textId="51E9EF96" w:rsidR="009E1244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7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25EAB55C" w14:textId="7CFC96BF" w:rsidR="009E1244" w:rsidRPr="004147DC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proofErr w:type="spellStart"/>
            <w:r>
              <w:rPr>
                <w:lang w:val="en-GB"/>
              </w:rPr>
              <w:t>Grantham_ku_Position</w:t>
            </w:r>
            <w:proofErr w:type="spellEnd"/>
          </w:p>
        </w:tc>
        <w:tc>
          <w:tcPr>
            <w:tcW w:w="4936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83C5773" w14:textId="77777777" w:rsidR="009E1244" w:rsidRDefault="009E1244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Kurtosis of the Grantham distance between aa replacements per protein site</w:t>
            </w:r>
          </w:p>
        </w:tc>
      </w:tr>
    </w:tbl>
    <w:p w14:paraId="3361AABF" w14:textId="4490AD93" w:rsidR="005509E1" w:rsidRDefault="005509E1" w:rsidP="00A81D19">
      <w:pPr>
        <w:rPr>
          <w:b/>
          <w:bCs/>
          <w:lang w:val="en-US"/>
        </w:rPr>
      </w:pPr>
    </w:p>
    <w:p w14:paraId="1D3C0222" w14:textId="222A99D6" w:rsidR="00A50BED" w:rsidRDefault="00A50BED" w:rsidP="00A50BE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9A9D230" w14:textId="1F686F5A" w:rsidR="00340E3A" w:rsidRDefault="00340E3A" w:rsidP="00340E3A">
      <w:pPr>
        <w:rPr>
          <w:lang w:val="en-US"/>
        </w:rPr>
      </w:pPr>
      <w:r w:rsidRPr="00CE3E7D">
        <w:rPr>
          <w:b/>
          <w:bCs/>
          <w:lang w:val="en-US"/>
        </w:rPr>
        <w:lastRenderedPageBreak/>
        <w:t>Table S</w:t>
      </w:r>
      <w:r>
        <w:rPr>
          <w:b/>
          <w:bCs/>
          <w:lang w:val="en-US"/>
        </w:rPr>
        <w:t>3</w:t>
      </w:r>
      <w:r w:rsidRPr="00CE3E7D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Goodness of fit</w:t>
      </w:r>
      <w:r w:rsidR="00A50BED">
        <w:rPr>
          <w:b/>
          <w:bCs/>
          <w:lang w:val="en-US"/>
        </w:rPr>
        <w:t xml:space="preserve"> of the substitution models analyzed in the illustrative examples (Table 1)</w:t>
      </w:r>
      <w:r w:rsidRPr="00CE3E7D">
        <w:rPr>
          <w:b/>
          <w:bCs/>
          <w:lang w:val="en-US"/>
        </w:rPr>
        <w:t>.</w:t>
      </w:r>
      <w:r w:rsidR="00A50BED">
        <w:rPr>
          <w:b/>
          <w:bCs/>
          <w:lang w:val="en-US"/>
        </w:rPr>
        <w:t xml:space="preserve"> </w:t>
      </w:r>
      <w:r w:rsidR="00A50BED">
        <w:rPr>
          <w:lang w:val="en-US"/>
        </w:rPr>
        <w:t xml:space="preserve">The table includes the protein family, the </w:t>
      </w:r>
      <w:ins w:id="31" w:author="Catarina Brancoi" w:date="2022-09-14T13:59:00Z">
        <w:r w:rsidR="007D682D">
          <w:rPr>
            <w:lang w:val="en-US"/>
          </w:rPr>
          <w:t xml:space="preserve">considered </w:t>
        </w:r>
      </w:ins>
      <w:r w:rsidR="00A50BED">
        <w:rPr>
          <w:lang w:val="en-US"/>
        </w:rPr>
        <w:t xml:space="preserve">substitution models </w:t>
      </w:r>
      <w:del w:id="32" w:author="Catarina Brancoi" w:date="2022-09-14T13:59:00Z">
        <w:r w:rsidR="00A50BED" w:rsidDel="007D682D">
          <w:rPr>
            <w:lang w:val="en-US"/>
          </w:rPr>
          <w:delText xml:space="preserve">considered </w:delText>
        </w:r>
      </w:del>
      <w:r w:rsidR="00A50BED">
        <w:rPr>
          <w:lang w:val="en-US"/>
        </w:rPr>
        <w:t xml:space="preserve">and the corresponding </w:t>
      </w:r>
      <w:ins w:id="33" w:author="Catarina Brancoi" w:date="2022-09-14T13:59:00Z">
        <w:r w:rsidR="007D682D">
          <w:rPr>
            <w:lang w:val="en-US"/>
          </w:rPr>
          <w:t>p</w:t>
        </w:r>
      </w:ins>
      <w:del w:id="34" w:author="Catarina Brancoi" w:date="2022-09-14T13:59:00Z">
        <w:r w:rsidR="00A50BED" w:rsidDel="007D682D">
          <w:rPr>
            <w:lang w:val="en-US"/>
          </w:rPr>
          <w:delText>P</w:delText>
        </w:r>
      </w:del>
      <w:r w:rsidR="00A50BED">
        <w:rPr>
          <w:lang w:val="en-US"/>
        </w:rPr>
        <w:t>-value. Note that a good result must</w:t>
      </w:r>
      <w:ins w:id="35" w:author="Catarina Brancoi" w:date="2022-09-14T14:00:00Z">
        <w:r w:rsidR="007D682D">
          <w:rPr>
            <w:lang w:val="en-US"/>
          </w:rPr>
          <w:t xml:space="preserve"> include</w:t>
        </w:r>
      </w:ins>
      <w:del w:id="36" w:author="Catarina Brancoi" w:date="2022-09-14T14:00:00Z">
        <w:r w:rsidR="00A50BED" w:rsidDel="007D682D">
          <w:rPr>
            <w:lang w:val="en-US"/>
          </w:rPr>
          <w:delText xml:space="preserve"> present,</w:delText>
        </w:r>
      </w:del>
      <w:r w:rsidR="00A50BED">
        <w:rPr>
          <w:lang w:val="en-US"/>
        </w:rPr>
        <w:t xml:space="preserve"> at least</w:t>
      </w:r>
      <w:del w:id="37" w:author="Catarina Brancoi" w:date="2022-09-14T14:00:00Z">
        <w:r w:rsidR="00A50BED" w:rsidDel="007D682D">
          <w:rPr>
            <w:lang w:val="en-US"/>
          </w:rPr>
          <w:delText>,</w:delText>
        </w:r>
      </w:del>
      <w:r w:rsidR="00A50BED">
        <w:rPr>
          <w:lang w:val="en-US"/>
        </w:rPr>
        <w:t xml:space="preserve"> one model with a </w:t>
      </w:r>
      <w:ins w:id="38" w:author="Catarina Brancoi" w:date="2022-09-14T14:00:00Z">
        <w:r w:rsidR="007D682D">
          <w:rPr>
            <w:lang w:val="en-US"/>
          </w:rPr>
          <w:t>p</w:t>
        </w:r>
      </w:ins>
      <w:del w:id="39" w:author="Catarina Brancoi" w:date="2022-09-14T14:00:00Z">
        <w:r w:rsidR="00A50BED" w:rsidDel="007D682D">
          <w:rPr>
            <w:lang w:val="en-US"/>
          </w:rPr>
          <w:delText>P</w:delText>
        </w:r>
      </w:del>
      <w:r w:rsidR="00A50BED">
        <w:rPr>
          <w:lang w:val="en-US"/>
        </w:rPr>
        <w:t>-value higher than 0.05 or 0.</w:t>
      </w:r>
      <w:commentRangeStart w:id="40"/>
      <w:r w:rsidR="00A50BED">
        <w:rPr>
          <w:lang w:val="en-US"/>
        </w:rPr>
        <w:t>1</w:t>
      </w:r>
      <w:commentRangeEnd w:id="40"/>
      <w:r w:rsidR="007D682D">
        <w:rPr>
          <w:rStyle w:val="CommentReference"/>
        </w:rPr>
        <w:commentReference w:id="40"/>
      </w:r>
      <w:r w:rsidR="00A50BED">
        <w:rPr>
          <w:lang w:val="en-US"/>
        </w:rPr>
        <w:t xml:space="preserve">, indicating that this model </w:t>
      </w:r>
      <w:del w:id="41" w:author="Catarina Brancoi" w:date="2022-09-14T14:02:00Z">
        <w:r w:rsidR="00A50BED" w:rsidDel="007D682D">
          <w:rPr>
            <w:lang w:val="en-US"/>
          </w:rPr>
          <w:delText xml:space="preserve">represents </w:delText>
        </w:r>
      </w:del>
      <w:ins w:id="42" w:author="Catarina Brancoi" w:date="2022-09-14T14:02:00Z">
        <w:r w:rsidR="007D682D">
          <w:rPr>
            <w:lang w:val="en-US"/>
          </w:rPr>
          <w:t xml:space="preserve">generates </w:t>
        </w:r>
        <w:r w:rsidR="00276F5B">
          <w:rPr>
            <w:lang w:val="en-US"/>
          </w:rPr>
          <w:t>genetic</w:t>
        </w:r>
        <w:r w:rsidR="007D682D">
          <w:rPr>
            <w:lang w:val="en-US"/>
          </w:rPr>
          <w:t xml:space="preserve"> </w:t>
        </w:r>
      </w:ins>
      <w:del w:id="43" w:author="Catarina Brancoi" w:date="2022-09-14T14:03:00Z">
        <w:r w:rsidR="00A50BED" w:rsidDel="00276F5B">
          <w:rPr>
            <w:lang w:val="en-US"/>
          </w:rPr>
          <w:delText xml:space="preserve">properly </w:delText>
        </w:r>
      </w:del>
      <w:ins w:id="44" w:author="Catarina Brancoi" w:date="2022-09-14T14:03:00Z">
        <w:r w:rsidR="00276F5B">
          <w:rPr>
            <w:lang w:val="en-US"/>
          </w:rPr>
          <w:t xml:space="preserve">data </w:t>
        </w:r>
        <w:proofErr w:type="gramStart"/>
        <w:r w:rsidR="00276F5B">
          <w:rPr>
            <w:lang w:val="en-US"/>
          </w:rPr>
          <w:t>similar to</w:t>
        </w:r>
        <w:proofErr w:type="gramEnd"/>
        <w:r w:rsidR="00276F5B">
          <w:rPr>
            <w:lang w:val="en-US"/>
          </w:rPr>
          <w:t xml:space="preserve"> </w:t>
        </w:r>
      </w:ins>
      <w:r w:rsidR="00A50BED">
        <w:rPr>
          <w:lang w:val="en-US"/>
        </w:rPr>
        <w:t xml:space="preserve">the </w:t>
      </w:r>
      <w:del w:id="45" w:author="Catarina Brancoi" w:date="2022-09-14T14:03:00Z">
        <w:r w:rsidR="00A50BED" w:rsidDel="00276F5B">
          <w:rPr>
            <w:lang w:val="en-US"/>
          </w:rPr>
          <w:delText xml:space="preserve">real </w:delText>
        </w:r>
      </w:del>
      <w:ins w:id="46" w:author="Catarina Brancoi" w:date="2022-09-14T14:03:00Z">
        <w:r w:rsidR="00276F5B">
          <w:rPr>
            <w:lang w:val="en-US"/>
          </w:rPr>
          <w:t>observed</w:t>
        </w:r>
        <w:r w:rsidR="00276F5B">
          <w:rPr>
            <w:lang w:val="en-US"/>
          </w:rPr>
          <w:t xml:space="preserve"> </w:t>
        </w:r>
      </w:ins>
      <w:r w:rsidR="00A50BED">
        <w:rPr>
          <w:lang w:val="en-US"/>
        </w:rPr>
        <w:t>data.</w:t>
      </w:r>
    </w:p>
    <w:p w14:paraId="5F22CCE8" w14:textId="77777777" w:rsidR="00A50BED" w:rsidRPr="00CE3E7D" w:rsidRDefault="00A50BED" w:rsidP="00340E3A">
      <w:pPr>
        <w:rPr>
          <w:b/>
          <w:bCs/>
          <w:lang w:val="en-US"/>
        </w:rPr>
      </w:pPr>
    </w:p>
    <w:tbl>
      <w:tblPr>
        <w:tblStyle w:val="ListTable2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3260"/>
        <w:gridCol w:w="1275"/>
        <w:gridCol w:w="1843"/>
      </w:tblGrid>
      <w:tr w:rsidR="004C4787" w:rsidRPr="009F131D" w14:paraId="51CA2934" w14:textId="77777777" w:rsidTr="004C4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666666" w:themeColor="text1" w:themeTint="99"/>
            </w:tcBorders>
            <w:vAlign w:val="center"/>
          </w:tcPr>
          <w:p w14:paraId="5CC490B8" w14:textId="585698BB" w:rsidR="004C4787" w:rsidRDefault="004C4787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Protein family</w:t>
            </w:r>
          </w:p>
        </w:tc>
        <w:tc>
          <w:tcPr>
            <w:tcW w:w="3260" w:type="dxa"/>
            <w:tcBorders>
              <w:bottom w:val="single" w:sz="4" w:space="0" w:color="666666" w:themeColor="text1" w:themeTint="99"/>
            </w:tcBorders>
            <w:vAlign w:val="center"/>
          </w:tcPr>
          <w:p w14:paraId="13AD685D" w14:textId="1C868BE5" w:rsidR="004C4787" w:rsidRDefault="004C4787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Models</w:t>
            </w:r>
          </w:p>
        </w:tc>
        <w:tc>
          <w:tcPr>
            <w:tcW w:w="1275" w:type="dxa"/>
            <w:tcBorders>
              <w:bottom w:val="single" w:sz="4" w:space="0" w:color="666666" w:themeColor="text1" w:themeTint="99"/>
            </w:tcBorders>
            <w:vAlign w:val="center"/>
          </w:tcPr>
          <w:p w14:paraId="71E8D0CA" w14:textId="13E55C24" w:rsidR="004C4787" w:rsidRDefault="004C4787" w:rsidP="004C4787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Method</w:t>
            </w:r>
          </w:p>
        </w:tc>
        <w:tc>
          <w:tcPr>
            <w:tcW w:w="1843" w:type="dxa"/>
            <w:tcBorders>
              <w:bottom w:val="single" w:sz="4" w:space="0" w:color="666666" w:themeColor="text1" w:themeTint="99"/>
            </w:tcBorders>
            <w:vAlign w:val="center"/>
          </w:tcPr>
          <w:p w14:paraId="61032C5F" w14:textId="45D24A18" w:rsidR="004C4787" w:rsidRPr="004147DC" w:rsidRDefault="004C4787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Model goodness of </w:t>
            </w:r>
            <w:proofErr w:type="gramStart"/>
            <w:r>
              <w:rPr>
                <w:i/>
                <w:iCs/>
                <w:lang w:val="en-GB"/>
              </w:rPr>
              <w:t>fit  P</w:t>
            </w:r>
            <w:proofErr w:type="gramEnd"/>
            <w:r>
              <w:rPr>
                <w:i/>
                <w:iCs/>
                <w:lang w:val="en-GB"/>
              </w:rPr>
              <w:t>-value</w:t>
            </w:r>
          </w:p>
        </w:tc>
      </w:tr>
      <w:tr w:rsidR="004C4787" w14:paraId="019017B9" w14:textId="77777777" w:rsidTr="004C4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E5DCD6A" w14:textId="2F9A75F3" w:rsidR="004C4787" w:rsidRDefault="004C4787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Monkeypox </w:t>
            </w:r>
            <w:r w:rsidRPr="001420E4">
              <w:rPr>
                <w:b w:val="0"/>
                <w:bCs w:val="0"/>
                <w:lang w:val="en-GB"/>
              </w:rPr>
              <w:t xml:space="preserve">tumour necrosis </w:t>
            </w:r>
            <w:r>
              <w:rPr>
                <w:b w:val="0"/>
                <w:bCs w:val="0"/>
                <w:lang w:val="en-GB"/>
              </w:rPr>
              <w:t>receptor</w:t>
            </w:r>
            <w:r w:rsidRPr="001420E4">
              <w:rPr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2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78A85DB9" w14:textId="7DA8188A" w:rsidR="004C4787" w:rsidRPr="005509E1" w:rsidRDefault="004C4787" w:rsidP="005509E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>
              <w:rPr>
                <w:lang w:val="en-GB"/>
              </w:rPr>
              <w:t xml:space="preserve">, </w:t>
            </w:r>
            <w:proofErr w:type="spellStart"/>
            <w:r w:rsidRPr="005509E1">
              <w:rPr>
                <w:lang w:val="en-GB"/>
              </w:rPr>
              <w:t>HIVw</w:t>
            </w:r>
            <w:proofErr w:type="spellEnd"/>
            <w:r>
              <w:rPr>
                <w:lang w:val="en-GB"/>
              </w:rPr>
              <w:t xml:space="preserve"> and </w:t>
            </w:r>
            <w:r w:rsidRPr="005509E1">
              <w:rPr>
                <w:lang w:val="en-GB"/>
              </w:rPr>
              <w:t>Neutral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87A418B" w14:textId="13B722FC" w:rsidR="004C4787" w:rsidRDefault="004C4787" w:rsidP="004C4787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rejection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7693CF67" w14:textId="0B9EDC68" w:rsidR="004C4787" w:rsidRDefault="004C4787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Fitness: 0.04</w:t>
            </w:r>
          </w:p>
          <w:p w14:paraId="65CB5C77" w14:textId="77777777" w:rsidR="004C4787" w:rsidRDefault="004C4787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HIVw</w:t>
            </w:r>
            <w:proofErr w:type="spellEnd"/>
            <w:r>
              <w:rPr>
                <w:lang w:val="en-GB"/>
              </w:rPr>
              <w:t>: 0.04</w:t>
            </w:r>
          </w:p>
          <w:p w14:paraId="138F7534" w14:textId="3C9EC1AA" w:rsidR="004C4787" w:rsidRDefault="004C4787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Neutral: 0.05</w:t>
            </w:r>
          </w:p>
        </w:tc>
      </w:tr>
      <w:tr w:rsidR="004C4787" w14:paraId="2D4D438D" w14:textId="77777777" w:rsidTr="004C47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834322C" w14:textId="53ABC7D0" w:rsidR="004C4787" w:rsidRDefault="004C4787" w:rsidP="005509E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Monkeypox </w:t>
            </w:r>
            <w:r w:rsidRPr="001420E4">
              <w:rPr>
                <w:b w:val="0"/>
                <w:bCs w:val="0"/>
                <w:lang w:val="en-GB"/>
              </w:rPr>
              <w:t xml:space="preserve">tumour necrosis </w:t>
            </w:r>
            <w:r>
              <w:rPr>
                <w:b w:val="0"/>
                <w:bCs w:val="0"/>
                <w:lang w:val="en-GB"/>
              </w:rPr>
              <w:t>receptor</w:t>
            </w:r>
            <w:r w:rsidRPr="001420E4">
              <w:rPr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A1F798" w14:textId="0619ED40" w:rsidR="004C4787" w:rsidRPr="005509E1" w:rsidRDefault="004C4787" w:rsidP="005509E1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>
              <w:rPr>
                <w:lang w:val="en-GB"/>
              </w:rPr>
              <w:t xml:space="preserve">, </w:t>
            </w:r>
            <w:proofErr w:type="spellStart"/>
            <w:r w:rsidRPr="005509E1">
              <w:rPr>
                <w:lang w:val="en-GB"/>
              </w:rPr>
              <w:t>HIVw</w:t>
            </w:r>
            <w:proofErr w:type="spellEnd"/>
            <w:r>
              <w:rPr>
                <w:lang w:val="en-GB"/>
              </w:rPr>
              <w:t xml:space="preserve"> and </w:t>
            </w:r>
            <w:r w:rsidRPr="005509E1">
              <w:rPr>
                <w:lang w:val="en-GB"/>
              </w:rPr>
              <w:t>Neutral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273EDC3" w14:textId="060AAF34" w:rsidR="004C4787" w:rsidRDefault="004C4787" w:rsidP="004C4787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rejection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C87F703" w14:textId="35316171" w:rsidR="004C4787" w:rsidRDefault="004C4787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Fitness: 0.18</w:t>
            </w:r>
          </w:p>
          <w:p w14:paraId="471C1305" w14:textId="7C962423" w:rsidR="004C4787" w:rsidRDefault="004C4787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HIVw</w:t>
            </w:r>
            <w:proofErr w:type="spellEnd"/>
            <w:r>
              <w:rPr>
                <w:lang w:val="en-GB"/>
              </w:rPr>
              <w:t>: 0.15</w:t>
            </w:r>
          </w:p>
          <w:p w14:paraId="6FDA85D6" w14:textId="034F561F" w:rsidR="004C4787" w:rsidRDefault="004C4787" w:rsidP="00EC6EE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Neutral: 0.32</w:t>
            </w:r>
          </w:p>
        </w:tc>
      </w:tr>
      <w:tr w:rsidR="004C4787" w14:paraId="61943EE1" w14:textId="77777777" w:rsidTr="004C4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360576E" w14:textId="5AEB5CB5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Monkeypox </w:t>
            </w:r>
            <w:r w:rsidRPr="001420E4">
              <w:rPr>
                <w:b w:val="0"/>
                <w:bCs w:val="0"/>
                <w:lang w:val="en-GB"/>
              </w:rPr>
              <w:t xml:space="preserve">tumour necrosis </w:t>
            </w:r>
            <w:r>
              <w:rPr>
                <w:b w:val="0"/>
                <w:bCs w:val="0"/>
                <w:lang w:val="en-GB"/>
              </w:rPr>
              <w:t>receptor</w:t>
            </w:r>
            <w:r w:rsidRPr="001420E4">
              <w:rPr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2070EED" w14:textId="12506705" w:rsidR="004C4787" w:rsidRPr="005509E1" w:rsidRDefault="004C4787" w:rsidP="009E124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>
              <w:rPr>
                <w:lang w:val="en-GB"/>
              </w:rPr>
              <w:t xml:space="preserve">, </w:t>
            </w:r>
            <w:proofErr w:type="spellStart"/>
            <w:r w:rsidRPr="005509E1">
              <w:rPr>
                <w:lang w:val="en-GB"/>
              </w:rPr>
              <w:t>HIVw</w:t>
            </w:r>
            <w:proofErr w:type="spellEnd"/>
            <w:r>
              <w:rPr>
                <w:lang w:val="en-GB"/>
              </w:rPr>
              <w:t xml:space="preserve"> and </w:t>
            </w:r>
            <w:r w:rsidRPr="005509E1">
              <w:rPr>
                <w:lang w:val="en-GB"/>
              </w:rPr>
              <w:t>Neutral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FD15018" w14:textId="12F8E6E0" w:rsidR="004C4787" w:rsidRDefault="004C4787" w:rsidP="004C4787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mnlogistic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18CE76F" w14:textId="74753724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Fitness: 0.22</w:t>
            </w:r>
          </w:p>
          <w:p w14:paraId="05976525" w14:textId="7CCC4AF2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HIVw</w:t>
            </w:r>
            <w:proofErr w:type="spellEnd"/>
            <w:r>
              <w:rPr>
                <w:lang w:val="en-GB"/>
              </w:rPr>
              <w:t>: 0.13</w:t>
            </w:r>
          </w:p>
          <w:p w14:paraId="63D44627" w14:textId="739F867A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Neutral: 0.25</w:t>
            </w:r>
          </w:p>
        </w:tc>
      </w:tr>
      <w:tr w:rsidR="004C4787" w14:paraId="27A0FB17" w14:textId="77777777" w:rsidTr="004C47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3C2089B" w14:textId="510FF72D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Monkeypox </w:t>
            </w:r>
            <w:r w:rsidRPr="001420E4">
              <w:rPr>
                <w:b w:val="0"/>
                <w:bCs w:val="0"/>
                <w:lang w:val="en-GB"/>
              </w:rPr>
              <w:t xml:space="preserve">tumour necrosis </w:t>
            </w:r>
            <w:r>
              <w:rPr>
                <w:b w:val="0"/>
                <w:bCs w:val="0"/>
                <w:lang w:val="en-GB"/>
              </w:rPr>
              <w:t>receptor</w:t>
            </w:r>
            <w:r w:rsidRPr="001420E4">
              <w:rPr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D102BE" w14:textId="6C8A5CED" w:rsidR="004C4787" w:rsidRPr="005509E1" w:rsidRDefault="004C4787" w:rsidP="009E124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>
              <w:rPr>
                <w:lang w:val="en-GB"/>
              </w:rPr>
              <w:t xml:space="preserve">, </w:t>
            </w:r>
            <w:proofErr w:type="spellStart"/>
            <w:r w:rsidRPr="005509E1">
              <w:rPr>
                <w:lang w:val="en-GB"/>
              </w:rPr>
              <w:t>HIVw</w:t>
            </w:r>
            <w:proofErr w:type="spellEnd"/>
            <w:r>
              <w:rPr>
                <w:lang w:val="en-GB"/>
              </w:rPr>
              <w:t xml:space="preserve"> and </w:t>
            </w:r>
            <w:r w:rsidRPr="005509E1">
              <w:rPr>
                <w:lang w:val="en-GB"/>
              </w:rPr>
              <w:t>Neutral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9FD4E4" w14:textId="299913C4" w:rsidR="004C4787" w:rsidRDefault="004C4787" w:rsidP="004C4787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neuralnet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31BD94D" w14:textId="2BFA97D7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Fitness: 0.27</w:t>
            </w:r>
          </w:p>
          <w:p w14:paraId="2E6C1359" w14:textId="39801418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HIVw</w:t>
            </w:r>
            <w:proofErr w:type="spellEnd"/>
            <w:r>
              <w:rPr>
                <w:lang w:val="en-GB"/>
              </w:rPr>
              <w:t>: 0.17</w:t>
            </w:r>
          </w:p>
          <w:p w14:paraId="2E630419" w14:textId="028EEFCA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Neutral: 0.25</w:t>
            </w:r>
          </w:p>
        </w:tc>
      </w:tr>
      <w:tr w:rsidR="004C4787" w14:paraId="6D50F4A8" w14:textId="77777777" w:rsidTr="004C4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8B1A450" w14:textId="001D5CEB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HIV protease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9159309" w14:textId="12C7940B" w:rsidR="004C4787" w:rsidRPr="005509E1" w:rsidRDefault="004C4787" w:rsidP="009E124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>
              <w:rPr>
                <w:lang w:val="en-GB"/>
              </w:rPr>
              <w:t xml:space="preserve">, </w:t>
            </w:r>
            <w:r w:rsidRPr="005509E1">
              <w:rPr>
                <w:lang w:val="en-GB"/>
              </w:rPr>
              <w:t>JTT</w:t>
            </w:r>
            <w:r>
              <w:rPr>
                <w:lang w:val="en-GB"/>
              </w:rPr>
              <w:t xml:space="preserve"> and </w:t>
            </w:r>
            <w:r w:rsidRPr="005509E1">
              <w:rPr>
                <w:lang w:val="en-GB"/>
              </w:rPr>
              <w:t>Neutral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09779FA" w14:textId="62F0017B" w:rsidR="004C4787" w:rsidRDefault="004C4787" w:rsidP="004C4787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rejection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0F28D0C" w14:textId="59B71B19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Fitness: 0.35</w:t>
            </w:r>
          </w:p>
          <w:p w14:paraId="1717407D" w14:textId="14A22D84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JTT: 0.21</w:t>
            </w:r>
          </w:p>
          <w:p w14:paraId="2D8BF55E" w14:textId="76377BD9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Neutral: 0.18</w:t>
            </w:r>
          </w:p>
        </w:tc>
      </w:tr>
      <w:tr w:rsidR="004C4787" w14:paraId="798E7B38" w14:textId="77777777" w:rsidTr="004C47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6DD84BC" w14:textId="01825B7F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HIV Gag polyprotein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8232BC2" w14:textId="081CCCDC" w:rsidR="004C4787" w:rsidRPr="005509E1" w:rsidRDefault="004C4787" w:rsidP="009E124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>
              <w:rPr>
                <w:lang w:val="en-GB"/>
              </w:rPr>
              <w:t xml:space="preserve">, </w:t>
            </w:r>
            <w:proofErr w:type="spellStart"/>
            <w:r w:rsidRPr="005509E1">
              <w:rPr>
                <w:lang w:val="en-GB"/>
              </w:rPr>
              <w:t>HIVb</w:t>
            </w:r>
            <w:proofErr w:type="spellEnd"/>
            <w:r w:rsidRPr="005509E1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and </w:t>
            </w:r>
            <w:r w:rsidRPr="005509E1">
              <w:rPr>
                <w:lang w:val="en-GB"/>
              </w:rPr>
              <w:t xml:space="preserve">Neutral 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9CC10D1" w14:textId="2C75B03D" w:rsidR="004C4787" w:rsidRDefault="004C4787" w:rsidP="004C4787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rejection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4BD30A2" w14:textId="2E2F5B3D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Fitness: 0.66</w:t>
            </w:r>
          </w:p>
          <w:p w14:paraId="28FF8E38" w14:textId="76C64323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HIVb</w:t>
            </w:r>
            <w:proofErr w:type="spellEnd"/>
            <w:r>
              <w:rPr>
                <w:lang w:val="en-GB"/>
              </w:rPr>
              <w:t>: 0.52</w:t>
            </w:r>
          </w:p>
          <w:p w14:paraId="532CD259" w14:textId="2A9B1B0E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Neutral: 0.37</w:t>
            </w:r>
          </w:p>
        </w:tc>
      </w:tr>
      <w:tr w:rsidR="004C4787" w14:paraId="091987CA" w14:textId="77777777" w:rsidTr="004C4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3DD2BD7" w14:textId="00FCCC7E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Influenza NS1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F788DF7" w14:textId="2DDC3FCA" w:rsidR="004C4787" w:rsidRPr="005509E1" w:rsidRDefault="004C4787" w:rsidP="009E124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>
              <w:rPr>
                <w:lang w:val="en-GB"/>
              </w:rPr>
              <w:t xml:space="preserve">, </w:t>
            </w:r>
            <w:r w:rsidRPr="005509E1">
              <w:rPr>
                <w:lang w:val="en-GB"/>
              </w:rPr>
              <w:t xml:space="preserve">JTT </w:t>
            </w:r>
            <w:r>
              <w:rPr>
                <w:lang w:val="en-GB"/>
              </w:rPr>
              <w:t xml:space="preserve">and </w:t>
            </w:r>
            <w:r w:rsidRPr="005509E1">
              <w:rPr>
                <w:lang w:val="en-GB"/>
              </w:rPr>
              <w:t>Neutral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7AADA4C" w14:textId="39F6E4DC" w:rsidR="004C4787" w:rsidRDefault="004C4787" w:rsidP="004C4787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rejection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D42005D" w14:textId="54AE2413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Fitness: 0.24</w:t>
            </w:r>
          </w:p>
          <w:p w14:paraId="1814E307" w14:textId="3E44A13B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JTT: 0.43</w:t>
            </w:r>
          </w:p>
          <w:p w14:paraId="75D8614C" w14:textId="11BE9893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Neutral: 0.28</w:t>
            </w:r>
          </w:p>
        </w:tc>
      </w:tr>
      <w:tr w:rsidR="004C4787" w14:paraId="394FDAB2" w14:textId="77777777" w:rsidTr="004C47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74742EF" w14:textId="7D3DA5D8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 w:rsidRPr="00863998">
              <w:rPr>
                <w:b w:val="0"/>
                <w:bCs w:val="0"/>
                <w:lang w:val="en-GB"/>
              </w:rPr>
              <w:t>Coronavirus endopeptidase C30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8C593A1" w14:textId="16000410" w:rsidR="004C4787" w:rsidRPr="005509E1" w:rsidRDefault="004C4787" w:rsidP="009E124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>
              <w:rPr>
                <w:lang w:val="en-GB"/>
              </w:rPr>
              <w:t>,</w:t>
            </w:r>
            <w:r w:rsidRPr="005509E1">
              <w:rPr>
                <w:lang w:val="en-GB"/>
              </w:rPr>
              <w:t xml:space="preserve"> LG </w:t>
            </w:r>
            <w:r>
              <w:rPr>
                <w:lang w:val="en-GB"/>
              </w:rPr>
              <w:t xml:space="preserve">and </w:t>
            </w:r>
            <w:r w:rsidRPr="005509E1">
              <w:rPr>
                <w:lang w:val="en-GB"/>
              </w:rPr>
              <w:t>Neutral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B30D385" w14:textId="4FB69773" w:rsidR="004C4787" w:rsidRDefault="004C4787" w:rsidP="004C4787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rejection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953464" w14:textId="308576F1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Fitness: 0.07</w:t>
            </w:r>
          </w:p>
          <w:p w14:paraId="7807DC8E" w14:textId="2446DA19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LG: 0.23</w:t>
            </w:r>
          </w:p>
          <w:p w14:paraId="4BD158FE" w14:textId="39D30E93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Neutral: 0.04</w:t>
            </w:r>
          </w:p>
        </w:tc>
      </w:tr>
      <w:tr w:rsidR="004C4787" w14:paraId="087249EC" w14:textId="77777777" w:rsidTr="004C4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E7ED2D8" w14:textId="41104B1A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 w:rsidRPr="00863998">
              <w:rPr>
                <w:b w:val="0"/>
                <w:bCs w:val="0"/>
                <w:lang w:val="en-GB"/>
              </w:rPr>
              <w:t>Coronavirus endopeptidase C30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24025B5" w14:textId="26A40223" w:rsidR="004C4787" w:rsidRPr="005509E1" w:rsidRDefault="004C4787" w:rsidP="009E124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>
              <w:rPr>
                <w:lang w:val="en-GB"/>
              </w:rPr>
              <w:t xml:space="preserve">, </w:t>
            </w:r>
            <w:r w:rsidRPr="005509E1">
              <w:rPr>
                <w:lang w:val="en-GB"/>
              </w:rPr>
              <w:t xml:space="preserve">LG </w:t>
            </w:r>
            <w:r>
              <w:rPr>
                <w:lang w:val="en-GB"/>
              </w:rPr>
              <w:t xml:space="preserve">and </w:t>
            </w:r>
            <w:r w:rsidRPr="005509E1">
              <w:rPr>
                <w:lang w:val="en-GB"/>
              </w:rPr>
              <w:t xml:space="preserve">Neutral 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1729520" w14:textId="2ADCF437" w:rsidR="004C4787" w:rsidRDefault="004C4787" w:rsidP="004C4787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rejection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399F729" w14:textId="6B2F523B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Fitness: 0.26</w:t>
            </w:r>
          </w:p>
          <w:p w14:paraId="74ABC977" w14:textId="48E2ABAB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LG: 0.36</w:t>
            </w:r>
          </w:p>
          <w:p w14:paraId="50C74A18" w14:textId="4A5B44B8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Neutral: 0.13</w:t>
            </w:r>
          </w:p>
        </w:tc>
      </w:tr>
      <w:tr w:rsidR="004C4787" w14:paraId="237378F1" w14:textId="77777777" w:rsidTr="004C47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B0BB11" w14:textId="1FF38979" w:rsidR="004C4787" w:rsidRPr="00863998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 w:rsidRPr="00BB7A92">
              <w:rPr>
                <w:b w:val="0"/>
                <w:bCs w:val="0"/>
                <w:lang w:val="en-GB"/>
              </w:rPr>
              <w:t>Coronavirus 2'-O-methyltransferase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F4816E" w14:textId="3C80091A" w:rsidR="004C4787" w:rsidRPr="005509E1" w:rsidRDefault="004C4787" w:rsidP="009E124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>
              <w:rPr>
                <w:lang w:val="en-GB"/>
              </w:rPr>
              <w:t xml:space="preserve">, </w:t>
            </w:r>
            <w:r w:rsidRPr="005509E1">
              <w:rPr>
                <w:lang w:val="en-GB"/>
              </w:rPr>
              <w:t>LG</w:t>
            </w:r>
            <w:r>
              <w:rPr>
                <w:lang w:val="en-GB"/>
              </w:rPr>
              <w:t xml:space="preserve"> and </w:t>
            </w:r>
            <w:r w:rsidRPr="005509E1">
              <w:rPr>
                <w:lang w:val="en-GB"/>
              </w:rPr>
              <w:t xml:space="preserve">Neutral 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D8B91E" w14:textId="7991A8DC" w:rsidR="004C4787" w:rsidRDefault="004C4787" w:rsidP="004C4787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rejection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D2EA77" w14:textId="73CFB17B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Fitness: 0.16</w:t>
            </w:r>
          </w:p>
          <w:p w14:paraId="4F79D0B0" w14:textId="04274B4D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LG: 0.51</w:t>
            </w:r>
          </w:p>
          <w:p w14:paraId="0453F1E4" w14:textId="2360B4E2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Neutral: 0.08</w:t>
            </w:r>
          </w:p>
        </w:tc>
      </w:tr>
      <w:tr w:rsidR="004C4787" w14:paraId="2E546FAF" w14:textId="77777777" w:rsidTr="004C4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27BB2531" w14:textId="784D6849" w:rsidR="004C4787" w:rsidRPr="00BB7A92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 w:rsidRPr="00E6714B">
              <w:rPr>
                <w:b w:val="0"/>
                <w:bCs w:val="0"/>
                <w:lang w:val="en-GB"/>
              </w:rPr>
              <w:t>Calcium-binding EGF domain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FA7B426" w14:textId="4EE1F22E" w:rsidR="004C4787" w:rsidRPr="005509E1" w:rsidRDefault="004C4787" w:rsidP="009E124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Blosum62</w:t>
            </w:r>
            <w:r>
              <w:rPr>
                <w:lang w:val="en-GB"/>
              </w:rPr>
              <w:t xml:space="preserve">, </w:t>
            </w:r>
            <w:r w:rsidRPr="005509E1">
              <w:rPr>
                <w:lang w:val="en-GB"/>
              </w:rPr>
              <w:t xml:space="preserve">Fitness </w:t>
            </w:r>
            <w:r>
              <w:rPr>
                <w:lang w:val="en-GB"/>
              </w:rPr>
              <w:t xml:space="preserve">and </w:t>
            </w:r>
            <w:r w:rsidRPr="005509E1">
              <w:rPr>
                <w:lang w:val="en-GB"/>
              </w:rPr>
              <w:t xml:space="preserve">Neutral 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8EC1AE4" w14:textId="6407F9AE" w:rsidR="004C4787" w:rsidRDefault="004C4787" w:rsidP="004C4787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rejection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935D5AF" w14:textId="72426A12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Blosum62: 0.5</w:t>
            </w:r>
          </w:p>
          <w:p w14:paraId="1DCC606A" w14:textId="5E269577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Fitness: 0.32</w:t>
            </w:r>
          </w:p>
          <w:p w14:paraId="62A9FCCF" w14:textId="75D6F23D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Neutral: 0.04</w:t>
            </w:r>
          </w:p>
        </w:tc>
      </w:tr>
      <w:tr w:rsidR="004C4787" w14:paraId="66D28716" w14:textId="77777777" w:rsidTr="004C47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</w:tcBorders>
            <w:shd w:val="clear" w:color="auto" w:fill="auto"/>
            <w:vAlign w:val="center"/>
          </w:tcPr>
          <w:p w14:paraId="01F5035B" w14:textId="3595467D" w:rsidR="004C4787" w:rsidRPr="00E6714B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lang w:val="en-GB"/>
              </w:rPr>
            </w:pPr>
            <w:r w:rsidRPr="004B749A">
              <w:rPr>
                <w:b w:val="0"/>
                <w:bCs w:val="0"/>
                <w:lang w:val="en-GB"/>
              </w:rPr>
              <w:t>Toll-Interleukin receptor</w:t>
            </w:r>
            <w:r>
              <w:rPr>
                <w:b w:val="0"/>
                <w:bCs w:val="0"/>
                <w:lang w:val="en-GB"/>
              </w:rPr>
              <w:t xml:space="preserve"> domain</w:t>
            </w:r>
          </w:p>
        </w:tc>
        <w:tc>
          <w:tcPr>
            <w:tcW w:w="3260" w:type="dxa"/>
            <w:tcBorders>
              <w:top w:val="nil"/>
            </w:tcBorders>
            <w:shd w:val="clear" w:color="auto" w:fill="auto"/>
            <w:vAlign w:val="center"/>
          </w:tcPr>
          <w:p w14:paraId="1243619B" w14:textId="48ED95CE" w:rsidR="004C4787" w:rsidRPr="005509E1" w:rsidRDefault="004C4787" w:rsidP="009E124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509E1">
              <w:rPr>
                <w:lang w:val="en-GB"/>
              </w:rPr>
              <w:t>Fitness</w:t>
            </w:r>
            <w:r>
              <w:rPr>
                <w:lang w:val="en-GB"/>
              </w:rPr>
              <w:t xml:space="preserve">, </w:t>
            </w:r>
            <w:r w:rsidRPr="005509E1">
              <w:rPr>
                <w:lang w:val="en-GB"/>
              </w:rPr>
              <w:t xml:space="preserve">Neutral </w:t>
            </w:r>
            <w:r>
              <w:rPr>
                <w:lang w:val="en-GB"/>
              </w:rPr>
              <w:t>and</w:t>
            </w:r>
            <w:r w:rsidRPr="005509E1">
              <w:rPr>
                <w:lang w:val="en-GB"/>
              </w:rPr>
              <w:t xml:space="preserve"> WAG 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14:paraId="208CE005" w14:textId="2102687F" w:rsidR="004C4787" w:rsidRDefault="004C4787" w:rsidP="004C4787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rejection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vAlign w:val="center"/>
          </w:tcPr>
          <w:p w14:paraId="5188F717" w14:textId="14D09265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Fitness: 0.46</w:t>
            </w:r>
          </w:p>
          <w:p w14:paraId="3C786371" w14:textId="76BBE04A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Neutral: 0.12</w:t>
            </w:r>
          </w:p>
          <w:p w14:paraId="0751C3D5" w14:textId="4789D814" w:rsidR="004C4787" w:rsidRDefault="004C4787" w:rsidP="009E124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WAG: 0.32</w:t>
            </w:r>
          </w:p>
        </w:tc>
      </w:tr>
    </w:tbl>
    <w:p w14:paraId="7FCE22CB" w14:textId="6AA436F8" w:rsidR="00340E3A" w:rsidRDefault="00340E3A" w:rsidP="00A81D19">
      <w:pPr>
        <w:rPr>
          <w:b/>
          <w:bCs/>
          <w:lang w:val="en-US"/>
        </w:rPr>
      </w:pPr>
    </w:p>
    <w:p w14:paraId="38DDBD22" w14:textId="768F4AD5" w:rsidR="00AD2221" w:rsidRDefault="00AD2221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236D6DF" w14:textId="110A1504" w:rsidR="00AD2221" w:rsidRDefault="00AD2221" w:rsidP="00A50BED">
      <w:pPr>
        <w:pStyle w:val="Heading1"/>
        <w:rPr>
          <w:lang w:val="en-US"/>
        </w:rPr>
      </w:pPr>
      <w:bookmarkStart w:id="47" w:name="_Toc108596991"/>
      <w:r w:rsidRPr="00A81D19">
        <w:rPr>
          <w:lang w:val="en-US"/>
        </w:rPr>
        <w:lastRenderedPageBreak/>
        <w:t>Supplementary</w:t>
      </w:r>
      <w:r w:rsidRPr="00AD2221">
        <w:rPr>
          <w:lang w:val="en-US"/>
        </w:rPr>
        <w:t xml:space="preserve"> </w:t>
      </w:r>
      <w:bookmarkEnd w:id="47"/>
      <w:r w:rsidR="00231CA9">
        <w:rPr>
          <w:lang w:val="en-US"/>
        </w:rPr>
        <w:t>figures</w:t>
      </w:r>
    </w:p>
    <w:p w14:paraId="21C6C3CE" w14:textId="77777777" w:rsidR="00231CA9" w:rsidRPr="00231CA9" w:rsidRDefault="00231CA9" w:rsidP="009E1244">
      <w:pPr>
        <w:rPr>
          <w:lang w:val="en-US"/>
        </w:rPr>
      </w:pPr>
    </w:p>
    <w:p w14:paraId="021F43D1" w14:textId="75BA89D1" w:rsidR="000752DF" w:rsidRPr="000752DF" w:rsidRDefault="00786E4D" w:rsidP="00A81D19">
      <w:pPr>
        <w:rPr>
          <w:noProof/>
          <w:lang w:val="en-US"/>
        </w:rPr>
      </w:pPr>
      <w:r>
        <w:rPr>
          <w:b/>
          <w:bCs/>
          <w:lang w:val="en-US"/>
        </w:rPr>
        <w:t xml:space="preserve">Figure S1. </w:t>
      </w:r>
      <w:r w:rsidR="000752DF">
        <w:rPr>
          <w:b/>
          <w:bCs/>
          <w:lang w:val="en-US"/>
        </w:rPr>
        <w:t xml:space="preserve">Elapsed time of one </w:t>
      </w:r>
      <w:r w:rsidR="000752DF" w:rsidRPr="000752DF">
        <w:rPr>
          <w:b/>
          <w:bCs/>
          <w:i/>
          <w:iCs/>
          <w:lang w:val="en-US"/>
        </w:rPr>
        <w:t>ProtModel</w:t>
      </w:r>
      <w:r w:rsidR="000752DF">
        <w:rPr>
          <w:noProof/>
          <w:lang w:val="en-US"/>
        </w:rPr>
        <w:t xml:space="preserve"> </w:t>
      </w:r>
      <w:r w:rsidR="000752DF">
        <w:rPr>
          <w:b/>
          <w:bCs/>
          <w:noProof/>
          <w:lang w:val="en-US"/>
        </w:rPr>
        <w:t>analysis using different number</w:t>
      </w:r>
      <w:ins w:id="48" w:author="Catarina Brancoi" w:date="2022-09-14T14:05:00Z">
        <w:r w:rsidR="00276F5B">
          <w:rPr>
            <w:b/>
            <w:bCs/>
            <w:noProof/>
            <w:lang w:val="en-US"/>
          </w:rPr>
          <w:t xml:space="preserve">s of </w:t>
        </w:r>
      </w:ins>
      <w:del w:id="49" w:author="Catarina Brancoi" w:date="2022-09-14T14:05:00Z">
        <w:r w:rsidR="000752DF" w:rsidDel="00276F5B">
          <w:rPr>
            <w:b/>
            <w:bCs/>
            <w:noProof/>
            <w:lang w:val="en-US"/>
          </w:rPr>
          <w:delText xml:space="preserve"> </w:delText>
        </w:r>
      </w:del>
      <w:r w:rsidR="000752DF">
        <w:rPr>
          <w:b/>
          <w:bCs/>
          <w:noProof/>
          <w:lang w:val="en-US"/>
        </w:rPr>
        <w:t xml:space="preserve">computer or cluster cores. </w:t>
      </w:r>
      <w:r w:rsidR="000752DF">
        <w:rPr>
          <w:noProof/>
          <w:lang w:val="en-US"/>
        </w:rPr>
        <w:t>The analysis using a computer was carryed out simulating 1,000 simulations with 1, 2, 4, 8 and 12 cores and for the analysis using the cluster we perform 10,000 simulations using 50, 100, 200, 250 and 500 cores</w:t>
      </w:r>
      <w:r w:rsidR="00334088">
        <w:rPr>
          <w:noProof/>
          <w:lang w:val="en-US"/>
        </w:rPr>
        <w:t>.</w:t>
      </w:r>
    </w:p>
    <w:p w14:paraId="201A444A" w14:textId="77777777" w:rsidR="000752DF" w:rsidRDefault="000752DF" w:rsidP="00A81D19">
      <w:pPr>
        <w:rPr>
          <w:b/>
          <w:bCs/>
          <w:noProof/>
          <w:lang w:val="en-US"/>
        </w:rPr>
      </w:pPr>
    </w:p>
    <w:p w14:paraId="65316D19" w14:textId="29C4E8AF" w:rsidR="00786E4D" w:rsidRPr="00A81D19" w:rsidRDefault="00A50BED" w:rsidP="00A81D1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B327885" wp14:editId="2B1D9B05">
            <wp:extent cx="5400040" cy="20764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E4D" w:rsidRPr="00A81D19" w:rsidSect="00CE3E7D">
      <w:footerReference w:type="even" r:id="rId12"/>
      <w:footerReference w:type="defaul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tarina Brancoi" w:date="2022-09-14T14:04:00Z" w:initials="CB">
    <w:p w14:paraId="1526B42A" w14:textId="77777777" w:rsidR="00276F5B" w:rsidRDefault="00276F5B" w:rsidP="00E24D9F">
      <w:r>
        <w:rPr>
          <w:rStyle w:val="CommentReference"/>
        </w:rPr>
        <w:annotationRef/>
      </w:r>
      <w:r>
        <w:rPr>
          <w:sz w:val="20"/>
          <w:szCs w:val="20"/>
        </w:rPr>
        <w:t>update</w:t>
      </w:r>
    </w:p>
  </w:comment>
  <w:comment w:id="40" w:author="Catarina Brancoi" w:date="2022-09-14T14:02:00Z" w:initials="CB">
    <w:p w14:paraId="3B5094CC" w14:textId="1E2014EE" w:rsidR="007D682D" w:rsidRDefault="007D682D" w:rsidP="00BF42ED">
      <w:r>
        <w:rPr>
          <w:rStyle w:val="CommentReference"/>
        </w:rPr>
        <w:annotationRef/>
      </w:r>
      <w:r>
        <w:rPr>
          <w:sz w:val="20"/>
          <w:szCs w:val="20"/>
        </w:rPr>
        <w:t>Typically, it is only one of them.  The user chooses if he will perform the analysis considering o.05 or 0.1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6B42A" w15:done="0"/>
  <w15:commentEx w15:paraId="3B5094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C5DE3" w16cex:dateUtc="2022-09-14T13:04:00Z"/>
  <w16cex:commentExtensible w16cex:durableId="26CC5D60" w16cex:dateUtc="2022-09-14T1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6B42A" w16cid:durableId="26CC5DE3"/>
  <w16cid:commentId w16cid:paraId="3B5094CC" w16cid:durableId="26CC5D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1D5AA" w14:textId="77777777" w:rsidR="001E0024" w:rsidRDefault="001E0024" w:rsidP="00CE3E7D">
      <w:pPr>
        <w:spacing w:line="240" w:lineRule="auto"/>
      </w:pPr>
      <w:r>
        <w:separator/>
      </w:r>
    </w:p>
  </w:endnote>
  <w:endnote w:type="continuationSeparator" w:id="0">
    <w:p w14:paraId="6CB70A9C" w14:textId="77777777" w:rsidR="001E0024" w:rsidRDefault="001E0024" w:rsidP="00CE3E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25105990"/>
      <w:docPartObj>
        <w:docPartGallery w:val="Page Numbers (Bottom of Page)"/>
        <w:docPartUnique/>
      </w:docPartObj>
    </w:sdtPr>
    <w:sdtContent>
      <w:p w14:paraId="007A69D8" w14:textId="3F7BAD53" w:rsidR="00CE3E7D" w:rsidRDefault="00CE3E7D" w:rsidP="005A59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6C1BFC" w14:textId="77777777" w:rsidR="00CE3E7D" w:rsidRDefault="00CE3E7D" w:rsidP="00CE3E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5887103"/>
      <w:docPartObj>
        <w:docPartGallery w:val="Page Numbers (Bottom of Page)"/>
        <w:docPartUnique/>
      </w:docPartObj>
    </w:sdtPr>
    <w:sdtContent>
      <w:p w14:paraId="433DED35" w14:textId="28EC50E6" w:rsidR="00CE3E7D" w:rsidRDefault="00CE3E7D" w:rsidP="005A59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BA182B" w14:textId="77777777" w:rsidR="00CE3E7D" w:rsidRDefault="00CE3E7D" w:rsidP="00CE3E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60689" w14:textId="77777777" w:rsidR="001E0024" w:rsidRDefault="001E0024" w:rsidP="00CE3E7D">
      <w:pPr>
        <w:spacing w:line="240" w:lineRule="auto"/>
      </w:pPr>
      <w:r>
        <w:separator/>
      </w:r>
    </w:p>
  </w:footnote>
  <w:footnote w:type="continuationSeparator" w:id="0">
    <w:p w14:paraId="3B0158E7" w14:textId="77777777" w:rsidR="001E0024" w:rsidRDefault="001E0024" w:rsidP="00CE3E7D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tarina Brancoi">
    <w15:presenceInfo w15:providerId="AD" w15:userId="S::caraujo@uvigo.es::9d743835-c091-4fa0-8b7c-8fb03d454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72"/>
    <w:rsid w:val="00010D96"/>
    <w:rsid w:val="00041945"/>
    <w:rsid w:val="00061039"/>
    <w:rsid w:val="00064A77"/>
    <w:rsid w:val="000752DF"/>
    <w:rsid w:val="000B2241"/>
    <w:rsid w:val="001A6872"/>
    <w:rsid w:val="001B0E3B"/>
    <w:rsid w:val="001B507D"/>
    <w:rsid w:val="001E0024"/>
    <w:rsid w:val="0021457E"/>
    <w:rsid w:val="00223B24"/>
    <w:rsid w:val="00231CA9"/>
    <w:rsid w:val="00276F5B"/>
    <w:rsid w:val="00305223"/>
    <w:rsid w:val="00334088"/>
    <w:rsid w:val="00340E3A"/>
    <w:rsid w:val="003F4286"/>
    <w:rsid w:val="004522D2"/>
    <w:rsid w:val="00456A02"/>
    <w:rsid w:val="004C4787"/>
    <w:rsid w:val="005509E1"/>
    <w:rsid w:val="005C1751"/>
    <w:rsid w:val="006951BF"/>
    <w:rsid w:val="006B26A1"/>
    <w:rsid w:val="006D038A"/>
    <w:rsid w:val="00786E4D"/>
    <w:rsid w:val="007D682D"/>
    <w:rsid w:val="007F5EA7"/>
    <w:rsid w:val="008172E9"/>
    <w:rsid w:val="009E1244"/>
    <w:rsid w:val="009F131D"/>
    <w:rsid w:val="00A50BED"/>
    <w:rsid w:val="00A81D19"/>
    <w:rsid w:val="00A96664"/>
    <w:rsid w:val="00AB0D04"/>
    <w:rsid w:val="00AB49D4"/>
    <w:rsid w:val="00AD2221"/>
    <w:rsid w:val="00B170DC"/>
    <w:rsid w:val="00B20282"/>
    <w:rsid w:val="00C8360A"/>
    <w:rsid w:val="00CC709F"/>
    <w:rsid w:val="00CE3E7D"/>
    <w:rsid w:val="00D25037"/>
    <w:rsid w:val="00D4484B"/>
    <w:rsid w:val="00D735DA"/>
    <w:rsid w:val="00DA251E"/>
    <w:rsid w:val="00E40412"/>
    <w:rsid w:val="00E82F51"/>
    <w:rsid w:val="00EC6EE4"/>
    <w:rsid w:val="00EE61BE"/>
    <w:rsid w:val="00F4759A"/>
    <w:rsid w:val="00FC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F4321"/>
  <w15:chartTrackingRefBased/>
  <w15:docId w15:val="{E4A511D4-6967-314C-8B8D-17C30637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D19"/>
    <w:pPr>
      <w:spacing w:line="360" w:lineRule="auto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D1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A6872"/>
  </w:style>
  <w:style w:type="character" w:customStyle="1" w:styleId="Heading1Char">
    <w:name w:val="Heading 1 Char"/>
    <w:basedOn w:val="DefaultParagraphFont"/>
    <w:link w:val="Heading1"/>
    <w:uiPriority w:val="9"/>
    <w:rsid w:val="00A81D1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1D19"/>
    <w:pPr>
      <w:spacing w:before="480" w:line="276" w:lineRule="auto"/>
      <w:outlineLvl w:val="9"/>
    </w:pPr>
    <w:rPr>
      <w:b w:val="0"/>
      <w:bCs/>
      <w:szCs w:val="28"/>
      <w:lang w:eastAsia="es-ES_tradnl"/>
    </w:rPr>
  </w:style>
  <w:style w:type="paragraph" w:styleId="TOC1">
    <w:name w:val="toc 1"/>
    <w:basedOn w:val="Normal"/>
    <w:next w:val="Normal"/>
    <w:autoRedefine/>
    <w:uiPriority w:val="39"/>
    <w:unhideWhenUsed/>
    <w:rsid w:val="00A81D1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81D1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81D1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1D1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1D1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1D1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1D1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1D1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1D19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3E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E7D"/>
    <w:rPr>
      <w:rFonts w:ascii="Times New Roman" w:hAnsi="Times New Roman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CE3E7D"/>
  </w:style>
  <w:style w:type="table" w:styleId="TableGrid">
    <w:name w:val="Table Grid"/>
    <w:basedOn w:val="TableNormal"/>
    <w:uiPriority w:val="39"/>
    <w:rsid w:val="00CE3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457E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es-ES_tradnl"/>
    </w:rPr>
  </w:style>
  <w:style w:type="table" w:styleId="ListTable2">
    <w:name w:val="List Table 2"/>
    <w:basedOn w:val="TableNormal"/>
    <w:uiPriority w:val="47"/>
    <w:rsid w:val="000B224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2028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23B24"/>
    <w:rPr>
      <w:rFonts w:ascii="Times New Roman" w:hAnsi="Times New Roman"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231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1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CA9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CA9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1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1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45A040-818E-5C47-B130-5FC142816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971</Words>
  <Characters>5536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Ferreiro Garcia</dc:creator>
  <cp:keywords/>
  <dc:description/>
  <cp:lastModifiedBy>Catarina Brancoi</cp:lastModifiedBy>
  <cp:revision>15</cp:revision>
  <dcterms:created xsi:type="dcterms:W3CDTF">2022-07-04T17:49:00Z</dcterms:created>
  <dcterms:modified xsi:type="dcterms:W3CDTF">2022-09-14T13:06:00Z</dcterms:modified>
</cp:coreProperties>
</file>